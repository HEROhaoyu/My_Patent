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2E4F18" w14:textId="77777777" w:rsidR="000D6F03" w:rsidRPr="008C0A5D" w:rsidRDefault="00327145">
      <w:pPr>
        <w:pBdr>
          <w:bottom w:val="single" w:sz="12" w:space="0" w:color="auto"/>
        </w:pBdr>
        <w:adjustRightInd w:val="0"/>
        <w:snapToGrid w:val="0"/>
        <w:jc w:val="center"/>
        <w:rPr>
          <w:rFonts w:eastAsia="楷体_GB2312"/>
          <w:b/>
          <w:sz w:val="36"/>
        </w:rPr>
      </w:pPr>
      <w:r w:rsidRPr="008C0A5D">
        <w:rPr>
          <w:rFonts w:eastAsia="楷体_GB2312" w:hint="eastAsia"/>
          <w:b/>
          <w:sz w:val="36"/>
        </w:rPr>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r w:rsidRPr="008C0A5D">
        <w:rPr>
          <w:rFonts w:eastAsia="楷体_GB2312"/>
          <w:b/>
          <w:sz w:val="36"/>
        </w:rPr>
        <w:t xml:space="preserve">   </w:t>
      </w:r>
      <w:r w:rsidRPr="008C0A5D">
        <w:rPr>
          <w:rFonts w:eastAsia="楷体_GB2312" w:hint="eastAsia"/>
          <w:b/>
          <w:sz w:val="36"/>
        </w:rPr>
        <w:t>摘</w:t>
      </w:r>
      <w:r w:rsidRPr="008C0A5D">
        <w:rPr>
          <w:rFonts w:eastAsia="楷体_GB2312"/>
          <w:b/>
          <w:sz w:val="36"/>
        </w:rPr>
        <w:t xml:space="preserve">   </w:t>
      </w:r>
      <w:r w:rsidRPr="008C0A5D">
        <w:rPr>
          <w:rFonts w:eastAsia="楷体_GB2312" w:hint="eastAsia"/>
          <w:b/>
          <w:sz w:val="36"/>
        </w:rPr>
        <w:t>要</w:t>
      </w:r>
    </w:p>
    <w:p w14:paraId="1F9D0C62" w14:textId="6FC30A9D" w:rsidR="000D6F03" w:rsidRPr="008C0A5D" w:rsidRDefault="00327145">
      <w:pPr>
        <w:adjustRightInd w:val="0"/>
        <w:snapToGrid w:val="0"/>
        <w:spacing w:before="240" w:line="360" w:lineRule="auto"/>
        <w:ind w:firstLineChars="200" w:firstLine="560"/>
        <w:rPr>
          <w:rFonts w:eastAsia="楷体_GB2312"/>
          <w:sz w:val="28"/>
          <w:szCs w:val="22"/>
        </w:rPr>
      </w:pPr>
      <w:r w:rsidRPr="008C0A5D">
        <w:rPr>
          <w:rFonts w:eastAsia="楷体_GB2312" w:hint="eastAsia"/>
          <w:sz w:val="28"/>
          <w:szCs w:val="28"/>
        </w:rPr>
        <w:t>本说明书公开了</w:t>
      </w:r>
      <w:r w:rsidR="00255134" w:rsidRPr="008C0A5D">
        <w:rPr>
          <w:rFonts w:eastAsia="楷体_GB2312" w:hint="eastAsia"/>
          <w:sz w:val="28"/>
          <w:szCs w:val="28"/>
        </w:rPr>
        <w:t>一种</w:t>
      </w:r>
      <w:r w:rsidR="00F44AE9">
        <w:rPr>
          <w:rFonts w:eastAsia="楷体_GB2312" w:hint="eastAsia"/>
          <w:sz w:val="28"/>
          <w:szCs w:val="28"/>
        </w:rPr>
        <w:t>图数据处理</w:t>
      </w:r>
      <w:r w:rsidR="00554D6B">
        <w:rPr>
          <w:rFonts w:eastAsia="楷体_GB2312" w:hint="eastAsia"/>
          <w:sz w:val="28"/>
          <w:szCs w:val="28"/>
        </w:rPr>
        <w:t>系统、</w:t>
      </w:r>
      <w:r w:rsidR="00255134" w:rsidRPr="008C0A5D">
        <w:rPr>
          <w:rFonts w:eastAsia="楷体_GB2312" w:hint="eastAsia"/>
          <w:sz w:val="28"/>
          <w:szCs w:val="28"/>
        </w:rPr>
        <w:t>方法、设备及存储介质</w:t>
      </w:r>
      <w:r w:rsidRPr="008C0A5D">
        <w:rPr>
          <w:rFonts w:eastAsia="楷体_GB2312" w:hint="eastAsia"/>
          <w:sz w:val="28"/>
          <w:szCs w:val="28"/>
        </w:rPr>
        <w:t>，</w:t>
      </w:r>
      <w:r w:rsidR="009840FD" w:rsidRPr="008C0A5D">
        <w:rPr>
          <w:rFonts w:eastAsia="楷体_GB2312"/>
          <w:sz w:val="28"/>
        </w:rPr>
        <w:t>可以</w:t>
      </w:r>
      <w:r w:rsidR="009840FD">
        <w:rPr>
          <w:rFonts w:eastAsia="楷体_GB2312"/>
          <w:sz w:val="28"/>
        </w:rPr>
        <w:t>根据预设的图模型匹配算法，从目标图数据中提取与指定图模式相匹配的子图所需的各集合操作，针对每个集合操作，根据执行该集合操作所涉及的两个集合中元素的数量，确定按照不同的执行策略执行该集合操作所占用的处理单元的性能对应的代价值，进而可以选择对处理单元的性能占用最小的执行策略来执行该集合操作，从而可以提升图数据处理效率</w:t>
      </w:r>
      <w:r w:rsidR="001C1B91" w:rsidRPr="008C0A5D">
        <w:rPr>
          <w:rFonts w:eastAsia="楷体_GB2312" w:hint="eastAsia"/>
          <w:sz w:val="28"/>
        </w:rPr>
        <w:t>。</w:t>
      </w:r>
    </w:p>
    <w:p w14:paraId="263145BF" w14:textId="77777777" w:rsidR="000D6F03" w:rsidRPr="008C0A5D" w:rsidRDefault="000D6F03">
      <w:pPr>
        <w:adjustRightInd w:val="0"/>
        <w:snapToGrid w:val="0"/>
        <w:spacing w:before="240" w:line="360" w:lineRule="auto"/>
        <w:ind w:firstLineChars="200" w:firstLine="560"/>
        <w:rPr>
          <w:rFonts w:eastAsia="楷体"/>
          <w:sz w:val="28"/>
          <w:szCs w:val="28"/>
        </w:rPr>
        <w:sectPr w:rsidR="000D6F03" w:rsidRPr="008C0A5D">
          <w:headerReference w:type="even" r:id="rId9"/>
          <w:headerReference w:type="default" r:id="rId10"/>
          <w:footerReference w:type="even" r:id="rId11"/>
          <w:footerReference w:type="default" r:id="rId12"/>
          <w:headerReference w:type="first" r:id="rId13"/>
          <w:footerReference w:type="first" r:id="rId14"/>
          <w:pgSz w:w="11906" w:h="16838"/>
          <w:pgMar w:top="1418" w:right="964" w:bottom="1021" w:left="1474" w:header="851" w:footer="851" w:gutter="0"/>
          <w:lnNumType w:countBy="5"/>
          <w:pgNumType w:start="1"/>
          <w:cols w:space="720"/>
          <w:docGrid w:linePitch="312"/>
        </w:sectPr>
      </w:pPr>
    </w:p>
    <w:p w14:paraId="4B4D83C8"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摘</w:t>
      </w:r>
      <w:r w:rsidRPr="008C0A5D">
        <w:rPr>
          <w:rFonts w:eastAsia="楷体_GB2312"/>
          <w:b/>
          <w:sz w:val="36"/>
        </w:rPr>
        <w:t xml:space="preserve">   </w:t>
      </w:r>
      <w:r w:rsidRPr="008C0A5D">
        <w:rPr>
          <w:rFonts w:eastAsia="楷体_GB2312" w:hint="eastAsia"/>
          <w:b/>
          <w:sz w:val="36"/>
        </w:rPr>
        <w:t>要</w:t>
      </w:r>
      <w:r w:rsidRPr="008C0A5D">
        <w:rPr>
          <w:rFonts w:eastAsia="楷体_GB2312"/>
          <w:b/>
          <w:sz w:val="36"/>
        </w:rPr>
        <w:t xml:space="preserve">   </w:t>
      </w:r>
      <w:r w:rsidRPr="008C0A5D">
        <w:rPr>
          <w:rFonts w:eastAsia="楷体_GB2312" w:hint="eastAsia"/>
          <w:b/>
          <w:sz w:val="36"/>
        </w:rPr>
        <w:t>附</w:t>
      </w:r>
      <w:r w:rsidRPr="008C0A5D">
        <w:rPr>
          <w:rFonts w:eastAsia="楷体_GB2312"/>
          <w:b/>
          <w:sz w:val="36"/>
        </w:rPr>
        <w:t xml:space="preserve">   </w:t>
      </w:r>
      <w:r w:rsidRPr="008C0A5D">
        <w:rPr>
          <w:rFonts w:eastAsia="楷体_GB2312" w:hint="eastAsia"/>
          <w:b/>
          <w:sz w:val="36"/>
        </w:rPr>
        <w:t>图</w:t>
      </w:r>
    </w:p>
    <w:p w14:paraId="77C56FDC" w14:textId="77777777" w:rsidR="000D6F03" w:rsidRPr="008C0A5D" w:rsidRDefault="000D6F03">
      <w:pPr>
        <w:adjustRightInd w:val="0"/>
        <w:snapToGrid w:val="0"/>
        <w:spacing w:line="360" w:lineRule="auto"/>
        <w:jc w:val="center"/>
        <w:rPr>
          <w:rFonts w:eastAsia="楷体"/>
          <w:b/>
          <w:sz w:val="36"/>
        </w:rPr>
      </w:pPr>
    </w:p>
    <w:p w14:paraId="6975C36C" w14:textId="415BE84F" w:rsidR="008800FB" w:rsidRPr="008C0A5D" w:rsidRDefault="00184A62">
      <w:pPr>
        <w:adjustRightInd w:val="0"/>
        <w:snapToGrid w:val="0"/>
        <w:spacing w:line="360" w:lineRule="auto"/>
        <w:jc w:val="center"/>
        <w:rPr>
          <w:rFonts w:eastAsia="楷体"/>
          <w:b/>
          <w:sz w:val="36"/>
        </w:rPr>
      </w:pPr>
      <w:r w:rsidRPr="008C0A5D" w:rsidDel="00184A62">
        <w:t xml:space="preserve"> </w:t>
      </w:r>
      <w:r w:rsidR="00931324" w:rsidRPr="008C0A5D" w:rsidDel="00931324">
        <w:t xml:space="preserve"> </w:t>
      </w:r>
      <w:r w:rsidR="00731D41" w:rsidRPr="008C0A5D" w:rsidDel="00731D41">
        <w:t xml:space="preserve"> </w:t>
      </w:r>
      <w:r w:rsidR="00BD05E1" w:rsidRPr="008C0A5D" w:rsidDel="00BD05E1">
        <w:t xml:space="preserve"> </w:t>
      </w:r>
      <w:r w:rsidR="001A211F" w:rsidRPr="008C0A5D" w:rsidDel="001A211F">
        <w:t xml:space="preserve"> </w:t>
      </w:r>
      <w:r w:rsidR="00CE5910" w:rsidRPr="008C0A5D" w:rsidDel="00CE5910">
        <w:t xml:space="preserve"> </w:t>
      </w:r>
      <w:r w:rsidR="00860538">
        <w:rPr>
          <w:noProof/>
        </w:rPr>
        <w:object w:dxaOrig="9255" w:dyaOrig="7021" w14:anchorId="24EA08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4.75pt;height:353.45pt;mso-width-percent:0;mso-height-percent:0;mso-width-percent:0;mso-height-percent:0" o:ole="">
            <v:imagedata r:id="rId15" o:title=""/>
          </v:shape>
          <o:OLEObject Type="Embed" ProgID="Visio.Drawing.15" ShapeID="_x0000_i1029" DrawAspect="Content" ObjectID="_1740238901" r:id="rId16"/>
        </w:object>
      </w:r>
    </w:p>
    <w:p w14:paraId="6C6153D0" w14:textId="48EEEFD2" w:rsidR="000D6F03" w:rsidRPr="008C0A5D" w:rsidRDefault="000D6F03">
      <w:pPr>
        <w:adjustRightInd w:val="0"/>
        <w:snapToGrid w:val="0"/>
        <w:spacing w:line="360" w:lineRule="auto"/>
        <w:jc w:val="center"/>
        <w:rPr>
          <w:rFonts w:eastAsia="楷体"/>
          <w:b/>
          <w:sz w:val="36"/>
        </w:rPr>
        <w:sectPr w:rsidR="000D6F03" w:rsidRPr="008C0A5D">
          <w:pgSz w:w="11906" w:h="16838"/>
          <w:pgMar w:top="1418" w:right="964" w:bottom="1021" w:left="1474" w:header="851" w:footer="851" w:gutter="0"/>
          <w:lnNumType w:countBy="5"/>
          <w:pgNumType w:start="1"/>
          <w:cols w:space="720"/>
          <w:docGrid w:linePitch="312"/>
        </w:sectPr>
      </w:pPr>
    </w:p>
    <w:p w14:paraId="6DB7DAC3"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权</w:t>
      </w:r>
      <w:r w:rsidRPr="008C0A5D">
        <w:rPr>
          <w:rFonts w:eastAsia="楷体_GB2312"/>
          <w:b/>
          <w:sz w:val="36"/>
        </w:rPr>
        <w:t xml:space="preserve">   </w:t>
      </w:r>
      <w:r w:rsidRPr="008C0A5D">
        <w:rPr>
          <w:rFonts w:eastAsia="楷体_GB2312" w:hint="eastAsia"/>
          <w:b/>
          <w:sz w:val="36"/>
        </w:rPr>
        <w:t>利</w:t>
      </w:r>
      <w:r w:rsidRPr="008C0A5D">
        <w:rPr>
          <w:rFonts w:eastAsia="楷体_GB2312"/>
          <w:b/>
          <w:sz w:val="36"/>
        </w:rPr>
        <w:t xml:space="preserve">   </w:t>
      </w:r>
      <w:r w:rsidRPr="008C0A5D">
        <w:rPr>
          <w:rFonts w:eastAsia="楷体_GB2312" w:hint="eastAsia"/>
          <w:b/>
          <w:sz w:val="36"/>
        </w:rPr>
        <w:t>要</w:t>
      </w:r>
      <w:r w:rsidRPr="008C0A5D">
        <w:rPr>
          <w:rFonts w:eastAsia="楷体_GB2312"/>
          <w:b/>
          <w:sz w:val="36"/>
        </w:rPr>
        <w:t xml:space="preserve">   </w:t>
      </w:r>
      <w:r w:rsidRPr="008C0A5D">
        <w:rPr>
          <w:rFonts w:eastAsia="楷体_GB2312" w:hint="eastAsia"/>
          <w:b/>
          <w:sz w:val="36"/>
        </w:rPr>
        <w:t>求</w:t>
      </w:r>
      <w:r w:rsidRPr="008C0A5D">
        <w:rPr>
          <w:rFonts w:eastAsia="楷体_GB2312"/>
          <w:b/>
          <w:sz w:val="36"/>
        </w:rPr>
        <w:t xml:space="preserve">   </w:t>
      </w:r>
      <w:r w:rsidRPr="008C0A5D">
        <w:rPr>
          <w:rFonts w:eastAsia="楷体_GB2312" w:hint="eastAsia"/>
          <w:b/>
          <w:sz w:val="36"/>
        </w:rPr>
        <w:t>书</w:t>
      </w:r>
    </w:p>
    <w:p w14:paraId="7EEFDFA5" w14:textId="1A40C3FD" w:rsidR="00E77E88" w:rsidRPr="008C0A5D" w:rsidRDefault="00554D6B" w:rsidP="00E77E88">
      <w:pPr>
        <w:adjustRightInd w:val="0"/>
        <w:snapToGrid w:val="0"/>
        <w:spacing w:beforeLines="100" w:before="240" w:line="360" w:lineRule="auto"/>
        <w:ind w:firstLineChars="200" w:firstLine="560"/>
        <w:rPr>
          <w:rFonts w:eastAsia="楷体_GB2312"/>
          <w:sz w:val="28"/>
          <w:szCs w:val="22"/>
        </w:rPr>
      </w:pPr>
      <w:r w:rsidRPr="008C0A5D">
        <w:rPr>
          <w:rFonts w:eastAsia="楷体_GB2312"/>
          <w:sz w:val="28"/>
          <w:szCs w:val="22"/>
        </w:rPr>
        <w:t>1</w:t>
      </w:r>
      <w:r w:rsidRPr="008C0A5D">
        <w:rPr>
          <w:rFonts w:eastAsia="楷体_GB2312" w:hint="eastAsia"/>
          <w:sz w:val="28"/>
          <w:szCs w:val="22"/>
        </w:rPr>
        <w:t>、一种</w:t>
      </w:r>
      <w:r w:rsidR="00F44AE9">
        <w:rPr>
          <w:rFonts w:eastAsia="楷体_GB2312" w:hint="eastAsia"/>
          <w:sz w:val="28"/>
          <w:szCs w:val="22"/>
        </w:rPr>
        <w:t>图数据处理</w:t>
      </w:r>
      <w:r>
        <w:rPr>
          <w:rFonts w:eastAsia="楷体_GB2312" w:hint="eastAsia"/>
          <w:sz w:val="28"/>
          <w:szCs w:val="22"/>
        </w:rPr>
        <w:t>系统</w:t>
      </w:r>
      <w:r w:rsidRPr="008C0A5D">
        <w:rPr>
          <w:rFonts w:eastAsia="楷体_GB2312" w:hint="eastAsia"/>
          <w:sz w:val="28"/>
          <w:szCs w:val="22"/>
        </w:rPr>
        <w:t>，其特征在于，所述</w:t>
      </w:r>
      <w:r w:rsidR="00F44AE9">
        <w:rPr>
          <w:rFonts w:eastAsia="楷体_GB2312" w:hint="eastAsia"/>
          <w:sz w:val="28"/>
          <w:szCs w:val="22"/>
        </w:rPr>
        <w:t>图数据处理</w:t>
      </w:r>
      <w:r>
        <w:rPr>
          <w:rFonts w:eastAsia="楷体_GB2312" w:hint="eastAsia"/>
          <w:sz w:val="28"/>
          <w:szCs w:val="22"/>
        </w:rPr>
        <w:t>系统</w:t>
      </w:r>
      <w:r w:rsidRPr="008C0A5D">
        <w:rPr>
          <w:rFonts w:eastAsia="楷体_GB2312"/>
          <w:sz w:val="28"/>
          <w:szCs w:val="22"/>
        </w:rPr>
        <w:t>包括：</w:t>
      </w:r>
      <w:r w:rsidR="00F326BC">
        <w:rPr>
          <w:rFonts w:eastAsia="楷体_GB2312"/>
          <w:sz w:val="28"/>
          <w:szCs w:val="22"/>
        </w:rPr>
        <w:t>各</w:t>
      </w:r>
      <w:r w:rsidR="007074BD">
        <w:rPr>
          <w:rFonts w:eastAsia="楷体_GB2312"/>
          <w:sz w:val="28"/>
          <w:szCs w:val="22"/>
        </w:rPr>
        <w:t>处理单元</w:t>
      </w:r>
      <w:r w:rsidR="00EF036B">
        <w:rPr>
          <w:rFonts w:eastAsia="楷体_GB2312" w:hint="eastAsia"/>
          <w:sz w:val="28"/>
          <w:szCs w:val="22"/>
        </w:rPr>
        <w:t>以及</w:t>
      </w:r>
      <w:r w:rsidR="007E4BF7">
        <w:rPr>
          <w:rFonts w:eastAsia="楷体_GB2312"/>
          <w:sz w:val="28"/>
          <w:szCs w:val="22"/>
        </w:rPr>
        <w:t>存储</w:t>
      </w:r>
      <w:r w:rsidR="00EF036B">
        <w:rPr>
          <w:rFonts w:eastAsia="楷体_GB2312" w:hint="eastAsia"/>
          <w:sz w:val="28"/>
          <w:szCs w:val="22"/>
        </w:rPr>
        <w:t>器，</w:t>
      </w:r>
      <w:r w:rsidR="00F326BC">
        <w:rPr>
          <w:rFonts w:eastAsia="楷体_GB2312"/>
          <w:sz w:val="28"/>
          <w:szCs w:val="22"/>
        </w:rPr>
        <w:t>其中，每个</w:t>
      </w:r>
      <w:r w:rsidR="007074BD">
        <w:rPr>
          <w:rFonts w:eastAsia="楷体_GB2312"/>
          <w:sz w:val="28"/>
          <w:szCs w:val="22"/>
        </w:rPr>
        <w:t>处理单元</w:t>
      </w:r>
      <w:r w:rsidR="00F326BC">
        <w:rPr>
          <w:rFonts w:eastAsia="楷体_GB2312"/>
          <w:sz w:val="28"/>
          <w:szCs w:val="22"/>
        </w:rPr>
        <w:t>中还设有</w:t>
      </w:r>
      <w:r w:rsidR="009E73BB">
        <w:rPr>
          <w:rFonts w:eastAsia="楷体_GB2312"/>
          <w:sz w:val="28"/>
          <w:szCs w:val="22"/>
        </w:rPr>
        <w:t>：</w:t>
      </w:r>
      <w:r w:rsidR="00640383">
        <w:rPr>
          <w:rFonts w:eastAsia="楷体_GB2312"/>
          <w:sz w:val="28"/>
          <w:szCs w:val="22"/>
        </w:rPr>
        <w:t>决策</w:t>
      </w:r>
      <w:r w:rsidR="009E73BB">
        <w:rPr>
          <w:rFonts w:eastAsia="楷体_GB2312"/>
          <w:sz w:val="28"/>
          <w:szCs w:val="22"/>
        </w:rPr>
        <w:t>模块</w:t>
      </w:r>
      <w:r>
        <w:rPr>
          <w:rFonts w:eastAsia="楷体_GB2312"/>
          <w:sz w:val="28"/>
          <w:szCs w:val="22"/>
        </w:rPr>
        <w:t>；</w:t>
      </w:r>
    </w:p>
    <w:p w14:paraId="6B1832F9" w14:textId="5207EE18" w:rsidR="0031213D" w:rsidRDefault="00F326BC" w:rsidP="001C6E11">
      <w:pPr>
        <w:adjustRightInd w:val="0"/>
        <w:snapToGrid w:val="0"/>
        <w:spacing w:line="360" w:lineRule="auto"/>
        <w:ind w:firstLineChars="200" w:firstLine="560"/>
        <w:rPr>
          <w:rFonts w:eastAsia="楷体_GB2312"/>
          <w:sz w:val="28"/>
        </w:rPr>
      </w:pPr>
      <w:r>
        <w:rPr>
          <w:rFonts w:eastAsia="楷体_GB2312"/>
          <w:sz w:val="28"/>
        </w:rPr>
        <w:t>所述</w:t>
      </w:r>
      <w:r w:rsidR="007074BD">
        <w:rPr>
          <w:rFonts w:eastAsia="楷体_GB2312"/>
          <w:sz w:val="28"/>
        </w:rPr>
        <w:t>处理单元</w:t>
      </w:r>
      <w:r>
        <w:rPr>
          <w:rFonts w:eastAsia="楷体_GB2312"/>
          <w:sz w:val="28"/>
        </w:rPr>
        <w:t>用于</w:t>
      </w:r>
      <w:r w:rsidR="001C6E11">
        <w:rPr>
          <w:rFonts w:eastAsia="楷体_GB2312"/>
          <w:sz w:val="28"/>
        </w:rPr>
        <w:t>，针对</w:t>
      </w:r>
      <w:r w:rsidR="00EF036B">
        <w:rPr>
          <w:rFonts w:eastAsia="楷体_GB2312" w:hint="eastAsia"/>
          <w:sz w:val="28"/>
        </w:rPr>
        <w:t>获取到的</w:t>
      </w:r>
      <w:r w:rsidR="001C6E11">
        <w:rPr>
          <w:rFonts w:eastAsia="楷体_GB2312"/>
          <w:sz w:val="28"/>
        </w:rPr>
        <w:t>目标图数据，根据预设的图模式匹配算法，确定</w:t>
      </w:r>
      <w:r w:rsidR="00EF036B">
        <w:rPr>
          <w:rFonts w:eastAsia="楷体_GB2312" w:hint="eastAsia"/>
          <w:sz w:val="28"/>
        </w:rPr>
        <w:t>在</w:t>
      </w:r>
      <w:r w:rsidR="001C6E11">
        <w:rPr>
          <w:rFonts w:eastAsia="楷体_GB2312"/>
          <w:sz w:val="28"/>
        </w:rPr>
        <w:t>从所述目标图数据中</w:t>
      </w:r>
      <w:r w:rsidR="001C6E11" w:rsidRPr="00407F04">
        <w:rPr>
          <w:rFonts w:eastAsia="楷体_GB2312" w:hint="eastAsia"/>
          <w:sz w:val="28"/>
        </w:rPr>
        <w:t>提取</w:t>
      </w:r>
      <w:r w:rsidR="001C6E11">
        <w:rPr>
          <w:rFonts w:eastAsia="楷体_GB2312"/>
          <w:sz w:val="28"/>
        </w:rPr>
        <w:t>与指定图模式相匹配的子图</w:t>
      </w:r>
      <w:r w:rsidR="00EF036B">
        <w:rPr>
          <w:rFonts w:eastAsia="楷体_GB2312" w:hint="eastAsia"/>
          <w:sz w:val="28"/>
        </w:rPr>
        <w:t>时</w:t>
      </w:r>
      <w:r w:rsidR="001C6E11">
        <w:rPr>
          <w:rFonts w:eastAsia="楷体_GB2312"/>
          <w:sz w:val="28"/>
        </w:rPr>
        <w:t>所需的各集合操作，所述集合操作用于</w:t>
      </w:r>
      <w:r w:rsidR="00EF036B">
        <w:rPr>
          <w:rFonts w:eastAsia="楷体_GB2312" w:hint="eastAsia"/>
          <w:sz w:val="28"/>
        </w:rPr>
        <w:t>表示</w:t>
      </w:r>
      <w:r w:rsidR="001C6E11">
        <w:rPr>
          <w:rFonts w:eastAsia="楷体_GB2312"/>
          <w:sz w:val="28"/>
        </w:rPr>
        <w:t>对所述目标图数据中的两个节点的</w:t>
      </w:r>
      <w:r w:rsidR="002B153F">
        <w:rPr>
          <w:rFonts w:eastAsia="楷体_GB2312"/>
          <w:sz w:val="28"/>
        </w:rPr>
        <w:t>邻居节点集</w:t>
      </w:r>
      <w:r w:rsidR="00EF036B">
        <w:rPr>
          <w:rFonts w:eastAsia="楷体_GB2312" w:hint="eastAsia"/>
          <w:sz w:val="28"/>
        </w:rPr>
        <w:t>执行</w:t>
      </w:r>
      <w:r w:rsidR="001C6E11">
        <w:rPr>
          <w:rFonts w:eastAsia="楷体_GB2312"/>
          <w:sz w:val="28"/>
        </w:rPr>
        <w:t>指定类型的操作，所述指定类型的操作包括：取交集、取差集中的</w:t>
      </w:r>
      <w:r w:rsidR="00EF036B">
        <w:rPr>
          <w:rFonts w:eastAsia="楷体_GB2312" w:hint="eastAsia"/>
          <w:sz w:val="28"/>
        </w:rPr>
        <w:t>至少</w:t>
      </w:r>
      <w:r w:rsidR="001C6E11">
        <w:rPr>
          <w:rFonts w:eastAsia="楷体_GB2312"/>
          <w:sz w:val="28"/>
        </w:rPr>
        <w:t>一种；</w:t>
      </w:r>
    </w:p>
    <w:p w14:paraId="7E730ED8" w14:textId="7CF65AD7" w:rsidR="00CA24C7" w:rsidRDefault="003653ED" w:rsidP="001C6E11">
      <w:pPr>
        <w:adjustRightInd w:val="0"/>
        <w:snapToGrid w:val="0"/>
        <w:spacing w:line="360" w:lineRule="auto"/>
        <w:ind w:firstLineChars="200" w:firstLine="560"/>
        <w:rPr>
          <w:rFonts w:eastAsia="楷体_GB2312"/>
          <w:sz w:val="28"/>
        </w:rPr>
      </w:pPr>
      <w:r>
        <w:rPr>
          <w:rFonts w:eastAsia="楷体_GB2312" w:hint="eastAsia"/>
          <w:sz w:val="28"/>
        </w:rPr>
        <w:t>通过</w:t>
      </w:r>
      <w:r w:rsidR="001C6E11">
        <w:rPr>
          <w:rFonts w:eastAsia="楷体_GB2312"/>
          <w:sz w:val="28"/>
        </w:rPr>
        <w:t>所述决策模块</w:t>
      </w:r>
      <w:r>
        <w:rPr>
          <w:rFonts w:eastAsia="楷体_GB2312" w:hint="eastAsia"/>
          <w:sz w:val="28"/>
        </w:rPr>
        <w:t>，所述处理单元</w:t>
      </w:r>
      <w:r w:rsidR="001C6E11">
        <w:rPr>
          <w:rFonts w:eastAsia="楷体_GB2312"/>
          <w:sz w:val="28"/>
        </w:rPr>
        <w:t>针对每个集合操作，根据该集合操作所涉及的两个</w:t>
      </w:r>
      <w:r w:rsidR="00EF036B">
        <w:rPr>
          <w:rFonts w:eastAsia="楷体_GB2312" w:hint="eastAsia"/>
          <w:sz w:val="28"/>
        </w:rPr>
        <w:t>节点</w:t>
      </w:r>
      <w:r w:rsidR="001C6E11">
        <w:rPr>
          <w:rFonts w:eastAsia="楷体_GB2312"/>
          <w:sz w:val="28"/>
        </w:rPr>
        <w:t>集合中包含的</w:t>
      </w:r>
      <w:r w:rsidR="00EF036B">
        <w:rPr>
          <w:rFonts w:eastAsia="楷体_GB2312" w:hint="eastAsia"/>
          <w:sz w:val="28"/>
        </w:rPr>
        <w:t>节点</w:t>
      </w:r>
      <w:r w:rsidR="001C6E11">
        <w:rPr>
          <w:rFonts w:eastAsia="楷体_GB2312"/>
          <w:sz w:val="28"/>
        </w:rPr>
        <w:t>的数量，以及预设的代价函数，确定按照每种执行策略执行该集合操作对应的代价值，并</w:t>
      </w:r>
      <w:r w:rsidR="00EF036B">
        <w:rPr>
          <w:rFonts w:eastAsia="楷体_GB2312" w:hint="eastAsia"/>
          <w:sz w:val="28"/>
        </w:rPr>
        <w:t>根据</w:t>
      </w:r>
      <w:r w:rsidR="001C6E11">
        <w:rPr>
          <w:rFonts w:eastAsia="楷体_GB2312"/>
          <w:sz w:val="28"/>
        </w:rPr>
        <w:t>所述代价值</w:t>
      </w:r>
      <w:r w:rsidR="00EF036B">
        <w:rPr>
          <w:rFonts w:eastAsia="楷体_GB2312" w:hint="eastAsia"/>
          <w:sz w:val="28"/>
        </w:rPr>
        <w:t>，从各执行策略中选取</w:t>
      </w:r>
      <w:r w:rsidR="001C6E11">
        <w:rPr>
          <w:rFonts w:eastAsia="楷体_GB2312"/>
          <w:sz w:val="28"/>
        </w:rPr>
        <w:t>目标策略，以使所述</w:t>
      </w:r>
      <w:r w:rsidR="007074BD">
        <w:rPr>
          <w:rFonts w:eastAsia="楷体_GB2312"/>
          <w:sz w:val="28"/>
        </w:rPr>
        <w:t>处理单元</w:t>
      </w:r>
      <w:r w:rsidR="001C6E11">
        <w:rPr>
          <w:rFonts w:eastAsia="楷体_GB2312"/>
          <w:sz w:val="28"/>
        </w:rPr>
        <w:t>根据所述目标策略执行该集合操作，得到该集合操作对应的执行结果</w:t>
      </w:r>
      <w:r w:rsidR="00CA24C7">
        <w:rPr>
          <w:rFonts w:eastAsia="楷体_GB2312" w:hint="eastAsia"/>
          <w:sz w:val="28"/>
        </w:rPr>
        <w:t>，并存储在所述</w:t>
      </w:r>
      <w:r w:rsidR="007E4BF7">
        <w:rPr>
          <w:rFonts w:eastAsia="楷体_GB2312"/>
          <w:sz w:val="28"/>
          <w:szCs w:val="22"/>
        </w:rPr>
        <w:t>存储</w:t>
      </w:r>
      <w:r w:rsidR="00CA24C7">
        <w:rPr>
          <w:rFonts w:eastAsia="楷体_GB2312" w:hint="eastAsia"/>
          <w:sz w:val="28"/>
        </w:rPr>
        <w:t>器中；响应于得到每个集合操作对应的执行结果后，从所述</w:t>
      </w:r>
      <w:r w:rsidR="007E4BF7">
        <w:rPr>
          <w:rFonts w:eastAsia="楷体_GB2312"/>
          <w:sz w:val="28"/>
          <w:szCs w:val="22"/>
        </w:rPr>
        <w:t>存储</w:t>
      </w:r>
      <w:r w:rsidR="00CA24C7">
        <w:rPr>
          <w:rFonts w:eastAsia="楷体_GB2312" w:hint="eastAsia"/>
          <w:sz w:val="28"/>
        </w:rPr>
        <w:t>器中读取各集合操作</w:t>
      </w:r>
      <w:r>
        <w:rPr>
          <w:rFonts w:eastAsia="楷体_GB2312"/>
          <w:sz w:val="28"/>
        </w:rPr>
        <w:t>对应</w:t>
      </w:r>
      <w:r w:rsidR="00CA24C7">
        <w:rPr>
          <w:rFonts w:eastAsia="楷体_GB2312" w:hint="eastAsia"/>
          <w:sz w:val="28"/>
        </w:rPr>
        <w:t>的执行结果，并</w:t>
      </w:r>
      <w:r w:rsidR="001C6E11">
        <w:rPr>
          <w:rFonts w:eastAsia="楷体_GB2312"/>
          <w:sz w:val="28"/>
        </w:rPr>
        <w:t>根据</w:t>
      </w:r>
      <w:r w:rsidR="00CA24C7">
        <w:rPr>
          <w:rFonts w:eastAsia="楷体_GB2312" w:hint="eastAsia"/>
          <w:sz w:val="28"/>
        </w:rPr>
        <w:t>各</w:t>
      </w:r>
      <w:r w:rsidR="001C6E11">
        <w:rPr>
          <w:rFonts w:eastAsia="楷体_GB2312"/>
          <w:sz w:val="28"/>
        </w:rPr>
        <w:t>集合操作</w:t>
      </w:r>
      <w:r w:rsidR="00EF036B">
        <w:rPr>
          <w:rFonts w:eastAsia="楷体_GB2312" w:hint="eastAsia"/>
          <w:sz w:val="28"/>
        </w:rPr>
        <w:t>对应的执行结果</w:t>
      </w:r>
      <w:r w:rsidR="001C6E11">
        <w:rPr>
          <w:rFonts w:eastAsia="楷体_GB2312"/>
          <w:sz w:val="28"/>
        </w:rPr>
        <w:t>，确定所述目标图数据中与所述指定图模式相匹配的子图</w:t>
      </w:r>
      <w:r w:rsidR="00EF036B">
        <w:rPr>
          <w:rFonts w:eastAsia="楷体_GB2312" w:hint="eastAsia"/>
          <w:sz w:val="28"/>
        </w:rPr>
        <w:t>，以根据所述子图，执行任务</w:t>
      </w:r>
      <w:r w:rsidR="00CA24C7">
        <w:rPr>
          <w:rFonts w:eastAsia="楷体_GB2312" w:hint="eastAsia"/>
          <w:sz w:val="28"/>
        </w:rPr>
        <w:t>；</w:t>
      </w:r>
    </w:p>
    <w:p w14:paraId="40659F40" w14:textId="5497EBBD" w:rsidR="001C6E11" w:rsidRDefault="00CA24C7" w:rsidP="001C6E11">
      <w:pPr>
        <w:adjustRightInd w:val="0"/>
        <w:snapToGrid w:val="0"/>
        <w:spacing w:line="360" w:lineRule="auto"/>
        <w:ind w:firstLineChars="200" w:firstLine="560"/>
        <w:rPr>
          <w:rFonts w:eastAsia="楷体_GB2312"/>
          <w:sz w:val="28"/>
        </w:rPr>
      </w:pPr>
      <w:r>
        <w:rPr>
          <w:rFonts w:eastAsia="楷体_GB2312" w:hint="eastAsia"/>
          <w:sz w:val="28"/>
        </w:rPr>
        <w:t>所述</w:t>
      </w:r>
      <w:r w:rsidR="00400E39">
        <w:rPr>
          <w:rFonts w:eastAsia="楷体_GB2312"/>
          <w:sz w:val="28"/>
          <w:szCs w:val="22"/>
        </w:rPr>
        <w:t>存储</w:t>
      </w:r>
      <w:r>
        <w:rPr>
          <w:rFonts w:eastAsia="楷体_GB2312" w:hint="eastAsia"/>
          <w:sz w:val="28"/>
        </w:rPr>
        <w:t>器用于</w:t>
      </w:r>
      <w:r w:rsidR="00400E39">
        <w:rPr>
          <w:rFonts w:eastAsia="楷体_GB2312" w:hint="eastAsia"/>
          <w:sz w:val="28"/>
        </w:rPr>
        <w:t>，</w:t>
      </w:r>
      <w:r>
        <w:rPr>
          <w:rFonts w:eastAsia="楷体_GB2312" w:hint="eastAsia"/>
          <w:sz w:val="28"/>
        </w:rPr>
        <w:t>对各集合操作对应的执行结果进行存储</w:t>
      </w:r>
      <w:r w:rsidR="001C6E11">
        <w:rPr>
          <w:rFonts w:eastAsia="楷体_GB2312"/>
          <w:sz w:val="28"/>
        </w:rPr>
        <w:t>。</w:t>
      </w:r>
    </w:p>
    <w:p w14:paraId="7121472D" w14:textId="0B40852D" w:rsidR="001C6E11" w:rsidRPr="001C6E11" w:rsidRDefault="001C6E11" w:rsidP="001C6E11">
      <w:pPr>
        <w:adjustRightInd w:val="0"/>
        <w:snapToGrid w:val="0"/>
        <w:spacing w:line="360" w:lineRule="auto"/>
        <w:ind w:firstLineChars="200" w:firstLine="560"/>
        <w:rPr>
          <w:rFonts w:eastAsia="楷体_GB2312"/>
          <w:sz w:val="28"/>
        </w:rPr>
      </w:pPr>
      <w:r>
        <w:rPr>
          <w:rFonts w:eastAsia="楷体_GB2312"/>
          <w:sz w:val="28"/>
        </w:rPr>
        <w:t>2</w:t>
      </w:r>
      <w:r w:rsidRPr="008C0A5D">
        <w:rPr>
          <w:rFonts w:eastAsia="楷体_GB2312" w:hint="eastAsia"/>
          <w:sz w:val="28"/>
        </w:rPr>
        <w:t>、如权利要求</w:t>
      </w:r>
      <w:r>
        <w:rPr>
          <w:rFonts w:eastAsia="楷体_GB2312"/>
          <w:sz w:val="28"/>
        </w:rPr>
        <w:t>1</w:t>
      </w:r>
      <w:r w:rsidRPr="008C0A5D">
        <w:rPr>
          <w:rFonts w:eastAsia="楷体_GB2312" w:hint="eastAsia"/>
          <w:sz w:val="28"/>
        </w:rPr>
        <w:t>所述的</w:t>
      </w:r>
      <w:r>
        <w:rPr>
          <w:rFonts w:eastAsia="楷体_GB2312" w:hint="eastAsia"/>
          <w:sz w:val="28"/>
          <w:szCs w:val="22"/>
        </w:rPr>
        <w:t>图数据处理系统</w:t>
      </w:r>
      <w:r w:rsidRPr="008C0A5D">
        <w:rPr>
          <w:rFonts w:eastAsia="楷体_GB2312" w:hint="eastAsia"/>
          <w:sz w:val="28"/>
        </w:rPr>
        <w:t>，其特征在于，</w:t>
      </w:r>
      <w:r>
        <w:rPr>
          <w:rFonts w:eastAsia="楷体_GB2312" w:hint="eastAsia"/>
          <w:sz w:val="28"/>
        </w:rPr>
        <w:t>所述</w:t>
      </w:r>
      <w:r w:rsidR="00815F14">
        <w:rPr>
          <w:rFonts w:eastAsia="楷体_GB2312" w:hint="eastAsia"/>
          <w:sz w:val="28"/>
        </w:rPr>
        <w:t>处理单元中还设有</w:t>
      </w:r>
      <w:r>
        <w:rPr>
          <w:rFonts w:eastAsia="楷体_GB2312" w:hint="eastAsia"/>
          <w:sz w:val="28"/>
        </w:rPr>
        <w:t>：检测模块；</w:t>
      </w:r>
    </w:p>
    <w:p w14:paraId="60F13757" w14:textId="4282FD40" w:rsidR="001C6E11" w:rsidRPr="001C6E11" w:rsidRDefault="001C6E11" w:rsidP="001C6E11">
      <w:pPr>
        <w:adjustRightInd w:val="0"/>
        <w:snapToGrid w:val="0"/>
        <w:spacing w:line="360" w:lineRule="auto"/>
        <w:ind w:firstLineChars="200" w:firstLine="560"/>
        <w:rPr>
          <w:rFonts w:eastAsia="楷体_GB2312"/>
          <w:sz w:val="28"/>
        </w:rPr>
      </w:pPr>
      <w:r w:rsidRPr="001C6E11">
        <w:rPr>
          <w:rFonts w:eastAsia="楷体_GB2312" w:hint="eastAsia"/>
          <w:sz w:val="28"/>
        </w:rPr>
        <w:t>所述检测模块用于，针对每个集合操作，判断该集合操作被执行的次数是</w:t>
      </w:r>
      <w:r w:rsidRPr="001C6E11">
        <w:rPr>
          <w:rFonts w:eastAsia="楷体_GB2312" w:hint="eastAsia"/>
          <w:sz w:val="28"/>
        </w:rPr>
        <w:lastRenderedPageBreak/>
        <w:t>否超过预设阈值，若是，则确定该集合操作为目标集合操作，并将所述目标集合操作的执行结果</w:t>
      </w:r>
      <w:r w:rsidR="00EC6B9F">
        <w:rPr>
          <w:rFonts w:eastAsia="楷体_GB2312" w:hint="eastAsia"/>
          <w:sz w:val="28"/>
        </w:rPr>
        <w:t>持久化</w:t>
      </w:r>
      <w:r w:rsidRPr="001C6E11">
        <w:rPr>
          <w:rFonts w:eastAsia="楷体_GB2312" w:hint="eastAsia"/>
          <w:sz w:val="28"/>
        </w:rPr>
        <w:t>保存，以在需要再次执行该集合操作时重复使用。</w:t>
      </w:r>
    </w:p>
    <w:p w14:paraId="44B172DC" w14:textId="71528236" w:rsidR="00BF3374" w:rsidRDefault="00A40103" w:rsidP="00BF3374">
      <w:pPr>
        <w:adjustRightInd w:val="0"/>
        <w:snapToGrid w:val="0"/>
        <w:spacing w:line="360" w:lineRule="auto"/>
        <w:ind w:firstLineChars="200" w:firstLine="560"/>
        <w:rPr>
          <w:rFonts w:eastAsia="楷体_GB2312"/>
          <w:sz w:val="28"/>
        </w:rPr>
      </w:pPr>
      <w:r>
        <w:rPr>
          <w:rFonts w:eastAsia="楷体_GB2312"/>
          <w:sz w:val="28"/>
        </w:rPr>
        <w:t>3</w:t>
      </w:r>
      <w:r w:rsidR="00BF3374" w:rsidRPr="008C0A5D">
        <w:rPr>
          <w:rFonts w:eastAsia="楷体_GB2312" w:hint="eastAsia"/>
          <w:sz w:val="28"/>
        </w:rPr>
        <w:t>、如权利要求</w:t>
      </w:r>
      <w:r w:rsidR="00BF3374">
        <w:rPr>
          <w:rFonts w:eastAsia="楷体_GB2312"/>
          <w:sz w:val="28"/>
        </w:rPr>
        <w:t>1</w:t>
      </w:r>
      <w:r w:rsidR="00BF3374" w:rsidRPr="008C0A5D">
        <w:rPr>
          <w:rFonts w:eastAsia="楷体_GB2312" w:hint="eastAsia"/>
          <w:sz w:val="28"/>
        </w:rPr>
        <w:t>所述的</w:t>
      </w:r>
      <w:r w:rsidR="00F44AE9">
        <w:rPr>
          <w:rFonts w:eastAsia="楷体_GB2312" w:hint="eastAsia"/>
          <w:sz w:val="28"/>
          <w:szCs w:val="22"/>
        </w:rPr>
        <w:t>图数据处理</w:t>
      </w:r>
      <w:r w:rsidR="00BF3374">
        <w:rPr>
          <w:rFonts w:eastAsia="楷体_GB2312" w:hint="eastAsia"/>
          <w:sz w:val="28"/>
          <w:szCs w:val="22"/>
        </w:rPr>
        <w:t>系统</w:t>
      </w:r>
      <w:r w:rsidR="00BF3374" w:rsidRPr="008C0A5D">
        <w:rPr>
          <w:rFonts w:eastAsia="楷体_GB2312" w:hint="eastAsia"/>
          <w:sz w:val="28"/>
        </w:rPr>
        <w:t>，其特征在于，</w:t>
      </w:r>
      <w:r w:rsidR="001C6E11">
        <w:rPr>
          <w:rFonts w:eastAsia="楷体_GB2312" w:hint="eastAsia"/>
          <w:sz w:val="28"/>
        </w:rPr>
        <w:t>所述图数据处理系统还包括：动态划分模块；</w:t>
      </w:r>
    </w:p>
    <w:p w14:paraId="33DD5C86" w14:textId="77777777" w:rsidR="001C6E11" w:rsidRDefault="001C6E11" w:rsidP="00BF3374">
      <w:pPr>
        <w:adjustRightInd w:val="0"/>
        <w:snapToGrid w:val="0"/>
        <w:spacing w:line="360" w:lineRule="auto"/>
        <w:ind w:firstLineChars="200" w:firstLine="560"/>
        <w:rPr>
          <w:rFonts w:eastAsia="楷体_GB2312"/>
          <w:sz w:val="28"/>
        </w:rPr>
      </w:pPr>
      <w:r>
        <w:rPr>
          <w:rFonts w:eastAsia="楷体_GB2312"/>
          <w:sz w:val="28"/>
        </w:rPr>
        <w:t>所述动态划分模块用于，获取原始图数据，针对所述原始图数据中的每个节点，判断该节点的度数是否超过预设阈值，若是，则确定该节点为中心节点，针对每个中心节点，通过多轮邻居节点遍历，确定与该中心节点之间存在连接关系的各节点，作为该中心节点的关联节点；</w:t>
      </w:r>
    </w:p>
    <w:p w14:paraId="13D067EF" w14:textId="1FDD642D" w:rsidR="001C6E11" w:rsidRDefault="001C6E11" w:rsidP="00BF3374">
      <w:pPr>
        <w:adjustRightInd w:val="0"/>
        <w:snapToGrid w:val="0"/>
        <w:spacing w:line="360" w:lineRule="auto"/>
        <w:ind w:firstLineChars="200" w:firstLine="560"/>
        <w:rPr>
          <w:rFonts w:eastAsia="楷体_GB2312"/>
          <w:sz w:val="28"/>
        </w:rPr>
      </w:pPr>
      <w:r>
        <w:rPr>
          <w:rFonts w:eastAsia="楷体_GB2312"/>
          <w:sz w:val="28"/>
        </w:rPr>
        <w:t>根据每个中心节点以及每个中心节点的关联节点，确定各图数据分块，并针对每个图数据分块，将该图数据分块作为目标图数据，以使所述处理单元对该图数据分块进行处理。</w:t>
      </w:r>
    </w:p>
    <w:p w14:paraId="1AF4E59B" w14:textId="71151432" w:rsidR="00C7108B" w:rsidRDefault="00A40103" w:rsidP="00C7108B">
      <w:pPr>
        <w:adjustRightInd w:val="0"/>
        <w:snapToGrid w:val="0"/>
        <w:spacing w:line="360" w:lineRule="auto"/>
        <w:ind w:firstLineChars="200" w:firstLine="560"/>
        <w:rPr>
          <w:rFonts w:eastAsia="楷体_GB2312"/>
          <w:sz w:val="28"/>
        </w:rPr>
      </w:pPr>
      <w:r>
        <w:rPr>
          <w:rFonts w:eastAsia="楷体_GB2312"/>
          <w:sz w:val="28"/>
        </w:rPr>
        <w:t>4</w:t>
      </w:r>
      <w:r w:rsidR="00C7108B" w:rsidRPr="008C0A5D">
        <w:rPr>
          <w:rFonts w:eastAsia="楷体_GB2312" w:hint="eastAsia"/>
          <w:sz w:val="28"/>
        </w:rPr>
        <w:t>、如权利要求</w:t>
      </w:r>
      <w:r>
        <w:rPr>
          <w:rFonts w:eastAsia="楷体_GB2312"/>
          <w:sz w:val="28"/>
        </w:rPr>
        <w:t>3</w:t>
      </w:r>
      <w:r w:rsidR="00C7108B" w:rsidRPr="008C0A5D">
        <w:rPr>
          <w:rFonts w:eastAsia="楷体_GB2312" w:hint="eastAsia"/>
          <w:sz w:val="28"/>
        </w:rPr>
        <w:t>所述的</w:t>
      </w:r>
      <w:r w:rsidR="00F44AE9">
        <w:rPr>
          <w:rFonts w:eastAsia="楷体_GB2312" w:hint="eastAsia"/>
          <w:sz w:val="28"/>
          <w:szCs w:val="22"/>
        </w:rPr>
        <w:t>图数据处理</w:t>
      </w:r>
      <w:r w:rsidR="00C7108B">
        <w:rPr>
          <w:rFonts w:eastAsia="楷体_GB2312" w:hint="eastAsia"/>
          <w:sz w:val="28"/>
          <w:szCs w:val="22"/>
        </w:rPr>
        <w:t>系统</w:t>
      </w:r>
      <w:r w:rsidR="00C7108B" w:rsidRPr="008C0A5D">
        <w:rPr>
          <w:rFonts w:eastAsia="楷体_GB2312" w:hint="eastAsia"/>
          <w:sz w:val="28"/>
        </w:rPr>
        <w:t>，其特征在于，</w:t>
      </w:r>
      <w:r w:rsidR="001C6E11">
        <w:rPr>
          <w:rFonts w:eastAsia="楷体_GB2312"/>
          <w:sz w:val="28"/>
        </w:rPr>
        <w:t>所述动态划分模块用于，针对每个图数据分块，生成用于对该图数据分块进行处理的处理任务，并将所述处理任务添加到预设的任务队列中，以使所述处理单元从所述任务队列中获取所述处理任务，并将所述处理任务对应的图数据分块作为目标图数据</w:t>
      </w:r>
      <w:r w:rsidR="00C7108B">
        <w:rPr>
          <w:rFonts w:eastAsia="楷体_GB2312"/>
          <w:sz w:val="28"/>
        </w:rPr>
        <w:t>。</w:t>
      </w:r>
    </w:p>
    <w:p w14:paraId="545D2203" w14:textId="3F669AEE" w:rsidR="00B514C5" w:rsidRDefault="00A40103" w:rsidP="00B514C5">
      <w:pPr>
        <w:adjustRightInd w:val="0"/>
        <w:snapToGrid w:val="0"/>
        <w:spacing w:line="360" w:lineRule="auto"/>
        <w:ind w:firstLineChars="200" w:firstLine="560"/>
        <w:rPr>
          <w:rFonts w:eastAsia="楷体_GB2312"/>
          <w:sz w:val="28"/>
        </w:rPr>
      </w:pPr>
      <w:r>
        <w:rPr>
          <w:rFonts w:eastAsia="楷体_GB2312"/>
          <w:sz w:val="28"/>
        </w:rPr>
        <w:t>5</w:t>
      </w:r>
      <w:r w:rsidR="00B514C5" w:rsidRPr="008C0A5D">
        <w:rPr>
          <w:rFonts w:eastAsia="楷体_GB2312" w:hint="eastAsia"/>
          <w:sz w:val="28"/>
        </w:rPr>
        <w:t>、如权利要求</w:t>
      </w:r>
      <w:r>
        <w:rPr>
          <w:rFonts w:eastAsia="楷体_GB2312"/>
          <w:sz w:val="28"/>
        </w:rPr>
        <w:t>3</w:t>
      </w:r>
      <w:r w:rsidR="00B514C5" w:rsidRPr="008C0A5D">
        <w:rPr>
          <w:rFonts w:eastAsia="楷体_GB2312" w:hint="eastAsia"/>
          <w:sz w:val="28"/>
        </w:rPr>
        <w:t>所述的</w:t>
      </w:r>
      <w:r w:rsidR="00F44AE9">
        <w:rPr>
          <w:rFonts w:eastAsia="楷体_GB2312" w:hint="eastAsia"/>
          <w:sz w:val="28"/>
          <w:szCs w:val="22"/>
        </w:rPr>
        <w:t>图数据处理</w:t>
      </w:r>
      <w:r w:rsidR="00B514C5">
        <w:rPr>
          <w:rFonts w:eastAsia="楷体_GB2312" w:hint="eastAsia"/>
          <w:sz w:val="28"/>
          <w:szCs w:val="22"/>
        </w:rPr>
        <w:t>系统</w:t>
      </w:r>
      <w:r w:rsidR="00B514C5" w:rsidRPr="008C0A5D">
        <w:rPr>
          <w:rFonts w:eastAsia="楷体_GB2312" w:hint="eastAsia"/>
          <w:sz w:val="28"/>
        </w:rPr>
        <w:t>，其特征在于，</w:t>
      </w:r>
      <w:r w:rsidR="001C6E11">
        <w:rPr>
          <w:rFonts w:eastAsia="楷体_GB2312"/>
          <w:sz w:val="28"/>
        </w:rPr>
        <w:t>所述动态划分模块用于，针对每个中心节点，判断该中心节点是否为已访问节点，若否，则通过多轮邻居节点遍历，确定与该中心节点之间存在连接关系的各节点，作为该中心节点的关联节点，并将该中心节点设为已访问节点。</w:t>
      </w:r>
    </w:p>
    <w:p w14:paraId="6C0DF1F1" w14:textId="1D0CD416" w:rsidR="001C6E11" w:rsidRDefault="00A40103" w:rsidP="00B46891">
      <w:pPr>
        <w:adjustRightInd w:val="0"/>
        <w:snapToGrid w:val="0"/>
        <w:spacing w:line="360" w:lineRule="auto"/>
        <w:ind w:firstLineChars="200" w:firstLine="560"/>
        <w:rPr>
          <w:rFonts w:eastAsia="楷体_GB2312"/>
          <w:sz w:val="28"/>
        </w:rPr>
      </w:pPr>
      <w:r>
        <w:rPr>
          <w:rFonts w:eastAsia="楷体_GB2312"/>
          <w:sz w:val="28"/>
        </w:rPr>
        <w:t>6</w:t>
      </w:r>
      <w:r w:rsidR="00B96582" w:rsidRPr="008C0A5D">
        <w:rPr>
          <w:rFonts w:eastAsia="楷体_GB2312" w:hint="eastAsia"/>
          <w:sz w:val="28"/>
        </w:rPr>
        <w:t>、如权利要求</w:t>
      </w:r>
      <w:r>
        <w:rPr>
          <w:rFonts w:eastAsia="楷体_GB2312"/>
          <w:sz w:val="28"/>
        </w:rPr>
        <w:t>2</w:t>
      </w:r>
      <w:r w:rsidR="00B96582" w:rsidRPr="008C0A5D">
        <w:rPr>
          <w:rFonts w:eastAsia="楷体_GB2312" w:hint="eastAsia"/>
          <w:sz w:val="28"/>
        </w:rPr>
        <w:t>所述的</w:t>
      </w:r>
      <w:r w:rsidR="00F44AE9">
        <w:rPr>
          <w:rFonts w:eastAsia="楷体_GB2312" w:hint="eastAsia"/>
          <w:sz w:val="28"/>
          <w:szCs w:val="22"/>
        </w:rPr>
        <w:t>图数据处理</w:t>
      </w:r>
      <w:r w:rsidR="00B96582">
        <w:rPr>
          <w:rFonts w:eastAsia="楷体_GB2312" w:hint="eastAsia"/>
          <w:sz w:val="28"/>
          <w:szCs w:val="22"/>
        </w:rPr>
        <w:t>系统</w:t>
      </w:r>
      <w:r w:rsidR="00B96582" w:rsidRPr="008C0A5D">
        <w:rPr>
          <w:rFonts w:eastAsia="楷体_GB2312" w:hint="eastAsia"/>
          <w:sz w:val="28"/>
        </w:rPr>
        <w:t>，其特征在于，</w:t>
      </w:r>
      <w:r w:rsidR="001C6E11">
        <w:rPr>
          <w:rFonts w:eastAsia="楷体_GB2312" w:hint="eastAsia"/>
          <w:sz w:val="28"/>
        </w:rPr>
        <w:t>所述检测模块用</w:t>
      </w:r>
      <w:r w:rsidR="001C6E11">
        <w:rPr>
          <w:rFonts w:eastAsia="楷体_GB2312" w:hint="eastAsia"/>
          <w:sz w:val="28"/>
        </w:rPr>
        <w:lastRenderedPageBreak/>
        <w:t>于，</w:t>
      </w:r>
      <w:r w:rsidR="001C6E11">
        <w:rPr>
          <w:rFonts w:eastAsia="楷体_GB2312"/>
          <w:sz w:val="28"/>
        </w:rPr>
        <w:t>针对每个集合操作，判断是否存在该集合操作对应的唯一标识，若否，则根据该集合操作所述涉及的两个集合以及该集合操作对应的指定类型，生成该集合操作对应的唯一标识并保存。</w:t>
      </w:r>
    </w:p>
    <w:p w14:paraId="3C8EF1E9" w14:textId="030BD62C" w:rsidR="0003132F" w:rsidRDefault="00A40103" w:rsidP="0003132F">
      <w:pPr>
        <w:adjustRightInd w:val="0"/>
        <w:snapToGrid w:val="0"/>
        <w:spacing w:line="360" w:lineRule="auto"/>
        <w:ind w:firstLineChars="200" w:firstLine="560"/>
        <w:rPr>
          <w:rFonts w:eastAsia="楷体_GB2312"/>
          <w:sz w:val="28"/>
        </w:rPr>
      </w:pPr>
      <w:r>
        <w:rPr>
          <w:rFonts w:eastAsia="楷体_GB2312"/>
          <w:sz w:val="28"/>
        </w:rPr>
        <w:t>7</w:t>
      </w:r>
      <w:r w:rsidR="00554D6B" w:rsidRPr="008C0A5D">
        <w:rPr>
          <w:rFonts w:eastAsia="楷体_GB2312" w:hint="eastAsia"/>
          <w:sz w:val="28"/>
        </w:rPr>
        <w:t>、如权利要求</w:t>
      </w:r>
      <w:r w:rsidR="001C6E11">
        <w:rPr>
          <w:rFonts w:eastAsia="楷体_GB2312"/>
          <w:sz w:val="28"/>
        </w:rPr>
        <w:t>1</w:t>
      </w:r>
      <w:r w:rsidR="00554D6B" w:rsidRPr="008C0A5D">
        <w:rPr>
          <w:rFonts w:eastAsia="楷体_GB2312" w:hint="eastAsia"/>
          <w:sz w:val="28"/>
        </w:rPr>
        <w:t>所述的</w:t>
      </w:r>
      <w:r w:rsidR="00F44AE9">
        <w:rPr>
          <w:rFonts w:eastAsia="楷体_GB2312" w:hint="eastAsia"/>
          <w:sz w:val="28"/>
          <w:szCs w:val="22"/>
        </w:rPr>
        <w:t>图数据处理</w:t>
      </w:r>
      <w:r w:rsidR="00554D6B">
        <w:rPr>
          <w:rFonts w:eastAsia="楷体_GB2312" w:hint="eastAsia"/>
          <w:sz w:val="28"/>
          <w:szCs w:val="22"/>
        </w:rPr>
        <w:t>系统</w:t>
      </w:r>
      <w:r w:rsidR="00554D6B" w:rsidRPr="008C0A5D">
        <w:rPr>
          <w:rFonts w:eastAsia="楷体_GB2312" w:hint="eastAsia"/>
          <w:sz w:val="28"/>
        </w:rPr>
        <w:t>，其特征在于，</w:t>
      </w:r>
      <w:r w:rsidR="001C6E11">
        <w:rPr>
          <w:rFonts w:eastAsia="楷体_GB2312" w:hint="eastAsia"/>
          <w:sz w:val="28"/>
        </w:rPr>
        <w:t>所述决策模块用于</w:t>
      </w:r>
      <w:r w:rsidR="001C6E11">
        <w:rPr>
          <w:rFonts w:eastAsia="楷体_GB2312"/>
          <w:sz w:val="28"/>
        </w:rPr>
        <w:t>针对每个集合操作，根据该集合操作所涉及的两个</w:t>
      </w:r>
      <w:r w:rsidR="00400E39">
        <w:rPr>
          <w:rFonts w:eastAsia="楷体_GB2312"/>
          <w:sz w:val="28"/>
        </w:rPr>
        <w:t>节点</w:t>
      </w:r>
      <w:r w:rsidR="001C6E11">
        <w:rPr>
          <w:rFonts w:eastAsia="楷体_GB2312"/>
          <w:sz w:val="28"/>
        </w:rPr>
        <w:t>集合中包含的</w:t>
      </w:r>
      <w:r w:rsidR="00400E39">
        <w:rPr>
          <w:rFonts w:eastAsia="楷体_GB2312"/>
          <w:sz w:val="28"/>
        </w:rPr>
        <w:t>节点</w:t>
      </w:r>
      <w:r w:rsidR="001C6E11">
        <w:rPr>
          <w:rFonts w:eastAsia="楷体_GB2312"/>
          <w:sz w:val="28"/>
        </w:rPr>
        <w:t>的数量，以及执行该集合操作的处理单元的处理数据，确定按照每种执行策略执行该集合操作所需的计算时间和访存时间，根据所述计算时间和所述访存时间，确定每种执行策略对应的代价值，所述处理单元的处理数据包括</w:t>
      </w:r>
      <w:r w:rsidR="001C6E11">
        <w:rPr>
          <w:rFonts w:eastAsia="楷体_GB2312" w:hint="eastAsia"/>
          <w:sz w:val="28"/>
        </w:rPr>
        <w:t>：处理单元的带宽、处理单元访存延迟</w:t>
      </w:r>
      <w:r w:rsidR="00263339">
        <w:rPr>
          <w:rFonts w:eastAsia="楷体_GB2312" w:hint="eastAsia"/>
          <w:sz w:val="28"/>
        </w:rPr>
        <w:t>。</w:t>
      </w:r>
    </w:p>
    <w:p w14:paraId="3B4E3F2E" w14:textId="23ABD1F4" w:rsidR="00554D6B" w:rsidRPr="008C0A5D" w:rsidRDefault="00A40103" w:rsidP="00554D6B">
      <w:pPr>
        <w:adjustRightInd w:val="0"/>
        <w:snapToGrid w:val="0"/>
        <w:spacing w:line="360" w:lineRule="auto"/>
        <w:ind w:firstLineChars="200" w:firstLine="560"/>
        <w:rPr>
          <w:rFonts w:eastAsia="楷体_GB2312"/>
          <w:sz w:val="28"/>
        </w:rPr>
      </w:pPr>
      <w:r>
        <w:rPr>
          <w:rFonts w:eastAsia="楷体_GB2312"/>
          <w:sz w:val="28"/>
        </w:rPr>
        <w:t>8</w:t>
      </w:r>
      <w:r w:rsidR="00554D6B" w:rsidRPr="008C0A5D">
        <w:rPr>
          <w:rFonts w:eastAsia="楷体_GB2312" w:hint="eastAsia"/>
          <w:sz w:val="28"/>
        </w:rPr>
        <w:t>、一种</w:t>
      </w:r>
      <w:r w:rsidR="00F44AE9">
        <w:rPr>
          <w:rFonts w:eastAsia="楷体_GB2312" w:hint="eastAsia"/>
          <w:sz w:val="28"/>
        </w:rPr>
        <w:t>图数据处理</w:t>
      </w:r>
      <w:r w:rsidR="00554D6B">
        <w:rPr>
          <w:rFonts w:eastAsia="楷体_GB2312" w:hint="eastAsia"/>
          <w:sz w:val="28"/>
        </w:rPr>
        <w:t>方法</w:t>
      </w:r>
      <w:r w:rsidR="00554D6B" w:rsidRPr="008C0A5D">
        <w:rPr>
          <w:rFonts w:eastAsia="楷体_GB2312" w:hint="eastAsia"/>
          <w:sz w:val="28"/>
        </w:rPr>
        <w:t>，其特征在于，</w:t>
      </w:r>
      <w:r w:rsidR="00400E39" w:rsidRPr="008C0A5D">
        <w:rPr>
          <w:rFonts w:eastAsia="楷体_GB2312" w:hint="eastAsia"/>
          <w:sz w:val="28"/>
          <w:szCs w:val="22"/>
        </w:rPr>
        <w:t>所述</w:t>
      </w:r>
      <w:r w:rsidR="00400E39">
        <w:rPr>
          <w:rFonts w:eastAsia="楷体_GB2312" w:hint="eastAsia"/>
          <w:sz w:val="28"/>
          <w:szCs w:val="22"/>
        </w:rPr>
        <w:t>图数据处理系统</w:t>
      </w:r>
      <w:r w:rsidR="00400E39" w:rsidRPr="008C0A5D">
        <w:rPr>
          <w:rFonts w:eastAsia="楷体_GB2312"/>
          <w:sz w:val="28"/>
          <w:szCs w:val="22"/>
        </w:rPr>
        <w:t>包括：</w:t>
      </w:r>
      <w:r w:rsidR="00400E39">
        <w:rPr>
          <w:rFonts w:eastAsia="楷体_GB2312"/>
          <w:sz w:val="28"/>
          <w:szCs w:val="22"/>
        </w:rPr>
        <w:t>各处理单元</w:t>
      </w:r>
      <w:r w:rsidR="00400E39">
        <w:rPr>
          <w:rFonts w:eastAsia="楷体_GB2312" w:hint="eastAsia"/>
          <w:sz w:val="28"/>
          <w:szCs w:val="22"/>
        </w:rPr>
        <w:t>以及</w:t>
      </w:r>
      <w:r w:rsidR="00400E39">
        <w:rPr>
          <w:rFonts w:eastAsia="楷体_GB2312"/>
          <w:sz w:val="28"/>
          <w:szCs w:val="22"/>
        </w:rPr>
        <w:t>存储</w:t>
      </w:r>
      <w:r w:rsidR="00400E39">
        <w:rPr>
          <w:rFonts w:eastAsia="楷体_GB2312" w:hint="eastAsia"/>
          <w:sz w:val="28"/>
          <w:szCs w:val="22"/>
        </w:rPr>
        <w:t>器，</w:t>
      </w:r>
      <w:r w:rsidR="00400E39">
        <w:rPr>
          <w:rFonts w:eastAsia="楷体_GB2312"/>
          <w:sz w:val="28"/>
          <w:szCs w:val="22"/>
        </w:rPr>
        <w:t>其中，每个处理单元中还设有：决策模块，所述方法包括：</w:t>
      </w:r>
    </w:p>
    <w:p w14:paraId="4F990D2A" w14:textId="3969FFEB" w:rsidR="001C6E11" w:rsidRDefault="001C6E11" w:rsidP="001C6E11">
      <w:pPr>
        <w:adjustRightInd w:val="0"/>
        <w:snapToGrid w:val="0"/>
        <w:spacing w:line="360" w:lineRule="auto"/>
        <w:ind w:firstLineChars="200" w:firstLine="560"/>
        <w:rPr>
          <w:rFonts w:eastAsia="楷体_GB2312"/>
          <w:sz w:val="28"/>
        </w:rPr>
      </w:pPr>
      <w:r>
        <w:rPr>
          <w:rFonts w:eastAsia="楷体_GB2312"/>
          <w:sz w:val="28"/>
        </w:rPr>
        <w:t>所述处理单元针对</w:t>
      </w:r>
      <w:r w:rsidR="002A6E0C">
        <w:rPr>
          <w:rFonts w:eastAsia="楷体_GB2312" w:hint="eastAsia"/>
          <w:sz w:val="28"/>
        </w:rPr>
        <w:t>获取到的</w:t>
      </w:r>
      <w:r w:rsidR="002A6E0C">
        <w:rPr>
          <w:rFonts w:eastAsia="楷体_GB2312"/>
          <w:sz w:val="28"/>
        </w:rPr>
        <w:t>目标图数据，根据预设的图模式匹配算法，确定</w:t>
      </w:r>
      <w:r w:rsidR="002A6E0C">
        <w:rPr>
          <w:rFonts w:eastAsia="楷体_GB2312" w:hint="eastAsia"/>
          <w:sz w:val="28"/>
        </w:rPr>
        <w:t>在</w:t>
      </w:r>
      <w:r w:rsidR="002A6E0C">
        <w:rPr>
          <w:rFonts w:eastAsia="楷体_GB2312"/>
          <w:sz w:val="28"/>
        </w:rPr>
        <w:t>从所述目标图数据中</w:t>
      </w:r>
      <w:r w:rsidR="002A6E0C" w:rsidRPr="00407F04">
        <w:rPr>
          <w:rFonts w:eastAsia="楷体_GB2312" w:hint="eastAsia"/>
          <w:sz w:val="28"/>
        </w:rPr>
        <w:t>提取</w:t>
      </w:r>
      <w:r w:rsidR="002A6E0C">
        <w:rPr>
          <w:rFonts w:eastAsia="楷体_GB2312"/>
          <w:sz w:val="28"/>
        </w:rPr>
        <w:t>与指定图模式相匹配的子图</w:t>
      </w:r>
      <w:r w:rsidR="002A6E0C">
        <w:rPr>
          <w:rFonts w:eastAsia="楷体_GB2312" w:hint="eastAsia"/>
          <w:sz w:val="28"/>
        </w:rPr>
        <w:t>时</w:t>
      </w:r>
      <w:r w:rsidR="002A6E0C">
        <w:rPr>
          <w:rFonts w:eastAsia="楷体_GB2312"/>
          <w:sz w:val="28"/>
        </w:rPr>
        <w:t>所需的各集合操作，所述集合操作用于</w:t>
      </w:r>
      <w:r w:rsidR="002A6E0C">
        <w:rPr>
          <w:rFonts w:eastAsia="楷体_GB2312" w:hint="eastAsia"/>
          <w:sz w:val="28"/>
        </w:rPr>
        <w:t>表示</w:t>
      </w:r>
      <w:r w:rsidR="002A6E0C">
        <w:rPr>
          <w:rFonts w:eastAsia="楷体_GB2312"/>
          <w:sz w:val="28"/>
        </w:rPr>
        <w:t>对所述目标图数据中的两个节点的</w:t>
      </w:r>
      <w:r w:rsidR="002B153F">
        <w:rPr>
          <w:rFonts w:eastAsia="楷体_GB2312"/>
          <w:sz w:val="28"/>
        </w:rPr>
        <w:t>邻居节点集</w:t>
      </w:r>
      <w:r w:rsidR="002A6E0C">
        <w:rPr>
          <w:rFonts w:eastAsia="楷体_GB2312" w:hint="eastAsia"/>
          <w:sz w:val="28"/>
        </w:rPr>
        <w:t>执行</w:t>
      </w:r>
      <w:r w:rsidR="002A6E0C">
        <w:rPr>
          <w:rFonts w:eastAsia="楷体_GB2312"/>
          <w:sz w:val="28"/>
        </w:rPr>
        <w:t>指定类型的操作，所述指定类型的操作包括：取交集、取差集中的</w:t>
      </w:r>
      <w:r w:rsidR="002A6E0C">
        <w:rPr>
          <w:rFonts w:eastAsia="楷体_GB2312" w:hint="eastAsia"/>
          <w:sz w:val="28"/>
        </w:rPr>
        <w:t>至少</w:t>
      </w:r>
      <w:r w:rsidR="002A6E0C">
        <w:rPr>
          <w:rFonts w:eastAsia="楷体_GB2312"/>
          <w:sz w:val="28"/>
        </w:rPr>
        <w:t>一种；</w:t>
      </w:r>
    </w:p>
    <w:p w14:paraId="56393780" w14:textId="77777777" w:rsidR="002A6E0C" w:rsidRDefault="002A6E0C" w:rsidP="002A6E0C">
      <w:pPr>
        <w:adjustRightInd w:val="0"/>
        <w:snapToGrid w:val="0"/>
        <w:spacing w:line="360" w:lineRule="auto"/>
        <w:ind w:firstLineChars="200" w:firstLine="560"/>
        <w:rPr>
          <w:rFonts w:eastAsia="楷体_GB2312"/>
          <w:sz w:val="28"/>
        </w:rPr>
      </w:pPr>
      <w:r>
        <w:rPr>
          <w:rFonts w:eastAsia="楷体_GB2312" w:hint="eastAsia"/>
          <w:sz w:val="28"/>
        </w:rPr>
        <w:t>通过</w:t>
      </w:r>
      <w:r>
        <w:rPr>
          <w:rFonts w:eastAsia="楷体_GB2312"/>
          <w:sz w:val="28"/>
        </w:rPr>
        <w:t>所述决策模块</w:t>
      </w:r>
      <w:r>
        <w:rPr>
          <w:rFonts w:eastAsia="楷体_GB2312" w:hint="eastAsia"/>
          <w:sz w:val="28"/>
        </w:rPr>
        <w:t>，</w:t>
      </w:r>
      <w:r>
        <w:rPr>
          <w:rFonts w:eastAsia="楷体_GB2312"/>
          <w:sz w:val="28"/>
        </w:rPr>
        <w:t>针对每个集合操作，根据该集合操作所涉及的两个</w:t>
      </w:r>
      <w:r>
        <w:rPr>
          <w:rFonts w:eastAsia="楷体_GB2312" w:hint="eastAsia"/>
          <w:sz w:val="28"/>
        </w:rPr>
        <w:t>节点</w:t>
      </w:r>
      <w:r>
        <w:rPr>
          <w:rFonts w:eastAsia="楷体_GB2312"/>
          <w:sz w:val="28"/>
        </w:rPr>
        <w:t>集合中包含的</w:t>
      </w:r>
      <w:r>
        <w:rPr>
          <w:rFonts w:eastAsia="楷体_GB2312" w:hint="eastAsia"/>
          <w:sz w:val="28"/>
        </w:rPr>
        <w:t>节点</w:t>
      </w:r>
      <w:r>
        <w:rPr>
          <w:rFonts w:eastAsia="楷体_GB2312"/>
          <w:sz w:val="28"/>
        </w:rPr>
        <w:t>的数量，以及预设的代价函数，确定按照每种执行策略执行该集合操作对应的代价值，并</w:t>
      </w:r>
      <w:r>
        <w:rPr>
          <w:rFonts w:eastAsia="楷体_GB2312" w:hint="eastAsia"/>
          <w:sz w:val="28"/>
        </w:rPr>
        <w:t>根据</w:t>
      </w:r>
      <w:r>
        <w:rPr>
          <w:rFonts w:eastAsia="楷体_GB2312"/>
          <w:sz w:val="28"/>
        </w:rPr>
        <w:t>所述代价值</w:t>
      </w:r>
      <w:r>
        <w:rPr>
          <w:rFonts w:eastAsia="楷体_GB2312" w:hint="eastAsia"/>
          <w:sz w:val="28"/>
        </w:rPr>
        <w:t>，从各执行策略中选取</w:t>
      </w:r>
      <w:r>
        <w:rPr>
          <w:rFonts w:eastAsia="楷体_GB2312"/>
          <w:sz w:val="28"/>
        </w:rPr>
        <w:t>目标策略，以使所述处理单元根据所述目标策略执行该集合操作，得到该集合操作对应的执行结果</w:t>
      </w:r>
      <w:r>
        <w:rPr>
          <w:rFonts w:eastAsia="楷体_GB2312" w:hint="eastAsia"/>
          <w:sz w:val="28"/>
        </w:rPr>
        <w:t>，并存储在所述</w:t>
      </w:r>
      <w:r>
        <w:rPr>
          <w:rFonts w:eastAsia="楷体_GB2312"/>
          <w:sz w:val="28"/>
          <w:szCs w:val="22"/>
        </w:rPr>
        <w:t>存储</w:t>
      </w:r>
      <w:r>
        <w:rPr>
          <w:rFonts w:eastAsia="楷体_GB2312" w:hint="eastAsia"/>
          <w:sz w:val="28"/>
        </w:rPr>
        <w:t>器中；</w:t>
      </w:r>
    </w:p>
    <w:p w14:paraId="501B0C0E" w14:textId="13D471F0" w:rsidR="001C6E11" w:rsidRDefault="002A6E0C" w:rsidP="002A6E0C">
      <w:pPr>
        <w:adjustRightInd w:val="0"/>
        <w:snapToGrid w:val="0"/>
        <w:spacing w:line="360" w:lineRule="auto"/>
        <w:ind w:firstLineChars="200" w:firstLine="560"/>
        <w:rPr>
          <w:rFonts w:eastAsia="楷体_GB2312"/>
          <w:sz w:val="28"/>
        </w:rPr>
      </w:pPr>
      <w:r>
        <w:rPr>
          <w:rFonts w:eastAsia="楷体_GB2312" w:hint="eastAsia"/>
          <w:sz w:val="28"/>
        </w:rPr>
        <w:lastRenderedPageBreak/>
        <w:t>响应于得到每个集合操作对应的执行结果后，从所述</w:t>
      </w:r>
      <w:r>
        <w:rPr>
          <w:rFonts w:eastAsia="楷体_GB2312"/>
          <w:sz w:val="28"/>
          <w:szCs w:val="22"/>
        </w:rPr>
        <w:t>存储</w:t>
      </w:r>
      <w:r>
        <w:rPr>
          <w:rFonts w:eastAsia="楷体_GB2312" w:hint="eastAsia"/>
          <w:sz w:val="28"/>
        </w:rPr>
        <w:t>器中读取各集合操作</w:t>
      </w:r>
      <w:r>
        <w:rPr>
          <w:rFonts w:eastAsia="楷体_GB2312"/>
          <w:sz w:val="28"/>
        </w:rPr>
        <w:t>对应</w:t>
      </w:r>
      <w:r>
        <w:rPr>
          <w:rFonts w:eastAsia="楷体_GB2312" w:hint="eastAsia"/>
          <w:sz w:val="28"/>
        </w:rPr>
        <w:t>的执行结果，并</w:t>
      </w:r>
      <w:r>
        <w:rPr>
          <w:rFonts w:eastAsia="楷体_GB2312"/>
          <w:sz w:val="28"/>
        </w:rPr>
        <w:t>根据</w:t>
      </w:r>
      <w:r>
        <w:rPr>
          <w:rFonts w:eastAsia="楷体_GB2312" w:hint="eastAsia"/>
          <w:sz w:val="28"/>
        </w:rPr>
        <w:t>各</w:t>
      </w:r>
      <w:r>
        <w:rPr>
          <w:rFonts w:eastAsia="楷体_GB2312"/>
          <w:sz w:val="28"/>
        </w:rPr>
        <w:t>集合操作</w:t>
      </w:r>
      <w:r>
        <w:rPr>
          <w:rFonts w:eastAsia="楷体_GB2312" w:hint="eastAsia"/>
          <w:sz w:val="28"/>
        </w:rPr>
        <w:t>对应的执行结果</w:t>
      </w:r>
      <w:r>
        <w:rPr>
          <w:rFonts w:eastAsia="楷体_GB2312"/>
          <w:sz w:val="28"/>
        </w:rPr>
        <w:t>，确定所述目标图数据中与所述指定图模式相匹配的子图</w:t>
      </w:r>
      <w:r>
        <w:rPr>
          <w:rFonts w:eastAsia="楷体_GB2312" w:hint="eastAsia"/>
          <w:sz w:val="28"/>
        </w:rPr>
        <w:t>，以根据所述子图，执行任务</w:t>
      </w:r>
      <w:r w:rsidR="001C6E11">
        <w:rPr>
          <w:rFonts w:eastAsia="楷体_GB2312"/>
          <w:sz w:val="28"/>
        </w:rPr>
        <w:t>。</w:t>
      </w:r>
    </w:p>
    <w:p w14:paraId="5071BED2" w14:textId="3568E8B8" w:rsidR="00A40103" w:rsidRDefault="00A40103" w:rsidP="00A40103">
      <w:pPr>
        <w:adjustRightInd w:val="0"/>
        <w:snapToGrid w:val="0"/>
        <w:spacing w:line="360" w:lineRule="auto"/>
        <w:ind w:firstLineChars="200" w:firstLine="560"/>
        <w:rPr>
          <w:rFonts w:eastAsia="楷体_GB2312"/>
          <w:sz w:val="28"/>
        </w:rPr>
      </w:pPr>
      <w:r>
        <w:rPr>
          <w:rFonts w:eastAsia="楷体_GB2312"/>
          <w:sz w:val="28"/>
        </w:rPr>
        <w:t>9</w:t>
      </w:r>
      <w:r w:rsidRPr="008C0A5D">
        <w:rPr>
          <w:rFonts w:eastAsia="楷体_GB2312" w:hint="eastAsia"/>
          <w:sz w:val="28"/>
        </w:rPr>
        <w:t>、如权利要求</w:t>
      </w:r>
      <w:r>
        <w:rPr>
          <w:rFonts w:eastAsia="楷体_GB2312"/>
          <w:sz w:val="28"/>
        </w:rPr>
        <w:t>8</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815F14">
        <w:rPr>
          <w:rFonts w:eastAsia="楷体_GB2312" w:hint="eastAsia"/>
          <w:sz w:val="28"/>
        </w:rPr>
        <w:t>所述处理单元中还设有：检测模块</w:t>
      </w:r>
      <w:r>
        <w:rPr>
          <w:rFonts w:eastAsia="楷体_GB2312" w:hint="eastAsia"/>
          <w:sz w:val="28"/>
        </w:rPr>
        <w:t>，所述方法还包括：</w:t>
      </w:r>
    </w:p>
    <w:p w14:paraId="43439828" w14:textId="2B9AFE8C" w:rsidR="00A40103" w:rsidRPr="00A40103" w:rsidRDefault="00A40103" w:rsidP="00A40103">
      <w:pPr>
        <w:adjustRightInd w:val="0"/>
        <w:snapToGrid w:val="0"/>
        <w:spacing w:line="360" w:lineRule="auto"/>
        <w:ind w:firstLineChars="200" w:firstLine="560"/>
        <w:rPr>
          <w:rFonts w:eastAsia="楷体_GB2312"/>
          <w:sz w:val="28"/>
        </w:rPr>
      </w:pPr>
      <w:r>
        <w:rPr>
          <w:rFonts w:eastAsia="楷体_GB2312" w:hint="eastAsia"/>
          <w:sz w:val="28"/>
        </w:rPr>
        <w:t>通过所述检测模块</w:t>
      </w:r>
      <w:r w:rsidRPr="001C6E11">
        <w:rPr>
          <w:rFonts w:eastAsia="楷体_GB2312" w:hint="eastAsia"/>
          <w:sz w:val="28"/>
        </w:rPr>
        <w:t>，针对每个集合操作，判断该集合操作被执行的次数是否超过预设阈值，若是，则确定该集合操作为目标集合操作，并将所述目标集合操作的执行结果</w:t>
      </w:r>
      <w:r w:rsidR="00EC6B9F">
        <w:rPr>
          <w:rFonts w:eastAsia="楷体_GB2312" w:hint="eastAsia"/>
          <w:sz w:val="28"/>
        </w:rPr>
        <w:t>持久化</w:t>
      </w:r>
      <w:r w:rsidRPr="001C6E11">
        <w:rPr>
          <w:rFonts w:eastAsia="楷体_GB2312" w:hint="eastAsia"/>
          <w:sz w:val="28"/>
        </w:rPr>
        <w:t>保存，以在需要再次执行该集合操作时重复使用。</w:t>
      </w:r>
    </w:p>
    <w:p w14:paraId="3DF300AF" w14:textId="2C9A28B8" w:rsidR="001C6E11" w:rsidRDefault="00A40103" w:rsidP="00554D6B">
      <w:pPr>
        <w:adjustRightInd w:val="0"/>
        <w:snapToGrid w:val="0"/>
        <w:spacing w:line="360" w:lineRule="auto"/>
        <w:ind w:firstLineChars="200" w:firstLine="560"/>
        <w:rPr>
          <w:rFonts w:eastAsia="楷体_GB2312"/>
          <w:sz w:val="28"/>
        </w:rPr>
      </w:pPr>
      <w:r>
        <w:rPr>
          <w:rFonts w:eastAsia="楷体_GB2312"/>
          <w:sz w:val="28"/>
        </w:rPr>
        <w:t>10</w:t>
      </w:r>
      <w:r w:rsidR="00554D6B" w:rsidRPr="008C0A5D">
        <w:rPr>
          <w:rFonts w:eastAsia="楷体_GB2312" w:hint="eastAsia"/>
          <w:sz w:val="28"/>
        </w:rPr>
        <w:t>、如权利要求</w:t>
      </w:r>
      <w:r>
        <w:rPr>
          <w:rFonts w:eastAsia="楷体_GB2312"/>
          <w:sz w:val="28"/>
        </w:rPr>
        <w:t>8</w:t>
      </w:r>
      <w:r w:rsidR="00554D6B" w:rsidRPr="008C0A5D">
        <w:rPr>
          <w:rFonts w:eastAsia="楷体_GB2312" w:hint="eastAsia"/>
          <w:sz w:val="28"/>
        </w:rPr>
        <w:t>所述的</w:t>
      </w:r>
      <w:r w:rsidR="00554D6B">
        <w:rPr>
          <w:rFonts w:eastAsia="楷体_GB2312" w:hint="eastAsia"/>
          <w:sz w:val="28"/>
        </w:rPr>
        <w:t>方法</w:t>
      </w:r>
      <w:r w:rsidR="00554D6B" w:rsidRPr="008C0A5D">
        <w:rPr>
          <w:rFonts w:eastAsia="楷体_GB2312" w:hint="eastAsia"/>
          <w:sz w:val="28"/>
        </w:rPr>
        <w:t>，其特征在于，</w:t>
      </w:r>
      <w:r w:rsidR="001C6E11">
        <w:rPr>
          <w:rFonts w:eastAsia="楷体_GB2312" w:hint="eastAsia"/>
          <w:sz w:val="28"/>
        </w:rPr>
        <w:t>所述图数据处理系统还包括：动态划分模块；</w:t>
      </w:r>
    </w:p>
    <w:p w14:paraId="1C599FA8" w14:textId="6EC8153A" w:rsidR="001C6E11" w:rsidRDefault="00EC6B9F" w:rsidP="00554D6B">
      <w:pPr>
        <w:adjustRightInd w:val="0"/>
        <w:snapToGrid w:val="0"/>
        <w:spacing w:line="360" w:lineRule="auto"/>
        <w:ind w:firstLineChars="200" w:firstLine="560"/>
        <w:rPr>
          <w:rFonts w:eastAsia="楷体_GB2312"/>
          <w:sz w:val="28"/>
        </w:rPr>
      </w:pPr>
      <w:r>
        <w:rPr>
          <w:rFonts w:eastAsia="楷体_GB2312"/>
          <w:sz w:val="28"/>
        </w:rPr>
        <w:t>针对</w:t>
      </w:r>
      <w:r>
        <w:rPr>
          <w:rFonts w:eastAsia="楷体_GB2312" w:hint="eastAsia"/>
          <w:sz w:val="28"/>
        </w:rPr>
        <w:t>获取到的</w:t>
      </w:r>
      <w:r>
        <w:rPr>
          <w:rFonts w:eastAsia="楷体_GB2312"/>
          <w:sz w:val="28"/>
        </w:rPr>
        <w:t>目标图数据，根据预设的图模式匹配算法，确定</w:t>
      </w:r>
      <w:r>
        <w:rPr>
          <w:rFonts w:eastAsia="楷体_GB2312" w:hint="eastAsia"/>
          <w:sz w:val="28"/>
        </w:rPr>
        <w:t>在</w:t>
      </w:r>
      <w:r>
        <w:rPr>
          <w:rFonts w:eastAsia="楷体_GB2312"/>
          <w:sz w:val="28"/>
        </w:rPr>
        <w:t>从所述目标图数据中</w:t>
      </w:r>
      <w:r w:rsidRPr="00407F04">
        <w:rPr>
          <w:rFonts w:eastAsia="楷体_GB2312" w:hint="eastAsia"/>
          <w:sz w:val="28"/>
        </w:rPr>
        <w:t>提取</w:t>
      </w:r>
      <w:r>
        <w:rPr>
          <w:rFonts w:eastAsia="楷体_GB2312"/>
          <w:sz w:val="28"/>
        </w:rPr>
        <w:t>与指定图模式相匹配的子图</w:t>
      </w:r>
      <w:r>
        <w:rPr>
          <w:rFonts w:eastAsia="楷体_GB2312" w:hint="eastAsia"/>
          <w:sz w:val="28"/>
        </w:rPr>
        <w:t>时</w:t>
      </w:r>
      <w:r>
        <w:rPr>
          <w:rFonts w:eastAsia="楷体_GB2312"/>
          <w:sz w:val="28"/>
        </w:rPr>
        <w:t>所需的各集合操作</w:t>
      </w:r>
      <w:r w:rsidR="001C6E11">
        <w:rPr>
          <w:rFonts w:eastAsia="楷体_GB2312"/>
          <w:sz w:val="28"/>
        </w:rPr>
        <w:t>，具体包括：</w:t>
      </w:r>
    </w:p>
    <w:p w14:paraId="060923FA" w14:textId="6A073142" w:rsidR="00554D6B" w:rsidRDefault="001C6E11" w:rsidP="001C6E11">
      <w:pPr>
        <w:adjustRightInd w:val="0"/>
        <w:snapToGrid w:val="0"/>
        <w:spacing w:line="360" w:lineRule="auto"/>
        <w:ind w:firstLineChars="200" w:firstLine="560"/>
        <w:rPr>
          <w:rFonts w:eastAsia="楷体_GB2312"/>
          <w:sz w:val="28"/>
        </w:rPr>
      </w:pPr>
      <w:r>
        <w:rPr>
          <w:rFonts w:eastAsia="楷体_GB2312" w:hint="eastAsia"/>
          <w:sz w:val="28"/>
        </w:rPr>
        <w:t>将获取到的图数据分块作为目标图数据，</w:t>
      </w:r>
      <w:r>
        <w:rPr>
          <w:rFonts w:eastAsia="楷体_GB2312"/>
          <w:sz w:val="28"/>
        </w:rPr>
        <w:t>根据预设的图模式匹配算法，确定从所述目标图数据中提取与指定图模式相匹配的子图所需的各集合操作，所述图数据分块是通过所述动态划分模块获取原始图数据，针对所述原始图数据中的每个节点，判断该节点的度数是否超过预设阈值，若是，则确定该节点为中心节点，针对每个中心节点，通过多轮邻居节点遍历，确定与该中心节点之间存在连接关系的各节点，作为该中心节点的关联节点，根据每个中心节点以及每个中心节点的关联节点确定的。</w:t>
      </w:r>
    </w:p>
    <w:p w14:paraId="2D6BB074" w14:textId="218A3C20" w:rsidR="00554D6B" w:rsidRDefault="00A40103" w:rsidP="00554D6B">
      <w:pPr>
        <w:adjustRightInd w:val="0"/>
        <w:snapToGrid w:val="0"/>
        <w:spacing w:line="360" w:lineRule="auto"/>
        <w:ind w:firstLineChars="200" w:firstLine="560"/>
        <w:rPr>
          <w:rFonts w:eastAsia="楷体_GB2312"/>
          <w:sz w:val="28"/>
        </w:rPr>
      </w:pPr>
      <w:r>
        <w:rPr>
          <w:rFonts w:eastAsia="楷体_GB2312"/>
          <w:sz w:val="28"/>
        </w:rPr>
        <w:t>11</w:t>
      </w:r>
      <w:r w:rsidR="00554D6B" w:rsidRPr="008C0A5D">
        <w:rPr>
          <w:rFonts w:eastAsia="楷体_GB2312" w:hint="eastAsia"/>
          <w:sz w:val="28"/>
        </w:rPr>
        <w:t>、如权利要求</w:t>
      </w:r>
      <w:r>
        <w:rPr>
          <w:rFonts w:eastAsia="楷体_GB2312"/>
          <w:sz w:val="28"/>
        </w:rPr>
        <w:t>10</w:t>
      </w:r>
      <w:r w:rsidR="00554D6B" w:rsidRPr="008C0A5D">
        <w:rPr>
          <w:rFonts w:eastAsia="楷体_GB2312" w:hint="eastAsia"/>
          <w:sz w:val="28"/>
        </w:rPr>
        <w:t>所述的</w:t>
      </w:r>
      <w:r w:rsidR="00554D6B">
        <w:rPr>
          <w:rFonts w:eastAsia="楷体_GB2312" w:hint="eastAsia"/>
          <w:sz w:val="28"/>
        </w:rPr>
        <w:t>方法</w:t>
      </w:r>
      <w:r w:rsidR="00554D6B" w:rsidRPr="008C0A5D">
        <w:rPr>
          <w:rFonts w:eastAsia="楷体_GB2312" w:hint="eastAsia"/>
          <w:sz w:val="28"/>
        </w:rPr>
        <w:t>，其特征在于，</w:t>
      </w:r>
      <w:r w:rsidR="001C6E11">
        <w:rPr>
          <w:rFonts w:eastAsia="楷体_GB2312" w:hint="eastAsia"/>
          <w:sz w:val="28"/>
        </w:rPr>
        <w:t>将获取到的图数据分块作为</w:t>
      </w:r>
      <w:r w:rsidR="001C6E11">
        <w:rPr>
          <w:rFonts w:eastAsia="楷体_GB2312" w:hint="eastAsia"/>
          <w:sz w:val="28"/>
        </w:rPr>
        <w:lastRenderedPageBreak/>
        <w:t>目标图数据</w:t>
      </w:r>
      <w:r w:rsidR="009A66F6">
        <w:rPr>
          <w:rFonts w:eastAsia="楷体_GB2312" w:hint="eastAsia"/>
          <w:sz w:val="28"/>
        </w:rPr>
        <w:t>，</w:t>
      </w:r>
      <w:r w:rsidR="0086722E">
        <w:rPr>
          <w:rFonts w:eastAsia="楷体_GB2312" w:hint="eastAsia"/>
          <w:sz w:val="28"/>
        </w:rPr>
        <w:t>具体</w:t>
      </w:r>
      <w:r w:rsidR="00554D6B">
        <w:rPr>
          <w:rFonts w:eastAsia="楷体_GB2312"/>
          <w:sz w:val="28"/>
        </w:rPr>
        <w:t>包括：</w:t>
      </w:r>
    </w:p>
    <w:p w14:paraId="4042C822" w14:textId="0DE5E3C8" w:rsidR="001C6E11" w:rsidRDefault="001C6E11" w:rsidP="009A66F6">
      <w:pPr>
        <w:adjustRightInd w:val="0"/>
        <w:snapToGrid w:val="0"/>
        <w:spacing w:line="360" w:lineRule="auto"/>
        <w:ind w:firstLineChars="200" w:firstLine="560"/>
        <w:rPr>
          <w:rFonts w:eastAsia="楷体_GB2312"/>
          <w:sz w:val="28"/>
        </w:rPr>
      </w:pPr>
      <w:r>
        <w:rPr>
          <w:rFonts w:eastAsia="楷体_GB2312"/>
          <w:sz w:val="28"/>
        </w:rPr>
        <w:t>从预设的任务队列中获取处理任务，并将所述处理任务对应的图数据分块作为目标图数据，所述处理任务是所述动态划分模块针对每个图数据分块，生成并添加到预设的任务队列中的。</w:t>
      </w:r>
    </w:p>
    <w:p w14:paraId="3CAC3A67" w14:textId="329F04A9" w:rsidR="001C6E11" w:rsidRDefault="001C6E11" w:rsidP="00554D6B">
      <w:pPr>
        <w:adjustRightInd w:val="0"/>
        <w:snapToGrid w:val="0"/>
        <w:spacing w:line="360" w:lineRule="auto"/>
        <w:ind w:firstLineChars="200" w:firstLine="560"/>
        <w:rPr>
          <w:rFonts w:eastAsia="楷体_GB2312"/>
          <w:sz w:val="28"/>
        </w:rPr>
      </w:pPr>
      <w:r>
        <w:rPr>
          <w:rFonts w:eastAsia="楷体_GB2312"/>
          <w:sz w:val="28"/>
        </w:rPr>
        <w:t>1</w:t>
      </w:r>
      <w:r w:rsidR="00A40103">
        <w:rPr>
          <w:rFonts w:eastAsia="楷体_GB2312"/>
          <w:sz w:val="28"/>
        </w:rPr>
        <w:t>2</w:t>
      </w:r>
      <w:r w:rsidR="00554D6B" w:rsidRPr="008C0A5D">
        <w:rPr>
          <w:rFonts w:eastAsia="楷体_GB2312" w:hint="eastAsia"/>
          <w:sz w:val="28"/>
        </w:rPr>
        <w:t>、如权利要求</w:t>
      </w:r>
      <w:r w:rsidR="00A40103">
        <w:rPr>
          <w:rFonts w:eastAsia="楷体_GB2312"/>
          <w:sz w:val="28"/>
        </w:rPr>
        <w:t>10</w:t>
      </w:r>
      <w:r w:rsidR="00554D6B" w:rsidRPr="008C0A5D">
        <w:rPr>
          <w:rFonts w:eastAsia="楷体_GB2312" w:hint="eastAsia"/>
          <w:sz w:val="28"/>
        </w:rPr>
        <w:t>所述的</w:t>
      </w:r>
      <w:r w:rsidR="00554D6B">
        <w:rPr>
          <w:rFonts w:eastAsia="楷体_GB2312" w:hint="eastAsia"/>
          <w:sz w:val="28"/>
        </w:rPr>
        <w:t>方法</w:t>
      </w:r>
      <w:r w:rsidR="00554D6B" w:rsidRPr="008C0A5D">
        <w:rPr>
          <w:rFonts w:eastAsia="楷体_GB2312" w:hint="eastAsia"/>
          <w:sz w:val="28"/>
        </w:rPr>
        <w:t>，其特征在于，</w:t>
      </w:r>
      <w:r>
        <w:rPr>
          <w:rFonts w:eastAsia="楷体_GB2312"/>
          <w:sz w:val="28"/>
        </w:rPr>
        <w:t>针对每个中心节点，通过多轮邻居节点遍历，确定与该中心节点之间存在连接关系的各节点之前，所述方法还包括：</w:t>
      </w:r>
    </w:p>
    <w:p w14:paraId="73D7F56D" w14:textId="3D29F857" w:rsidR="00554D6B" w:rsidRDefault="001C6E11" w:rsidP="00554D6B">
      <w:pPr>
        <w:adjustRightInd w:val="0"/>
        <w:snapToGrid w:val="0"/>
        <w:spacing w:line="360" w:lineRule="auto"/>
        <w:ind w:firstLineChars="200" w:firstLine="560"/>
        <w:rPr>
          <w:rFonts w:eastAsia="楷体_GB2312"/>
          <w:sz w:val="28"/>
        </w:rPr>
      </w:pPr>
      <w:r>
        <w:rPr>
          <w:rFonts w:eastAsia="楷体_GB2312"/>
          <w:sz w:val="28"/>
        </w:rPr>
        <w:t>针对每个中心节点，判断该中心节点是否为已访问节点</w:t>
      </w:r>
      <w:r w:rsidR="00554D6B">
        <w:rPr>
          <w:rFonts w:eastAsia="楷体_GB2312" w:hint="eastAsia"/>
          <w:sz w:val="28"/>
        </w:rPr>
        <w:t>；</w:t>
      </w:r>
    </w:p>
    <w:p w14:paraId="05AF02C5" w14:textId="18525595" w:rsidR="001C6E11" w:rsidRDefault="001C6E11" w:rsidP="00554D6B">
      <w:pPr>
        <w:adjustRightInd w:val="0"/>
        <w:snapToGrid w:val="0"/>
        <w:spacing w:line="360" w:lineRule="auto"/>
        <w:ind w:firstLineChars="200" w:firstLine="560"/>
        <w:rPr>
          <w:rFonts w:eastAsia="楷体_GB2312"/>
          <w:sz w:val="28"/>
        </w:rPr>
      </w:pPr>
      <w:r>
        <w:rPr>
          <w:rFonts w:eastAsia="楷体_GB2312"/>
          <w:sz w:val="28"/>
        </w:rPr>
        <w:t>针对每个中心节点，通过多轮邻居节点遍历，确定与该中心节点之间存在连接关系的各节点，具体包括：</w:t>
      </w:r>
    </w:p>
    <w:p w14:paraId="209EC4AA" w14:textId="24526F67" w:rsidR="001C6E11" w:rsidRPr="001C6E11" w:rsidRDefault="001C6E11" w:rsidP="00554D6B">
      <w:pPr>
        <w:adjustRightInd w:val="0"/>
        <w:snapToGrid w:val="0"/>
        <w:spacing w:line="360" w:lineRule="auto"/>
        <w:ind w:firstLineChars="200" w:firstLine="560"/>
        <w:rPr>
          <w:rFonts w:eastAsia="楷体_GB2312"/>
          <w:sz w:val="28"/>
        </w:rPr>
      </w:pPr>
      <w:r>
        <w:rPr>
          <w:rFonts w:eastAsia="楷体_GB2312"/>
          <w:sz w:val="28"/>
        </w:rPr>
        <w:t>若该中心节点不为已访问节点，则通过多轮邻居节点遍历，确定与该中心节点之间存在连接关系的各节点，作为该中心节点的关联节点，并将该中心节点设为已访问节点。</w:t>
      </w:r>
    </w:p>
    <w:p w14:paraId="187A8FD1" w14:textId="407C4E7B" w:rsidR="001C6E11"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sidR="00A40103">
        <w:rPr>
          <w:rFonts w:eastAsia="楷体_GB2312"/>
          <w:sz w:val="28"/>
        </w:rPr>
        <w:t>3</w:t>
      </w:r>
      <w:r w:rsidRPr="008C0A5D">
        <w:rPr>
          <w:rFonts w:eastAsia="楷体_GB2312" w:hint="eastAsia"/>
          <w:sz w:val="28"/>
        </w:rPr>
        <w:t>、如权利要求</w:t>
      </w:r>
      <w:r w:rsidR="00A40103">
        <w:rPr>
          <w:rFonts w:eastAsia="楷体_GB2312"/>
          <w:sz w:val="28"/>
        </w:rPr>
        <w:t>9</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C6E11">
        <w:rPr>
          <w:rFonts w:eastAsia="楷体_GB2312"/>
          <w:sz w:val="28"/>
        </w:rPr>
        <w:t>针对每个集合操作，判断该集合操作被执行的次数是否超过预设阈值之前，所述方法还包括：</w:t>
      </w:r>
    </w:p>
    <w:p w14:paraId="0C13DA21" w14:textId="4454C3CD" w:rsidR="001E53AA" w:rsidRDefault="001C6E11" w:rsidP="001C6E11">
      <w:pPr>
        <w:adjustRightInd w:val="0"/>
        <w:snapToGrid w:val="0"/>
        <w:spacing w:line="360" w:lineRule="auto"/>
        <w:ind w:firstLineChars="200" w:firstLine="560"/>
        <w:rPr>
          <w:rFonts w:eastAsia="楷体_GB2312"/>
          <w:sz w:val="28"/>
        </w:rPr>
      </w:pPr>
      <w:r>
        <w:rPr>
          <w:rFonts w:eastAsia="楷体_GB2312"/>
          <w:sz w:val="28"/>
        </w:rPr>
        <w:t>针对每个集合操作，判断是否存在该集合操作对应的唯一标识，若否，则根据该集合操作所述涉及的两个集合以及该集合操作对应的指定类型，生成该集合操作对应的唯一标识并保存。</w:t>
      </w:r>
      <w:r w:rsidDel="001C6E11">
        <w:rPr>
          <w:rFonts w:eastAsia="楷体_GB2312" w:hint="eastAsia"/>
          <w:sz w:val="28"/>
        </w:rPr>
        <w:t xml:space="preserve"> </w:t>
      </w:r>
    </w:p>
    <w:p w14:paraId="4847EACD" w14:textId="34BEDC72" w:rsidR="001C6E11"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sidR="00A40103">
        <w:rPr>
          <w:rFonts w:eastAsia="楷体_GB2312"/>
          <w:sz w:val="28"/>
        </w:rPr>
        <w:t>4</w:t>
      </w:r>
      <w:r w:rsidRPr="008C0A5D">
        <w:rPr>
          <w:rFonts w:eastAsia="楷体_GB2312" w:hint="eastAsia"/>
          <w:sz w:val="28"/>
        </w:rPr>
        <w:t>、如权利要求</w:t>
      </w:r>
      <w:r w:rsidR="00A40103">
        <w:rPr>
          <w:rFonts w:eastAsia="楷体_GB2312"/>
          <w:sz w:val="28"/>
        </w:rPr>
        <w:t>8</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C6E11">
        <w:rPr>
          <w:rFonts w:eastAsia="楷体_GB2312"/>
          <w:sz w:val="28"/>
        </w:rPr>
        <w:t>根据该集合操作所涉及的两个集合中包含的元素的数量，以及预设的代价函数，确定按照每种执行策略执</w:t>
      </w:r>
      <w:r w:rsidR="001C6E11">
        <w:rPr>
          <w:rFonts w:eastAsia="楷体_GB2312"/>
          <w:sz w:val="28"/>
        </w:rPr>
        <w:lastRenderedPageBreak/>
        <w:t>行该集合操作对应的代价值，具体包括：</w:t>
      </w:r>
    </w:p>
    <w:p w14:paraId="681922AA" w14:textId="0CE346D0" w:rsidR="001E53AA" w:rsidRDefault="001C6E11" w:rsidP="00554D6B">
      <w:pPr>
        <w:adjustRightInd w:val="0"/>
        <w:snapToGrid w:val="0"/>
        <w:spacing w:line="360" w:lineRule="auto"/>
        <w:ind w:firstLineChars="200" w:firstLine="560"/>
        <w:rPr>
          <w:rFonts w:eastAsia="楷体_GB2312"/>
          <w:sz w:val="28"/>
        </w:rPr>
      </w:pPr>
      <w:r>
        <w:rPr>
          <w:rFonts w:eastAsia="楷体_GB2312"/>
          <w:sz w:val="28"/>
        </w:rPr>
        <w:t>针对每个集合操作，根据该集合操作所涉及的两个</w:t>
      </w:r>
      <w:r w:rsidR="002023C3">
        <w:rPr>
          <w:rFonts w:eastAsia="楷体_GB2312" w:hint="eastAsia"/>
          <w:sz w:val="28"/>
        </w:rPr>
        <w:t>节点</w:t>
      </w:r>
      <w:r>
        <w:rPr>
          <w:rFonts w:eastAsia="楷体_GB2312"/>
          <w:sz w:val="28"/>
        </w:rPr>
        <w:t>集合中包含的</w:t>
      </w:r>
      <w:r w:rsidR="002023C3">
        <w:rPr>
          <w:rFonts w:eastAsia="楷体_GB2312"/>
          <w:sz w:val="28"/>
        </w:rPr>
        <w:t>节点</w:t>
      </w:r>
      <w:r>
        <w:rPr>
          <w:rFonts w:eastAsia="楷体_GB2312"/>
          <w:sz w:val="28"/>
        </w:rPr>
        <w:t>的数量，以及执行该集合操作的处理单元的处理数据，确定按照每种执行策略执行该集合操作所需的计算时间和访存时间，根据所述计算时间和所述访存时间，确定每种执行策略对应的代价值，所述处理单元的处理数据包括</w:t>
      </w:r>
      <w:r>
        <w:rPr>
          <w:rFonts w:eastAsia="楷体_GB2312" w:hint="eastAsia"/>
          <w:sz w:val="28"/>
        </w:rPr>
        <w:t>：处理单元的带宽、处理单元访存延迟。</w:t>
      </w:r>
    </w:p>
    <w:p w14:paraId="6BD95E00" w14:textId="2737AFFD" w:rsidR="00554D6B" w:rsidRPr="008C0A5D"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sidR="00A40103">
        <w:rPr>
          <w:rFonts w:eastAsia="楷体_GB2312"/>
          <w:sz w:val="28"/>
        </w:rPr>
        <w:t>5</w:t>
      </w:r>
      <w:r w:rsidRPr="008C0A5D">
        <w:rPr>
          <w:rFonts w:eastAsia="楷体_GB2312" w:hint="eastAsia"/>
          <w:sz w:val="28"/>
        </w:rPr>
        <w:t>、一种计算机可读存储介质，其特征在于，所述存储介质存储有计算机程序，所述计算机程序被处理器执行时实现上述权利要求</w:t>
      </w:r>
      <w:r w:rsidR="00CA0C7B">
        <w:rPr>
          <w:rFonts w:eastAsia="楷体_GB2312"/>
          <w:sz w:val="28"/>
        </w:rPr>
        <w:t>8</w:t>
      </w:r>
      <w:r w:rsidR="001C6E11">
        <w:rPr>
          <w:rFonts w:eastAsia="楷体_GB2312"/>
          <w:sz w:val="28"/>
        </w:rPr>
        <w:t>~1</w:t>
      </w:r>
      <w:r w:rsidR="00CA0C7B">
        <w:rPr>
          <w:rFonts w:eastAsia="楷体_GB2312"/>
          <w:sz w:val="28"/>
        </w:rPr>
        <w:t>4</w:t>
      </w:r>
      <w:r w:rsidRPr="008C0A5D">
        <w:rPr>
          <w:rFonts w:eastAsia="楷体_GB2312" w:hint="eastAsia"/>
          <w:sz w:val="28"/>
        </w:rPr>
        <w:t>任一项所述的方法。</w:t>
      </w:r>
    </w:p>
    <w:p w14:paraId="4A1D8BFD" w14:textId="1701E9A7" w:rsidR="00172FC5" w:rsidRPr="008C0A5D" w:rsidRDefault="001C6E11" w:rsidP="00A41B36">
      <w:pPr>
        <w:adjustRightInd w:val="0"/>
        <w:snapToGrid w:val="0"/>
        <w:spacing w:line="360" w:lineRule="auto"/>
        <w:ind w:firstLineChars="200" w:firstLine="560"/>
        <w:rPr>
          <w:rFonts w:eastAsia="楷体_GB2312"/>
          <w:sz w:val="28"/>
        </w:rPr>
      </w:pPr>
      <w:r>
        <w:rPr>
          <w:rFonts w:eastAsia="楷体_GB2312"/>
          <w:sz w:val="28"/>
        </w:rPr>
        <w:t>1</w:t>
      </w:r>
      <w:r w:rsidR="00A40103">
        <w:rPr>
          <w:rFonts w:eastAsia="楷体_GB2312"/>
          <w:sz w:val="28"/>
        </w:rPr>
        <w:t>6</w:t>
      </w:r>
      <w:r w:rsidR="00554D6B" w:rsidRPr="008C0A5D">
        <w:rPr>
          <w:rFonts w:eastAsia="楷体_GB2312" w:hint="eastAsia"/>
          <w:sz w:val="28"/>
        </w:rPr>
        <w:t>、一种电子设备，包括存储器、处理器及存储在存储器上并可在处理器上运行的计算机程序，其特征在于，所述处理器执行所述程序时实现上述权利要求</w:t>
      </w:r>
      <w:r w:rsidR="00CA0C7B">
        <w:rPr>
          <w:rFonts w:eastAsia="楷体_GB2312"/>
          <w:sz w:val="28"/>
        </w:rPr>
        <w:t>8</w:t>
      </w:r>
      <w:r w:rsidR="00554D6B" w:rsidRPr="008C0A5D">
        <w:rPr>
          <w:rFonts w:eastAsia="楷体_GB2312"/>
          <w:sz w:val="28"/>
        </w:rPr>
        <w:t>~</w:t>
      </w:r>
      <w:r w:rsidR="00554D6B">
        <w:rPr>
          <w:rFonts w:eastAsia="楷体_GB2312"/>
          <w:sz w:val="28"/>
        </w:rPr>
        <w:t>1</w:t>
      </w:r>
      <w:r w:rsidR="00CA0C7B">
        <w:rPr>
          <w:rFonts w:eastAsia="楷体_GB2312"/>
          <w:sz w:val="28"/>
        </w:rPr>
        <w:t>4</w:t>
      </w:r>
      <w:r w:rsidR="00554D6B" w:rsidRPr="008C0A5D">
        <w:rPr>
          <w:rFonts w:eastAsia="楷体_GB2312" w:hint="eastAsia"/>
          <w:sz w:val="28"/>
        </w:rPr>
        <w:t>任一项所述的方法。</w:t>
      </w:r>
    </w:p>
    <w:p w14:paraId="7F2BF724" w14:textId="106B279C" w:rsidR="00AE4039" w:rsidRPr="008C0A5D" w:rsidRDefault="00AE4039" w:rsidP="00852D93">
      <w:pPr>
        <w:adjustRightInd w:val="0"/>
        <w:snapToGrid w:val="0"/>
        <w:spacing w:line="360" w:lineRule="auto"/>
        <w:rPr>
          <w:rFonts w:eastAsia="楷体_GB2312"/>
          <w:sz w:val="28"/>
        </w:rPr>
        <w:sectPr w:rsidR="00AE4039" w:rsidRPr="008C0A5D">
          <w:pgSz w:w="11906" w:h="16838"/>
          <w:pgMar w:top="1418" w:right="964" w:bottom="1021" w:left="1474" w:header="851" w:footer="851" w:gutter="0"/>
          <w:lnNumType w:countBy="5"/>
          <w:pgNumType w:start="1"/>
          <w:cols w:space="720"/>
          <w:docGrid w:linePitch="312"/>
        </w:sectPr>
      </w:pPr>
    </w:p>
    <w:p w14:paraId="6AFD30BE"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p>
    <w:p w14:paraId="0E43E27C" w14:textId="269D5B9A" w:rsidR="000D6F03" w:rsidRPr="004C1724" w:rsidRDefault="005549B4">
      <w:pPr>
        <w:adjustRightInd w:val="0"/>
        <w:snapToGrid w:val="0"/>
        <w:spacing w:beforeLines="100" w:before="240" w:afterLines="100" w:after="240" w:line="360" w:lineRule="auto"/>
        <w:jc w:val="center"/>
        <w:rPr>
          <w:rFonts w:eastAsia="楷体_GB2312"/>
          <w:sz w:val="32"/>
          <w:szCs w:val="32"/>
        </w:rPr>
      </w:pPr>
      <w:r w:rsidRPr="008C0A5D">
        <w:rPr>
          <w:rFonts w:eastAsia="楷体_GB2312" w:hint="eastAsia"/>
          <w:sz w:val="28"/>
          <w:szCs w:val="28"/>
        </w:rPr>
        <w:t>一</w:t>
      </w:r>
      <w:r w:rsidRPr="004C1724">
        <w:rPr>
          <w:rFonts w:eastAsia="楷体_GB2312" w:hint="eastAsia"/>
          <w:sz w:val="28"/>
          <w:szCs w:val="28"/>
        </w:rPr>
        <w:t>种</w:t>
      </w:r>
      <w:r w:rsidR="00F44AE9">
        <w:rPr>
          <w:rFonts w:eastAsia="楷体_GB2312"/>
          <w:sz w:val="28"/>
          <w:szCs w:val="28"/>
        </w:rPr>
        <w:t>图数据处理</w:t>
      </w:r>
      <w:r w:rsidR="00554D6B">
        <w:rPr>
          <w:rFonts w:eastAsia="楷体_GB2312" w:hint="eastAsia"/>
          <w:sz w:val="28"/>
          <w:szCs w:val="28"/>
        </w:rPr>
        <w:t>系统、</w:t>
      </w:r>
      <w:r w:rsidR="00CE34E0" w:rsidRPr="004C1724">
        <w:rPr>
          <w:rFonts w:eastAsia="楷体_GB2312" w:hint="eastAsia"/>
          <w:sz w:val="28"/>
          <w:szCs w:val="28"/>
        </w:rPr>
        <w:t>方法、设备及存储介质</w:t>
      </w:r>
    </w:p>
    <w:p w14:paraId="5D547374" w14:textId="77777777" w:rsidR="000D6F03" w:rsidRPr="006C651D" w:rsidRDefault="00327145">
      <w:pPr>
        <w:adjustRightInd w:val="0"/>
        <w:snapToGrid w:val="0"/>
        <w:spacing w:line="360" w:lineRule="auto"/>
        <w:rPr>
          <w:rFonts w:eastAsia="楷体_GB2312"/>
          <w:b/>
          <w:sz w:val="28"/>
          <w:u w:val="single"/>
        </w:rPr>
      </w:pPr>
      <w:r w:rsidRPr="006C651D">
        <w:rPr>
          <w:rFonts w:eastAsia="楷体_GB2312" w:hint="eastAsia"/>
          <w:b/>
          <w:sz w:val="28"/>
          <w:u w:val="single"/>
        </w:rPr>
        <w:t>技术领域</w:t>
      </w:r>
    </w:p>
    <w:p w14:paraId="63F6515F" w14:textId="5711A494" w:rsidR="000D6F03" w:rsidRPr="008C0A5D" w:rsidRDefault="00327145" w:rsidP="00E03EA3">
      <w:pPr>
        <w:adjustRightInd w:val="0"/>
        <w:snapToGrid w:val="0"/>
        <w:spacing w:beforeLines="100" w:before="240" w:afterLines="100" w:after="240" w:line="360" w:lineRule="auto"/>
        <w:ind w:firstLineChars="200" w:firstLine="560"/>
        <w:jc w:val="left"/>
        <w:rPr>
          <w:rFonts w:eastAsia="楷体"/>
          <w:sz w:val="28"/>
        </w:rPr>
      </w:pPr>
      <w:r w:rsidRPr="006C651D">
        <w:rPr>
          <w:rFonts w:eastAsia="楷体_GB2312" w:hint="eastAsia"/>
          <w:sz w:val="28"/>
        </w:rPr>
        <w:t>本说明书涉及</w:t>
      </w:r>
      <w:r w:rsidR="007E7288">
        <w:rPr>
          <w:rFonts w:eastAsia="楷体_GB2312"/>
          <w:sz w:val="28"/>
        </w:rPr>
        <w:t>图计算</w:t>
      </w:r>
      <w:r w:rsidR="00E047A2" w:rsidRPr="00A21EAC">
        <w:rPr>
          <w:rFonts w:eastAsia="楷体_GB2312" w:hint="eastAsia"/>
          <w:sz w:val="28"/>
        </w:rPr>
        <w:t>技术</w:t>
      </w:r>
      <w:r w:rsidRPr="00A21EAC">
        <w:rPr>
          <w:rFonts w:eastAsia="楷体_GB2312" w:hint="eastAsia"/>
          <w:sz w:val="28"/>
          <w:szCs w:val="28"/>
        </w:rPr>
        <w:t>领域</w:t>
      </w:r>
      <w:r w:rsidRPr="00A21EAC">
        <w:rPr>
          <w:rFonts w:eastAsia="楷体_GB2312" w:hint="eastAsia"/>
          <w:sz w:val="28"/>
        </w:rPr>
        <w:t>，尤其涉及</w:t>
      </w:r>
      <w:r w:rsidR="005B5DA3" w:rsidRPr="00A21EAC">
        <w:rPr>
          <w:rFonts w:eastAsia="楷体_GB2312" w:hint="eastAsia"/>
          <w:sz w:val="28"/>
          <w:szCs w:val="28"/>
        </w:rPr>
        <w:t>一种</w:t>
      </w:r>
      <w:r w:rsidR="00F44AE9">
        <w:rPr>
          <w:rFonts w:eastAsia="楷体_GB2312" w:hint="eastAsia"/>
          <w:sz w:val="28"/>
          <w:szCs w:val="28"/>
        </w:rPr>
        <w:t>图数据处理</w:t>
      </w:r>
      <w:r w:rsidR="002449BE">
        <w:rPr>
          <w:rFonts w:eastAsia="楷体_GB2312" w:hint="eastAsia"/>
          <w:sz w:val="28"/>
          <w:szCs w:val="28"/>
        </w:rPr>
        <w:t>系统、</w:t>
      </w:r>
      <w:r w:rsidR="002449BE" w:rsidRPr="004C1724">
        <w:rPr>
          <w:rFonts w:eastAsia="楷体_GB2312" w:hint="eastAsia"/>
          <w:sz w:val="28"/>
          <w:szCs w:val="28"/>
        </w:rPr>
        <w:t>方法、设备及存储介质</w:t>
      </w:r>
      <w:r w:rsidRPr="008C0A5D">
        <w:rPr>
          <w:rFonts w:eastAsia="楷体_GB2312" w:hint="eastAsia"/>
          <w:sz w:val="28"/>
          <w:szCs w:val="28"/>
        </w:rPr>
        <w:t>。</w:t>
      </w:r>
    </w:p>
    <w:p w14:paraId="7B9CA60A"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背景技术</w:t>
      </w:r>
    </w:p>
    <w:p w14:paraId="790A732F" w14:textId="77777777" w:rsidR="00347D0A" w:rsidRDefault="001A2B69" w:rsidP="001A2B69">
      <w:pPr>
        <w:adjustRightInd w:val="0"/>
        <w:snapToGrid w:val="0"/>
        <w:spacing w:line="360" w:lineRule="auto"/>
        <w:ind w:firstLineChars="200" w:firstLine="560"/>
        <w:rPr>
          <w:rFonts w:eastAsia="楷体_GB2312"/>
          <w:sz w:val="28"/>
          <w:szCs w:val="28"/>
        </w:rPr>
      </w:pPr>
      <w:r>
        <w:rPr>
          <w:rFonts w:eastAsia="楷体_GB2312" w:hint="eastAsia"/>
          <w:sz w:val="28"/>
          <w:szCs w:val="28"/>
        </w:rPr>
        <w:t>随着大数据技术的发展</w:t>
      </w:r>
      <w:r w:rsidRPr="001A2B69">
        <w:rPr>
          <w:rFonts w:eastAsia="楷体_GB2312" w:hint="eastAsia"/>
          <w:sz w:val="28"/>
          <w:szCs w:val="28"/>
        </w:rPr>
        <w:t>，</w:t>
      </w:r>
      <w:r>
        <w:rPr>
          <w:rFonts w:eastAsia="楷体_GB2312"/>
          <w:sz w:val="28"/>
          <w:szCs w:val="28"/>
        </w:rPr>
        <w:t>图</w:t>
      </w:r>
      <w:r w:rsidRPr="001A2B69">
        <w:rPr>
          <w:rFonts w:eastAsia="楷体_GB2312" w:hint="eastAsia"/>
          <w:sz w:val="28"/>
          <w:szCs w:val="28"/>
        </w:rPr>
        <w:t>数据</w:t>
      </w:r>
      <w:r>
        <w:rPr>
          <w:rFonts w:eastAsia="楷体_GB2312" w:hint="eastAsia"/>
          <w:sz w:val="28"/>
          <w:szCs w:val="28"/>
        </w:rPr>
        <w:t>的规模在不断</w:t>
      </w:r>
      <w:r w:rsidRPr="001A2B69">
        <w:rPr>
          <w:rFonts w:eastAsia="楷体_GB2312" w:hint="eastAsia"/>
          <w:sz w:val="28"/>
          <w:szCs w:val="28"/>
        </w:rPr>
        <w:t>增长</w:t>
      </w:r>
      <w:r w:rsidRPr="001A2B69">
        <w:rPr>
          <w:rFonts w:eastAsia="楷体_GB2312" w:hint="eastAsia"/>
          <w:sz w:val="28"/>
          <w:szCs w:val="28"/>
        </w:rPr>
        <w:t xml:space="preserve">, </w:t>
      </w:r>
      <w:r>
        <w:rPr>
          <w:rFonts w:eastAsia="楷体_GB2312" w:hint="eastAsia"/>
          <w:sz w:val="28"/>
          <w:szCs w:val="28"/>
        </w:rPr>
        <w:t>图</w:t>
      </w:r>
      <w:r w:rsidRPr="001A2B69">
        <w:rPr>
          <w:rFonts w:eastAsia="楷体_GB2312" w:hint="eastAsia"/>
          <w:sz w:val="28"/>
          <w:szCs w:val="28"/>
        </w:rPr>
        <w:t>数据</w:t>
      </w:r>
      <w:r>
        <w:rPr>
          <w:rFonts w:eastAsia="楷体_GB2312" w:hint="eastAsia"/>
          <w:sz w:val="28"/>
          <w:szCs w:val="28"/>
        </w:rPr>
        <w:t>的</w:t>
      </w:r>
      <w:r w:rsidRPr="001A2B69">
        <w:rPr>
          <w:rFonts w:eastAsia="楷体_GB2312" w:hint="eastAsia"/>
          <w:sz w:val="28"/>
          <w:szCs w:val="28"/>
        </w:rPr>
        <w:t>类型</w:t>
      </w:r>
      <w:r>
        <w:rPr>
          <w:rFonts w:eastAsia="楷体_GB2312" w:hint="eastAsia"/>
          <w:sz w:val="28"/>
          <w:szCs w:val="28"/>
        </w:rPr>
        <w:t>也在</w:t>
      </w:r>
      <w:r w:rsidRPr="001A2B69">
        <w:rPr>
          <w:rFonts w:eastAsia="楷体_GB2312" w:hint="eastAsia"/>
          <w:sz w:val="28"/>
          <w:szCs w:val="28"/>
        </w:rPr>
        <w:t>不断增多</w:t>
      </w:r>
      <w:r w:rsidRPr="001A2B69">
        <w:rPr>
          <w:rFonts w:eastAsia="楷体_GB2312" w:hint="eastAsia"/>
          <w:sz w:val="28"/>
          <w:szCs w:val="28"/>
        </w:rPr>
        <w:t xml:space="preserve">, </w:t>
      </w:r>
      <w:r w:rsidR="00347D0A">
        <w:rPr>
          <w:rFonts w:eastAsia="楷体_GB2312" w:hint="eastAsia"/>
          <w:sz w:val="28"/>
          <w:szCs w:val="28"/>
        </w:rPr>
        <w:t>并且图数据中的每个节点对应的</w:t>
      </w:r>
      <w:r w:rsidRPr="001A2B69">
        <w:rPr>
          <w:rFonts w:eastAsia="楷体_GB2312" w:hint="eastAsia"/>
          <w:sz w:val="28"/>
          <w:szCs w:val="28"/>
        </w:rPr>
        <w:t>实体对象之间的关系</w:t>
      </w:r>
      <w:r w:rsidR="00347D0A">
        <w:rPr>
          <w:rFonts w:eastAsia="楷体_GB2312" w:hint="eastAsia"/>
          <w:sz w:val="28"/>
          <w:szCs w:val="28"/>
        </w:rPr>
        <w:t>也</w:t>
      </w:r>
      <w:r w:rsidRPr="001A2B69">
        <w:rPr>
          <w:rFonts w:eastAsia="楷体_GB2312" w:hint="eastAsia"/>
          <w:sz w:val="28"/>
          <w:szCs w:val="28"/>
        </w:rPr>
        <w:t>变得更加复杂</w:t>
      </w:r>
      <w:r w:rsidR="00347D0A">
        <w:rPr>
          <w:rFonts w:eastAsia="楷体_GB2312" w:hint="eastAsia"/>
          <w:sz w:val="28"/>
          <w:szCs w:val="28"/>
        </w:rPr>
        <w:t>。而</w:t>
      </w:r>
      <w:r w:rsidRPr="001A2B69">
        <w:rPr>
          <w:rFonts w:eastAsia="楷体_GB2312" w:hint="eastAsia"/>
          <w:sz w:val="28"/>
          <w:szCs w:val="28"/>
        </w:rPr>
        <w:t>如何分析和挖掘</w:t>
      </w:r>
      <w:r w:rsidR="00347D0A">
        <w:rPr>
          <w:rFonts w:eastAsia="楷体_GB2312" w:hint="eastAsia"/>
          <w:sz w:val="28"/>
          <w:szCs w:val="28"/>
        </w:rPr>
        <w:t>图</w:t>
      </w:r>
      <w:r w:rsidRPr="001A2B69">
        <w:rPr>
          <w:rFonts w:eastAsia="楷体_GB2312" w:hint="eastAsia"/>
          <w:sz w:val="28"/>
          <w:szCs w:val="28"/>
        </w:rPr>
        <w:t>数据中蕴含的复杂关系</w:t>
      </w:r>
      <w:r w:rsidRPr="001A2B69">
        <w:rPr>
          <w:rFonts w:eastAsia="楷体_GB2312" w:hint="eastAsia"/>
          <w:sz w:val="28"/>
          <w:szCs w:val="28"/>
        </w:rPr>
        <w:t xml:space="preserve">, </w:t>
      </w:r>
      <w:r w:rsidRPr="001A2B69">
        <w:rPr>
          <w:rFonts w:eastAsia="楷体_GB2312" w:hint="eastAsia"/>
          <w:sz w:val="28"/>
          <w:szCs w:val="28"/>
        </w:rPr>
        <w:t>成为当前的研究热点</w:t>
      </w:r>
      <w:r w:rsidR="00347D0A">
        <w:rPr>
          <w:rFonts w:eastAsia="楷体_GB2312" w:hint="eastAsia"/>
          <w:sz w:val="28"/>
          <w:szCs w:val="28"/>
        </w:rPr>
        <w:t>。</w:t>
      </w:r>
    </w:p>
    <w:p w14:paraId="7E6367FE" w14:textId="2A876BBA" w:rsidR="00E33AC7" w:rsidRDefault="00347D0A" w:rsidP="00C41553">
      <w:pPr>
        <w:adjustRightInd w:val="0"/>
        <w:snapToGrid w:val="0"/>
        <w:spacing w:line="360" w:lineRule="auto"/>
        <w:ind w:firstLineChars="200" w:firstLine="560"/>
        <w:rPr>
          <w:rFonts w:eastAsia="楷体_GB2312"/>
          <w:sz w:val="28"/>
          <w:szCs w:val="28"/>
        </w:rPr>
      </w:pPr>
      <w:r>
        <w:rPr>
          <w:rFonts w:eastAsia="楷体_GB2312"/>
          <w:sz w:val="28"/>
          <w:szCs w:val="28"/>
        </w:rPr>
        <w:t>现有技术中，通常采用</w:t>
      </w:r>
      <w:r w:rsidRPr="005F5298">
        <w:rPr>
          <w:rFonts w:eastAsia="楷体_GB2312" w:hint="eastAsia"/>
          <w:sz w:val="28"/>
          <w:szCs w:val="28"/>
        </w:rPr>
        <w:t>图模式</w:t>
      </w:r>
      <w:r>
        <w:rPr>
          <w:rFonts w:eastAsia="楷体_GB2312"/>
          <w:sz w:val="28"/>
          <w:szCs w:val="28"/>
        </w:rPr>
        <w:t>匹配算法从图数据中提取出与指定图模式相匹配的子图，并</w:t>
      </w:r>
      <w:r w:rsidR="009C076D">
        <w:rPr>
          <w:rFonts w:eastAsia="楷体_GB2312"/>
          <w:sz w:val="28"/>
          <w:szCs w:val="28"/>
        </w:rPr>
        <w:t>基于提取出的子图进行任务执行</w:t>
      </w:r>
      <w:r w:rsidR="005F45EC">
        <w:rPr>
          <w:rFonts w:eastAsia="楷体_GB2312" w:hint="eastAsia"/>
          <w:sz w:val="28"/>
          <w:szCs w:val="28"/>
        </w:rPr>
        <w:t>。</w:t>
      </w:r>
      <w:r w:rsidR="006503E1">
        <w:rPr>
          <w:rFonts w:eastAsia="楷体_GB2312"/>
          <w:sz w:val="28"/>
          <w:szCs w:val="28"/>
        </w:rPr>
        <w:t>其中，</w:t>
      </w:r>
      <w:r w:rsidR="006503E1" w:rsidRPr="005F5298">
        <w:rPr>
          <w:rFonts w:eastAsia="楷体_GB2312" w:hint="eastAsia"/>
          <w:sz w:val="28"/>
          <w:szCs w:val="28"/>
        </w:rPr>
        <w:t>这里的图模式</w:t>
      </w:r>
      <w:r w:rsidR="00CA24C7" w:rsidRPr="005F5298">
        <w:rPr>
          <w:rFonts w:eastAsia="楷体_GB2312" w:hint="eastAsia"/>
          <w:sz w:val="28"/>
          <w:szCs w:val="28"/>
        </w:rPr>
        <w:t>用于表示</w:t>
      </w:r>
      <w:r w:rsidR="002023C3">
        <w:rPr>
          <w:rFonts w:eastAsia="楷体_GB2312" w:hint="eastAsia"/>
          <w:sz w:val="28"/>
          <w:szCs w:val="28"/>
        </w:rPr>
        <w:t>在</w:t>
      </w:r>
      <w:r w:rsidR="006503E1" w:rsidRPr="005F5298">
        <w:rPr>
          <w:rFonts w:eastAsia="楷体_GB2312" w:hint="eastAsia"/>
          <w:sz w:val="28"/>
          <w:szCs w:val="28"/>
        </w:rPr>
        <w:t>实际场景中的</w:t>
      </w:r>
      <w:r w:rsidR="002023C3">
        <w:rPr>
          <w:rFonts w:eastAsia="楷体_GB2312" w:hint="eastAsia"/>
          <w:sz w:val="28"/>
          <w:szCs w:val="28"/>
        </w:rPr>
        <w:t>各</w:t>
      </w:r>
      <w:r w:rsidR="006503E1" w:rsidRPr="005F5298">
        <w:rPr>
          <w:rFonts w:eastAsia="楷体_GB2312" w:hint="eastAsia"/>
          <w:sz w:val="28"/>
          <w:szCs w:val="28"/>
        </w:rPr>
        <w:t>特定实体之间</w:t>
      </w:r>
      <w:r w:rsidR="002023C3">
        <w:rPr>
          <w:rFonts w:eastAsia="楷体_GB2312" w:hint="eastAsia"/>
          <w:sz w:val="28"/>
          <w:szCs w:val="28"/>
        </w:rPr>
        <w:t>所呈现</w:t>
      </w:r>
      <w:r w:rsidR="006503E1" w:rsidRPr="005F5298">
        <w:rPr>
          <w:rFonts w:eastAsia="楷体_GB2312" w:hint="eastAsia"/>
          <w:sz w:val="28"/>
          <w:szCs w:val="28"/>
        </w:rPr>
        <w:t>的关联规则</w:t>
      </w:r>
      <w:r w:rsidR="006503E1">
        <w:rPr>
          <w:rFonts w:eastAsia="楷体_GB2312"/>
          <w:sz w:val="28"/>
          <w:szCs w:val="28"/>
        </w:rPr>
        <w:t>，例如：医</w:t>
      </w:r>
      <w:r w:rsidR="00105352">
        <w:rPr>
          <w:rFonts w:eastAsia="楷体_GB2312" w:hint="eastAsia"/>
          <w:sz w:val="28"/>
          <w:szCs w:val="28"/>
        </w:rPr>
        <w:t>药</w:t>
      </w:r>
      <w:r w:rsidR="006503E1">
        <w:rPr>
          <w:rFonts w:eastAsia="楷体_GB2312"/>
          <w:sz w:val="28"/>
          <w:szCs w:val="28"/>
        </w:rPr>
        <w:t>领域中，存在一种特定的分子结构可以用于医疗，</w:t>
      </w:r>
      <w:r w:rsidR="00E33AC7">
        <w:rPr>
          <w:rFonts w:eastAsia="楷体_GB2312"/>
          <w:sz w:val="28"/>
          <w:szCs w:val="28"/>
        </w:rPr>
        <w:t>这种特征的分子结构</w:t>
      </w:r>
      <w:r w:rsidR="002023C3">
        <w:rPr>
          <w:rFonts w:eastAsia="楷体_GB2312"/>
          <w:sz w:val="28"/>
          <w:szCs w:val="28"/>
        </w:rPr>
        <w:t>中包含的各分子之间的连接关系</w:t>
      </w:r>
      <w:r w:rsidR="00E33AC7">
        <w:rPr>
          <w:rFonts w:eastAsia="楷体_GB2312"/>
          <w:sz w:val="28"/>
          <w:szCs w:val="28"/>
        </w:rPr>
        <w:t>可以被设计为一种图模式，并从其他</w:t>
      </w:r>
      <w:r w:rsidR="006503E1">
        <w:rPr>
          <w:rFonts w:eastAsia="楷体_GB2312"/>
          <w:sz w:val="28"/>
          <w:szCs w:val="28"/>
        </w:rPr>
        <w:t>大分子物质</w:t>
      </w:r>
      <w:r w:rsidR="00E33AC7">
        <w:rPr>
          <w:rFonts w:eastAsia="楷体_GB2312"/>
          <w:sz w:val="28"/>
          <w:szCs w:val="28"/>
        </w:rPr>
        <w:t>对应的图数据中，查询与这种图模式相匹配的子图，以确定该</w:t>
      </w:r>
      <w:r w:rsidR="00CA24C7">
        <w:rPr>
          <w:rFonts w:eastAsia="楷体_GB2312" w:hint="eastAsia"/>
          <w:sz w:val="28"/>
          <w:szCs w:val="28"/>
        </w:rPr>
        <w:t>其他</w:t>
      </w:r>
      <w:r w:rsidR="00E33AC7">
        <w:rPr>
          <w:rFonts w:eastAsia="楷体_GB2312"/>
          <w:sz w:val="28"/>
          <w:szCs w:val="28"/>
        </w:rPr>
        <w:t>大分子物质中是否包含这种特定的分子结构。但是，由于</w:t>
      </w:r>
      <w:r w:rsidR="00CA24C7">
        <w:rPr>
          <w:rFonts w:eastAsia="楷体_GB2312" w:hint="eastAsia"/>
          <w:sz w:val="28"/>
          <w:szCs w:val="28"/>
        </w:rPr>
        <w:t>目前</w:t>
      </w:r>
      <w:r w:rsidR="00E33AC7">
        <w:rPr>
          <w:rFonts w:eastAsia="楷体_GB2312"/>
          <w:sz w:val="28"/>
          <w:szCs w:val="28"/>
        </w:rPr>
        <w:t>图模式匹配的算法的执行效率较低，</w:t>
      </w:r>
      <w:r w:rsidR="00C41553">
        <w:rPr>
          <w:rFonts w:eastAsia="楷体_GB2312"/>
          <w:sz w:val="28"/>
          <w:szCs w:val="28"/>
        </w:rPr>
        <w:t>无法满足规模较大的图数据的处理需求。</w:t>
      </w:r>
    </w:p>
    <w:p w14:paraId="7F35324D" w14:textId="2A95E4CD" w:rsidR="00C41553" w:rsidRDefault="00C41553" w:rsidP="001A2B69">
      <w:pPr>
        <w:adjustRightInd w:val="0"/>
        <w:snapToGrid w:val="0"/>
        <w:spacing w:line="360" w:lineRule="auto"/>
        <w:ind w:firstLineChars="200" w:firstLine="560"/>
        <w:rPr>
          <w:rFonts w:eastAsia="楷体_GB2312"/>
          <w:sz w:val="28"/>
          <w:szCs w:val="28"/>
        </w:rPr>
      </w:pPr>
      <w:r>
        <w:rPr>
          <w:rFonts w:eastAsia="楷体_GB2312"/>
          <w:sz w:val="28"/>
          <w:szCs w:val="28"/>
        </w:rPr>
        <w:t>因此，如何能够提升图模式匹配算法的执行效率，则是一个亟待解决的问</w:t>
      </w:r>
      <w:r>
        <w:rPr>
          <w:rFonts w:eastAsia="楷体_GB2312"/>
          <w:sz w:val="28"/>
          <w:szCs w:val="28"/>
        </w:rPr>
        <w:lastRenderedPageBreak/>
        <w:t>题。</w:t>
      </w:r>
    </w:p>
    <w:p w14:paraId="595905DA"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发明内容</w:t>
      </w:r>
    </w:p>
    <w:p w14:paraId="474266D1" w14:textId="67B8C7C8" w:rsidR="000D6F03" w:rsidRPr="008C0A5D" w:rsidRDefault="00327145">
      <w:pPr>
        <w:adjustRightInd w:val="0"/>
        <w:snapToGrid w:val="0"/>
        <w:spacing w:line="360" w:lineRule="auto"/>
        <w:ind w:firstLineChars="200" w:firstLine="560"/>
        <w:rPr>
          <w:rFonts w:eastAsia="楷体_GB2312"/>
          <w:sz w:val="28"/>
        </w:rPr>
      </w:pPr>
      <w:r w:rsidRPr="008C0A5D">
        <w:rPr>
          <w:rFonts w:eastAsia="楷体_GB2312" w:hint="eastAsia"/>
          <w:sz w:val="28"/>
        </w:rPr>
        <w:t>本说明书提供</w:t>
      </w:r>
      <w:r w:rsidR="0093296C" w:rsidRPr="008C0A5D">
        <w:rPr>
          <w:rFonts w:eastAsia="楷体_GB2312" w:hint="eastAsia"/>
          <w:sz w:val="28"/>
          <w:szCs w:val="28"/>
        </w:rPr>
        <w:t>一种</w:t>
      </w:r>
      <w:r w:rsidR="00F44AE9">
        <w:rPr>
          <w:rFonts w:eastAsia="楷体_GB2312" w:hint="eastAsia"/>
          <w:sz w:val="28"/>
          <w:szCs w:val="28"/>
        </w:rPr>
        <w:t>图数据处理</w:t>
      </w:r>
      <w:r w:rsidR="0093296C" w:rsidRPr="008C0A5D">
        <w:rPr>
          <w:rFonts w:eastAsia="楷体_GB2312" w:hint="eastAsia"/>
          <w:sz w:val="28"/>
          <w:szCs w:val="28"/>
        </w:rPr>
        <w:t>方法、装置、设备及存储介质</w:t>
      </w:r>
      <w:r w:rsidRPr="008C0A5D">
        <w:rPr>
          <w:rFonts w:eastAsia="楷体_GB2312" w:hint="eastAsia"/>
          <w:sz w:val="28"/>
        </w:rPr>
        <w:t>，以部分</w:t>
      </w:r>
      <w:r w:rsidRPr="008C0A5D">
        <w:rPr>
          <w:rFonts w:eastAsia="楷体_GB2312"/>
          <w:sz w:val="28"/>
        </w:rPr>
        <w:t>的</w:t>
      </w:r>
      <w:r w:rsidRPr="008C0A5D">
        <w:rPr>
          <w:rFonts w:eastAsia="楷体_GB2312" w:hint="eastAsia"/>
          <w:sz w:val="28"/>
        </w:rPr>
        <w:t>解决</w:t>
      </w:r>
      <w:r w:rsidRPr="008C0A5D">
        <w:rPr>
          <w:rFonts w:eastAsia="楷体_GB2312"/>
          <w:sz w:val="28"/>
        </w:rPr>
        <w:t>现有</w:t>
      </w:r>
      <w:r w:rsidRPr="008C0A5D">
        <w:rPr>
          <w:rFonts w:eastAsia="楷体_GB2312" w:hint="eastAsia"/>
          <w:sz w:val="28"/>
        </w:rPr>
        <w:t>技术</w:t>
      </w:r>
      <w:r w:rsidRPr="008C0A5D">
        <w:rPr>
          <w:rFonts w:eastAsia="楷体_GB2312"/>
          <w:sz w:val="28"/>
        </w:rPr>
        <w:t>存在的</w:t>
      </w:r>
      <w:r w:rsidRPr="008C0A5D">
        <w:rPr>
          <w:rFonts w:eastAsia="楷体_GB2312" w:hint="eastAsia"/>
          <w:sz w:val="28"/>
        </w:rPr>
        <w:t>上述</w:t>
      </w:r>
      <w:r w:rsidRPr="008C0A5D">
        <w:rPr>
          <w:rFonts w:eastAsia="楷体_GB2312"/>
          <w:sz w:val="28"/>
        </w:rPr>
        <w:t>问题</w:t>
      </w:r>
      <w:r w:rsidRPr="008C0A5D">
        <w:rPr>
          <w:rFonts w:eastAsia="楷体_GB2312" w:hint="eastAsia"/>
          <w:sz w:val="28"/>
          <w:szCs w:val="28"/>
        </w:rPr>
        <w:t>。</w:t>
      </w:r>
    </w:p>
    <w:p w14:paraId="596F4BF9" w14:textId="77777777" w:rsidR="000D6F03" w:rsidRPr="008C0A5D" w:rsidRDefault="00327145" w:rsidP="002449BE">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本说明书采用下述技术方案：</w:t>
      </w:r>
    </w:p>
    <w:p w14:paraId="7F3AF0F0" w14:textId="58BF5E89" w:rsidR="002023C3" w:rsidRPr="008C0A5D" w:rsidRDefault="00327145" w:rsidP="005F5298">
      <w:pPr>
        <w:adjustRightInd w:val="0"/>
        <w:snapToGrid w:val="0"/>
        <w:spacing w:line="360" w:lineRule="auto"/>
        <w:ind w:firstLineChars="200" w:firstLine="560"/>
        <w:rPr>
          <w:rFonts w:eastAsia="楷体_GB2312"/>
          <w:sz w:val="28"/>
          <w:szCs w:val="22"/>
        </w:rPr>
      </w:pPr>
      <w:r w:rsidRPr="008C0A5D">
        <w:rPr>
          <w:rFonts w:eastAsia="楷体_GB2312" w:hint="eastAsia"/>
          <w:sz w:val="28"/>
          <w:szCs w:val="28"/>
        </w:rPr>
        <w:t>本说明书提供了</w:t>
      </w:r>
      <w:r w:rsidR="00437CFC" w:rsidRPr="008C0A5D">
        <w:rPr>
          <w:rFonts w:eastAsia="楷体_GB2312" w:hint="eastAsia"/>
          <w:sz w:val="28"/>
          <w:szCs w:val="22"/>
        </w:rPr>
        <w:t>一种</w:t>
      </w:r>
      <w:r w:rsidR="00F44AE9">
        <w:rPr>
          <w:rFonts w:eastAsia="楷体_GB2312" w:hint="eastAsia"/>
          <w:sz w:val="28"/>
          <w:szCs w:val="22"/>
        </w:rPr>
        <w:t>图数据处理</w:t>
      </w:r>
      <w:r w:rsidR="002449BE">
        <w:rPr>
          <w:rFonts w:eastAsia="楷体_GB2312" w:hint="eastAsia"/>
          <w:sz w:val="28"/>
          <w:szCs w:val="22"/>
        </w:rPr>
        <w:t>系统</w:t>
      </w:r>
      <w:r w:rsidR="00437CFC" w:rsidRPr="008C0A5D">
        <w:rPr>
          <w:rFonts w:eastAsia="楷体_GB2312" w:hint="eastAsia"/>
          <w:sz w:val="28"/>
          <w:szCs w:val="22"/>
        </w:rPr>
        <w:t>，</w:t>
      </w:r>
      <w:r w:rsidR="002023C3" w:rsidRPr="008C0A5D">
        <w:rPr>
          <w:rFonts w:eastAsia="楷体_GB2312" w:hint="eastAsia"/>
          <w:sz w:val="28"/>
          <w:szCs w:val="22"/>
        </w:rPr>
        <w:t>所述</w:t>
      </w:r>
      <w:r w:rsidR="002023C3">
        <w:rPr>
          <w:rFonts w:eastAsia="楷体_GB2312" w:hint="eastAsia"/>
          <w:sz w:val="28"/>
          <w:szCs w:val="22"/>
        </w:rPr>
        <w:t>图数据处理系统</w:t>
      </w:r>
      <w:r w:rsidR="002023C3" w:rsidRPr="008C0A5D">
        <w:rPr>
          <w:rFonts w:eastAsia="楷体_GB2312"/>
          <w:sz w:val="28"/>
          <w:szCs w:val="22"/>
        </w:rPr>
        <w:t>包括：</w:t>
      </w:r>
      <w:r w:rsidR="002023C3">
        <w:rPr>
          <w:rFonts w:eastAsia="楷体_GB2312"/>
          <w:sz w:val="28"/>
          <w:szCs w:val="22"/>
        </w:rPr>
        <w:t>各处理单元</w:t>
      </w:r>
      <w:r w:rsidR="002023C3">
        <w:rPr>
          <w:rFonts w:eastAsia="楷体_GB2312" w:hint="eastAsia"/>
          <w:sz w:val="28"/>
          <w:szCs w:val="22"/>
        </w:rPr>
        <w:t>以及</w:t>
      </w:r>
      <w:r w:rsidR="002023C3">
        <w:rPr>
          <w:rFonts w:eastAsia="楷体_GB2312"/>
          <w:sz w:val="28"/>
          <w:szCs w:val="22"/>
        </w:rPr>
        <w:t>存储</w:t>
      </w:r>
      <w:r w:rsidR="002023C3">
        <w:rPr>
          <w:rFonts w:eastAsia="楷体_GB2312" w:hint="eastAsia"/>
          <w:sz w:val="28"/>
          <w:szCs w:val="22"/>
        </w:rPr>
        <w:t>器，</w:t>
      </w:r>
      <w:r w:rsidR="002023C3">
        <w:rPr>
          <w:rFonts w:eastAsia="楷体_GB2312"/>
          <w:sz w:val="28"/>
          <w:szCs w:val="22"/>
        </w:rPr>
        <w:t>其中，每个处理单元中还设有：决策模块；</w:t>
      </w:r>
    </w:p>
    <w:p w14:paraId="133A1E8D" w14:textId="349BACA5" w:rsidR="002023C3" w:rsidRDefault="002023C3" w:rsidP="002023C3">
      <w:pPr>
        <w:adjustRightInd w:val="0"/>
        <w:snapToGrid w:val="0"/>
        <w:spacing w:line="360" w:lineRule="auto"/>
        <w:ind w:firstLineChars="200" w:firstLine="560"/>
        <w:rPr>
          <w:rFonts w:eastAsia="楷体_GB2312"/>
          <w:sz w:val="28"/>
        </w:rPr>
      </w:pPr>
      <w:r>
        <w:rPr>
          <w:rFonts w:eastAsia="楷体_GB2312"/>
          <w:sz w:val="28"/>
        </w:rPr>
        <w:t>所述处理单元用于，针对</w:t>
      </w:r>
      <w:r>
        <w:rPr>
          <w:rFonts w:eastAsia="楷体_GB2312" w:hint="eastAsia"/>
          <w:sz w:val="28"/>
        </w:rPr>
        <w:t>获取到的</w:t>
      </w:r>
      <w:r>
        <w:rPr>
          <w:rFonts w:eastAsia="楷体_GB2312"/>
          <w:sz w:val="28"/>
        </w:rPr>
        <w:t>目标图数据，根据预设的图模式匹配算法，确定</w:t>
      </w:r>
      <w:r>
        <w:rPr>
          <w:rFonts w:eastAsia="楷体_GB2312" w:hint="eastAsia"/>
          <w:sz w:val="28"/>
        </w:rPr>
        <w:t>在</w:t>
      </w:r>
      <w:r>
        <w:rPr>
          <w:rFonts w:eastAsia="楷体_GB2312"/>
          <w:sz w:val="28"/>
        </w:rPr>
        <w:t>从所述目标图数据中</w:t>
      </w:r>
      <w:r w:rsidRPr="00407F04">
        <w:rPr>
          <w:rFonts w:eastAsia="楷体_GB2312" w:hint="eastAsia"/>
          <w:sz w:val="28"/>
        </w:rPr>
        <w:t>提取</w:t>
      </w:r>
      <w:r>
        <w:rPr>
          <w:rFonts w:eastAsia="楷体_GB2312"/>
          <w:sz w:val="28"/>
        </w:rPr>
        <w:t>与指定图模式相匹配的子图</w:t>
      </w:r>
      <w:r>
        <w:rPr>
          <w:rFonts w:eastAsia="楷体_GB2312" w:hint="eastAsia"/>
          <w:sz w:val="28"/>
        </w:rPr>
        <w:t>时</w:t>
      </w:r>
      <w:r>
        <w:rPr>
          <w:rFonts w:eastAsia="楷体_GB2312"/>
          <w:sz w:val="28"/>
        </w:rPr>
        <w:t>所需的各集合操作，所述集合操作用于</w:t>
      </w:r>
      <w:r>
        <w:rPr>
          <w:rFonts w:eastAsia="楷体_GB2312" w:hint="eastAsia"/>
          <w:sz w:val="28"/>
        </w:rPr>
        <w:t>表示</w:t>
      </w:r>
      <w:r>
        <w:rPr>
          <w:rFonts w:eastAsia="楷体_GB2312"/>
          <w:sz w:val="28"/>
        </w:rPr>
        <w:t>对所述目标图数据中的两个节点的</w:t>
      </w:r>
      <w:r w:rsidR="002B153F">
        <w:rPr>
          <w:rFonts w:eastAsia="楷体_GB2312"/>
          <w:sz w:val="28"/>
        </w:rPr>
        <w:t>邻居节点集</w:t>
      </w:r>
      <w:r>
        <w:rPr>
          <w:rFonts w:eastAsia="楷体_GB2312" w:hint="eastAsia"/>
          <w:sz w:val="28"/>
        </w:rPr>
        <w:t>执行</w:t>
      </w:r>
      <w:r>
        <w:rPr>
          <w:rFonts w:eastAsia="楷体_GB2312"/>
          <w:sz w:val="28"/>
        </w:rPr>
        <w:t>指定类型的操作，所述指定类型的操作包括：取交集、取差集中的</w:t>
      </w:r>
      <w:r>
        <w:rPr>
          <w:rFonts w:eastAsia="楷体_GB2312" w:hint="eastAsia"/>
          <w:sz w:val="28"/>
        </w:rPr>
        <w:t>至少</w:t>
      </w:r>
      <w:r>
        <w:rPr>
          <w:rFonts w:eastAsia="楷体_GB2312"/>
          <w:sz w:val="28"/>
        </w:rPr>
        <w:t>一种；</w:t>
      </w:r>
    </w:p>
    <w:p w14:paraId="37B2C856" w14:textId="77777777" w:rsidR="002023C3" w:rsidRDefault="002023C3" w:rsidP="002023C3">
      <w:pPr>
        <w:adjustRightInd w:val="0"/>
        <w:snapToGrid w:val="0"/>
        <w:spacing w:line="360" w:lineRule="auto"/>
        <w:ind w:firstLineChars="200" w:firstLine="560"/>
        <w:rPr>
          <w:rFonts w:eastAsia="楷体_GB2312"/>
          <w:sz w:val="28"/>
        </w:rPr>
      </w:pPr>
      <w:r>
        <w:rPr>
          <w:rFonts w:eastAsia="楷体_GB2312" w:hint="eastAsia"/>
          <w:sz w:val="28"/>
        </w:rPr>
        <w:t>通过</w:t>
      </w:r>
      <w:r>
        <w:rPr>
          <w:rFonts w:eastAsia="楷体_GB2312"/>
          <w:sz w:val="28"/>
        </w:rPr>
        <w:t>所述决策模块</w:t>
      </w:r>
      <w:r>
        <w:rPr>
          <w:rFonts w:eastAsia="楷体_GB2312" w:hint="eastAsia"/>
          <w:sz w:val="28"/>
        </w:rPr>
        <w:t>，所述处理单元</w:t>
      </w:r>
      <w:r>
        <w:rPr>
          <w:rFonts w:eastAsia="楷体_GB2312"/>
          <w:sz w:val="28"/>
        </w:rPr>
        <w:t>针对每个集合操作，根据该集合操作所涉及的两个</w:t>
      </w:r>
      <w:r>
        <w:rPr>
          <w:rFonts w:eastAsia="楷体_GB2312" w:hint="eastAsia"/>
          <w:sz w:val="28"/>
        </w:rPr>
        <w:t>节点</w:t>
      </w:r>
      <w:r>
        <w:rPr>
          <w:rFonts w:eastAsia="楷体_GB2312"/>
          <w:sz w:val="28"/>
        </w:rPr>
        <w:t>集合中包含的</w:t>
      </w:r>
      <w:r>
        <w:rPr>
          <w:rFonts w:eastAsia="楷体_GB2312" w:hint="eastAsia"/>
          <w:sz w:val="28"/>
        </w:rPr>
        <w:t>节点</w:t>
      </w:r>
      <w:r>
        <w:rPr>
          <w:rFonts w:eastAsia="楷体_GB2312"/>
          <w:sz w:val="28"/>
        </w:rPr>
        <w:t>的数量，以及预设的代价函数，确定按照每种执行策略执行该集合操作对应的代价值，并</w:t>
      </w:r>
      <w:r>
        <w:rPr>
          <w:rFonts w:eastAsia="楷体_GB2312" w:hint="eastAsia"/>
          <w:sz w:val="28"/>
        </w:rPr>
        <w:t>根据</w:t>
      </w:r>
      <w:r>
        <w:rPr>
          <w:rFonts w:eastAsia="楷体_GB2312"/>
          <w:sz w:val="28"/>
        </w:rPr>
        <w:t>所述代价值</w:t>
      </w:r>
      <w:r>
        <w:rPr>
          <w:rFonts w:eastAsia="楷体_GB2312" w:hint="eastAsia"/>
          <w:sz w:val="28"/>
        </w:rPr>
        <w:t>，从各执行策略中选取</w:t>
      </w:r>
      <w:r>
        <w:rPr>
          <w:rFonts w:eastAsia="楷体_GB2312"/>
          <w:sz w:val="28"/>
        </w:rPr>
        <w:t>目标策略，以使所述处理单元根据所述目标策略执行该集合操作，得到该集合操作对应的执行结果</w:t>
      </w:r>
      <w:r>
        <w:rPr>
          <w:rFonts w:eastAsia="楷体_GB2312" w:hint="eastAsia"/>
          <w:sz w:val="28"/>
        </w:rPr>
        <w:t>，并存储在所述</w:t>
      </w:r>
      <w:r>
        <w:rPr>
          <w:rFonts w:eastAsia="楷体_GB2312"/>
          <w:sz w:val="28"/>
          <w:szCs w:val="22"/>
        </w:rPr>
        <w:t>存储</w:t>
      </w:r>
      <w:r>
        <w:rPr>
          <w:rFonts w:eastAsia="楷体_GB2312" w:hint="eastAsia"/>
          <w:sz w:val="28"/>
        </w:rPr>
        <w:t>器中；响应于得到每个集合操作对应的执行结果后，从所述</w:t>
      </w:r>
      <w:r>
        <w:rPr>
          <w:rFonts w:eastAsia="楷体_GB2312"/>
          <w:sz w:val="28"/>
          <w:szCs w:val="22"/>
        </w:rPr>
        <w:t>存储</w:t>
      </w:r>
      <w:r>
        <w:rPr>
          <w:rFonts w:eastAsia="楷体_GB2312" w:hint="eastAsia"/>
          <w:sz w:val="28"/>
        </w:rPr>
        <w:t>器中读取各集合操作</w:t>
      </w:r>
      <w:r>
        <w:rPr>
          <w:rFonts w:eastAsia="楷体_GB2312"/>
          <w:sz w:val="28"/>
        </w:rPr>
        <w:t>对应</w:t>
      </w:r>
      <w:r>
        <w:rPr>
          <w:rFonts w:eastAsia="楷体_GB2312" w:hint="eastAsia"/>
          <w:sz w:val="28"/>
        </w:rPr>
        <w:t>的执行结果，并</w:t>
      </w:r>
      <w:r>
        <w:rPr>
          <w:rFonts w:eastAsia="楷体_GB2312"/>
          <w:sz w:val="28"/>
        </w:rPr>
        <w:t>根据</w:t>
      </w:r>
      <w:r>
        <w:rPr>
          <w:rFonts w:eastAsia="楷体_GB2312" w:hint="eastAsia"/>
          <w:sz w:val="28"/>
        </w:rPr>
        <w:t>各</w:t>
      </w:r>
      <w:r>
        <w:rPr>
          <w:rFonts w:eastAsia="楷体_GB2312"/>
          <w:sz w:val="28"/>
        </w:rPr>
        <w:t>集合操作</w:t>
      </w:r>
      <w:r>
        <w:rPr>
          <w:rFonts w:eastAsia="楷体_GB2312" w:hint="eastAsia"/>
          <w:sz w:val="28"/>
        </w:rPr>
        <w:t>对应的执行结果</w:t>
      </w:r>
      <w:r>
        <w:rPr>
          <w:rFonts w:eastAsia="楷体_GB2312"/>
          <w:sz w:val="28"/>
        </w:rPr>
        <w:t>，确定所述目标图数据中与所述指定图模式相匹配的子图</w:t>
      </w:r>
      <w:r>
        <w:rPr>
          <w:rFonts w:eastAsia="楷体_GB2312" w:hint="eastAsia"/>
          <w:sz w:val="28"/>
        </w:rPr>
        <w:t>，以根据所述子图，执行任务；</w:t>
      </w:r>
    </w:p>
    <w:p w14:paraId="60BC5F29" w14:textId="77777777" w:rsidR="002023C3" w:rsidRDefault="002023C3" w:rsidP="002023C3">
      <w:pPr>
        <w:adjustRightInd w:val="0"/>
        <w:snapToGrid w:val="0"/>
        <w:spacing w:line="360" w:lineRule="auto"/>
        <w:ind w:firstLineChars="200" w:firstLine="560"/>
        <w:rPr>
          <w:rFonts w:eastAsia="楷体_GB2312"/>
          <w:sz w:val="28"/>
        </w:rPr>
      </w:pPr>
      <w:r>
        <w:rPr>
          <w:rFonts w:eastAsia="楷体_GB2312" w:hint="eastAsia"/>
          <w:sz w:val="28"/>
        </w:rPr>
        <w:lastRenderedPageBreak/>
        <w:t>所述</w:t>
      </w:r>
      <w:r>
        <w:rPr>
          <w:rFonts w:eastAsia="楷体_GB2312"/>
          <w:sz w:val="28"/>
          <w:szCs w:val="22"/>
        </w:rPr>
        <w:t>存储</w:t>
      </w:r>
      <w:r>
        <w:rPr>
          <w:rFonts w:eastAsia="楷体_GB2312" w:hint="eastAsia"/>
          <w:sz w:val="28"/>
        </w:rPr>
        <w:t>器用于，对各集合操作对应的执行结果进行存储</w:t>
      </w:r>
      <w:r>
        <w:rPr>
          <w:rFonts w:eastAsia="楷体_GB2312"/>
          <w:sz w:val="28"/>
        </w:rPr>
        <w:t>。</w:t>
      </w:r>
    </w:p>
    <w:p w14:paraId="359B9285" w14:textId="328DCBC2" w:rsidR="002023C3" w:rsidRPr="001C6E11" w:rsidRDefault="002023C3" w:rsidP="002023C3">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所述处理单元中还设有：检测模块；</w:t>
      </w:r>
    </w:p>
    <w:p w14:paraId="2C50BE00" w14:textId="77777777" w:rsidR="002023C3" w:rsidRPr="001C6E11" w:rsidRDefault="002023C3" w:rsidP="002023C3">
      <w:pPr>
        <w:adjustRightInd w:val="0"/>
        <w:snapToGrid w:val="0"/>
        <w:spacing w:line="360" w:lineRule="auto"/>
        <w:ind w:firstLineChars="200" w:firstLine="560"/>
        <w:rPr>
          <w:rFonts w:eastAsia="楷体_GB2312"/>
          <w:sz w:val="28"/>
        </w:rPr>
      </w:pPr>
      <w:r w:rsidRPr="001C6E11">
        <w:rPr>
          <w:rFonts w:eastAsia="楷体_GB2312" w:hint="eastAsia"/>
          <w:sz w:val="28"/>
        </w:rPr>
        <w:t>所述检测模块用于，针对每个集合操作，判断该集合操作被执行的次数是否超过预设阈值，若是，则确定该集合操作为目标集合操作，并将所述目标集合操作的执行结果</w:t>
      </w:r>
      <w:r>
        <w:rPr>
          <w:rFonts w:eastAsia="楷体_GB2312" w:hint="eastAsia"/>
          <w:sz w:val="28"/>
        </w:rPr>
        <w:t>持久化</w:t>
      </w:r>
      <w:r w:rsidRPr="001C6E11">
        <w:rPr>
          <w:rFonts w:eastAsia="楷体_GB2312" w:hint="eastAsia"/>
          <w:sz w:val="28"/>
        </w:rPr>
        <w:t>保存，以在需要再次执行该集合操作时重复使用。</w:t>
      </w:r>
    </w:p>
    <w:p w14:paraId="3095DCFE" w14:textId="7ED9D8AB" w:rsidR="002023C3" w:rsidRDefault="002023C3" w:rsidP="002023C3">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所述图数据处理系统还包括：动态划分模块；</w:t>
      </w:r>
    </w:p>
    <w:p w14:paraId="004BD1B2" w14:textId="77777777" w:rsidR="002023C3" w:rsidRDefault="002023C3" w:rsidP="002023C3">
      <w:pPr>
        <w:adjustRightInd w:val="0"/>
        <w:snapToGrid w:val="0"/>
        <w:spacing w:line="360" w:lineRule="auto"/>
        <w:ind w:firstLineChars="200" w:firstLine="560"/>
        <w:rPr>
          <w:rFonts w:eastAsia="楷体_GB2312"/>
          <w:sz w:val="28"/>
        </w:rPr>
      </w:pPr>
      <w:r>
        <w:rPr>
          <w:rFonts w:eastAsia="楷体_GB2312"/>
          <w:sz w:val="28"/>
        </w:rPr>
        <w:t>所述动态划分模块用于，获取原始图数据，针对所述原始图数据中的每个节点，判断该节点的度数是否超过预设阈值，若是，则确定该节点为中心节点，针对每个中心节点，通过多轮邻居节点遍历，确定与该中心节点之间存在连接关系的各节点，作为该中心节点的关联节点；</w:t>
      </w:r>
    </w:p>
    <w:p w14:paraId="77B84FD6" w14:textId="77777777" w:rsidR="002023C3" w:rsidRDefault="002023C3" w:rsidP="002023C3">
      <w:pPr>
        <w:adjustRightInd w:val="0"/>
        <w:snapToGrid w:val="0"/>
        <w:spacing w:line="360" w:lineRule="auto"/>
        <w:ind w:firstLineChars="200" w:firstLine="560"/>
        <w:rPr>
          <w:rFonts w:eastAsia="楷体_GB2312"/>
          <w:sz w:val="28"/>
        </w:rPr>
      </w:pPr>
      <w:r>
        <w:rPr>
          <w:rFonts w:eastAsia="楷体_GB2312"/>
          <w:sz w:val="28"/>
        </w:rPr>
        <w:t>根据每个中心节点以及每个中心节点的关联节点，确定各图数据分块，并针对每个图数据分块，将该图数据分块作为目标图数据，以使所述处理单元对该图数据分块进行处理。</w:t>
      </w:r>
    </w:p>
    <w:p w14:paraId="74DBAB18" w14:textId="6E2CCB8F" w:rsidR="002023C3" w:rsidRDefault="002023C3" w:rsidP="002023C3">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sz w:val="28"/>
        </w:rPr>
        <w:t>所述动态划分模块用于，针对每个图数据分块，生成用于对该图数据分块进行处理的处理任务，并将所述处理任务添加到预设的任务队列中，以使所述处理单元从所述任务队列中获取所述处理任务，并将所述处理任务对应的图数据分块作为目标图数据。</w:t>
      </w:r>
    </w:p>
    <w:p w14:paraId="2A3FA497" w14:textId="258A155E" w:rsidR="002023C3" w:rsidRDefault="002023C3" w:rsidP="002023C3">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sz w:val="28"/>
        </w:rPr>
        <w:t>所述动态划分模块用于，针对每个中心节点，判断该中心节点是否为已访问节点，若否，则通过多轮邻居节点遍历，确定与该中心节点之间存在连接关系的各节点，作为该中心节点的关联节点，并将该中心节点设为已访</w:t>
      </w:r>
      <w:r>
        <w:rPr>
          <w:rFonts w:eastAsia="楷体_GB2312"/>
          <w:sz w:val="28"/>
        </w:rPr>
        <w:lastRenderedPageBreak/>
        <w:t>问节点。</w:t>
      </w:r>
    </w:p>
    <w:p w14:paraId="669A0BD8" w14:textId="7C3834EC" w:rsidR="002023C3" w:rsidRDefault="002023C3" w:rsidP="002023C3">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所述检测模块用于，</w:t>
      </w:r>
      <w:r>
        <w:rPr>
          <w:rFonts w:eastAsia="楷体_GB2312"/>
          <w:sz w:val="28"/>
        </w:rPr>
        <w:t>针对每个集合操作，判断是否存在该集合操作对应的唯一标识，若否，则根据该集合操作所述涉及的两个集合以及该集合操作对应的指定类型，生成该集合操作对应的唯一标识并保存。</w:t>
      </w:r>
    </w:p>
    <w:p w14:paraId="3B08256F" w14:textId="67528133" w:rsidR="001C6E11" w:rsidRDefault="002023C3" w:rsidP="002023C3">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所述决策模块用于</w:t>
      </w:r>
      <w:r>
        <w:rPr>
          <w:rFonts w:eastAsia="楷体_GB2312"/>
          <w:sz w:val="28"/>
        </w:rPr>
        <w:t>针对每个集合操作，根据该集合操作所涉及的两个节点集合中包含的节点的数量，以及执行该集合操作的处理单元的处理数据，确定按照每种执行策略执行该集合操作所需的计算时间和访存时间，根据所述计算时间和所述访存时间，确定每种执行策略对应的代价值，所述处理单元的处理数据包括</w:t>
      </w:r>
      <w:r>
        <w:rPr>
          <w:rFonts w:eastAsia="楷体_GB2312" w:hint="eastAsia"/>
          <w:sz w:val="28"/>
        </w:rPr>
        <w:t>：处理单元的带宽、处理单元访存延迟。</w:t>
      </w:r>
    </w:p>
    <w:p w14:paraId="1C9825AF" w14:textId="6E96BDCC" w:rsidR="002023C3" w:rsidRPr="002023C3" w:rsidRDefault="00CB6B50" w:rsidP="002023C3">
      <w:pPr>
        <w:adjustRightInd w:val="0"/>
        <w:snapToGrid w:val="0"/>
        <w:spacing w:line="360" w:lineRule="auto"/>
        <w:ind w:firstLineChars="200" w:firstLine="560"/>
        <w:rPr>
          <w:rFonts w:eastAsia="楷体_GB2312"/>
          <w:sz w:val="28"/>
          <w:szCs w:val="22"/>
        </w:rPr>
      </w:pPr>
      <w:r w:rsidRPr="008C0A5D">
        <w:rPr>
          <w:rFonts w:eastAsia="楷体_GB2312" w:hint="eastAsia"/>
          <w:sz w:val="28"/>
          <w:szCs w:val="28"/>
        </w:rPr>
        <w:t>本说明书提供了</w:t>
      </w:r>
      <w:r w:rsidRPr="008C0A5D">
        <w:rPr>
          <w:rFonts w:eastAsia="楷体_GB2312" w:hint="eastAsia"/>
          <w:sz w:val="28"/>
          <w:szCs w:val="22"/>
        </w:rPr>
        <w:t>一种</w:t>
      </w:r>
      <w:r w:rsidR="00F44AE9">
        <w:rPr>
          <w:rFonts w:eastAsia="楷体_GB2312" w:hint="eastAsia"/>
          <w:sz w:val="28"/>
          <w:szCs w:val="22"/>
        </w:rPr>
        <w:t>图数据处理</w:t>
      </w:r>
      <w:r w:rsidRPr="008C0A5D">
        <w:rPr>
          <w:rFonts w:eastAsia="楷体_GB2312" w:hint="eastAsia"/>
          <w:sz w:val="28"/>
          <w:szCs w:val="22"/>
        </w:rPr>
        <w:t>方法，</w:t>
      </w:r>
      <w:r w:rsidR="002023C3" w:rsidRPr="008C0A5D">
        <w:rPr>
          <w:rFonts w:eastAsia="楷体_GB2312" w:hint="eastAsia"/>
          <w:sz w:val="28"/>
          <w:szCs w:val="22"/>
        </w:rPr>
        <w:t>所述</w:t>
      </w:r>
      <w:r w:rsidR="002023C3">
        <w:rPr>
          <w:rFonts w:eastAsia="楷体_GB2312" w:hint="eastAsia"/>
          <w:sz w:val="28"/>
          <w:szCs w:val="22"/>
        </w:rPr>
        <w:t>图数据处理系统</w:t>
      </w:r>
      <w:r w:rsidR="002023C3" w:rsidRPr="008C0A5D">
        <w:rPr>
          <w:rFonts w:eastAsia="楷体_GB2312"/>
          <w:sz w:val="28"/>
          <w:szCs w:val="22"/>
        </w:rPr>
        <w:t>包括：</w:t>
      </w:r>
      <w:r w:rsidR="002023C3">
        <w:rPr>
          <w:rFonts w:eastAsia="楷体_GB2312"/>
          <w:sz w:val="28"/>
          <w:szCs w:val="22"/>
        </w:rPr>
        <w:t>各处理单元</w:t>
      </w:r>
      <w:r w:rsidR="002023C3">
        <w:rPr>
          <w:rFonts w:eastAsia="楷体_GB2312" w:hint="eastAsia"/>
          <w:sz w:val="28"/>
          <w:szCs w:val="22"/>
        </w:rPr>
        <w:t>以及</w:t>
      </w:r>
      <w:r w:rsidR="002023C3">
        <w:rPr>
          <w:rFonts w:eastAsia="楷体_GB2312"/>
          <w:sz w:val="28"/>
          <w:szCs w:val="22"/>
        </w:rPr>
        <w:t>存储</w:t>
      </w:r>
      <w:r w:rsidR="002023C3">
        <w:rPr>
          <w:rFonts w:eastAsia="楷体_GB2312" w:hint="eastAsia"/>
          <w:sz w:val="28"/>
          <w:szCs w:val="22"/>
        </w:rPr>
        <w:t>器，</w:t>
      </w:r>
      <w:r w:rsidR="002023C3">
        <w:rPr>
          <w:rFonts w:eastAsia="楷体_GB2312"/>
          <w:sz w:val="28"/>
          <w:szCs w:val="22"/>
        </w:rPr>
        <w:t>其中，每个处理单元中还设有：决策模块，所述方法包括：</w:t>
      </w:r>
    </w:p>
    <w:p w14:paraId="13EA7B80" w14:textId="18B181AC" w:rsidR="002023C3" w:rsidRDefault="002023C3" w:rsidP="002023C3">
      <w:pPr>
        <w:adjustRightInd w:val="0"/>
        <w:snapToGrid w:val="0"/>
        <w:spacing w:line="360" w:lineRule="auto"/>
        <w:ind w:firstLineChars="200" w:firstLine="560"/>
        <w:rPr>
          <w:rFonts w:eastAsia="楷体_GB2312"/>
          <w:sz w:val="28"/>
        </w:rPr>
      </w:pPr>
      <w:r>
        <w:rPr>
          <w:rFonts w:eastAsia="楷体_GB2312"/>
          <w:sz w:val="28"/>
        </w:rPr>
        <w:t>所述处理单元针对</w:t>
      </w:r>
      <w:r>
        <w:rPr>
          <w:rFonts w:eastAsia="楷体_GB2312" w:hint="eastAsia"/>
          <w:sz w:val="28"/>
        </w:rPr>
        <w:t>获取到的</w:t>
      </w:r>
      <w:r>
        <w:rPr>
          <w:rFonts w:eastAsia="楷体_GB2312"/>
          <w:sz w:val="28"/>
        </w:rPr>
        <w:t>目标图数据，根据预设的图模式匹配算法，确定</w:t>
      </w:r>
      <w:r>
        <w:rPr>
          <w:rFonts w:eastAsia="楷体_GB2312" w:hint="eastAsia"/>
          <w:sz w:val="28"/>
        </w:rPr>
        <w:t>在</w:t>
      </w:r>
      <w:r>
        <w:rPr>
          <w:rFonts w:eastAsia="楷体_GB2312"/>
          <w:sz w:val="28"/>
        </w:rPr>
        <w:t>从所述目标图数据中</w:t>
      </w:r>
      <w:r w:rsidRPr="00407F04">
        <w:rPr>
          <w:rFonts w:eastAsia="楷体_GB2312" w:hint="eastAsia"/>
          <w:sz w:val="28"/>
        </w:rPr>
        <w:t>提取</w:t>
      </w:r>
      <w:r>
        <w:rPr>
          <w:rFonts w:eastAsia="楷体_GB2312"/>
          <w:sz w:val="28"/>
        </w:rPr>
        <w:t>与指定图模式相匹配的子图</w:t>
      </w:r>
      <w:r>
        <w:rPr>
          <w:rFonts w:eastAsia="楷体_GB2312" w:hint="eastAsia"/>
          <w:sz w:val="28"/>
        </w:rPr>
        <w:t>时</w:t>
      </w:r>
      <w:r>
        <w:rPr>
          <w:rFonts w:eastAsia="楷体_GB2312"/>
          <w:sz w:val="28"/>
        </w:rPr>
        <w:t>所需的各集合操作，所述集合操作用于</w:t>
      </w:r>
      <w:r>
        <w:rPr>
          <w:rFonts w:eastAsia="楷体_GB2312" w:hint="eastAsia"/>
          <w:sz w:val="28"/>
        </w:rPr>
        <w:t>表示</w:t>
      </w:r>
      <w:r>
        <w:rPr>
          <w:rFonts w:eastAsia="楷体_GB2312"/>
          <w:sz w:val="28"/>
        </w:rPr>
        <w:t>对所述目标图数据中的两个节点的</w:t>
      </w:r>
      <w:r w:rsidR="002B153F">
        <w:rPr>
          <w:rFonts w:eastAsia="楷体_GB2312"/>
          <w:sz w:val="28"/>
        </w:rPr>
        <w:t>邻居节点集</w:t>
      </w:r>
      <w:r>
        <w:rPr>
          <w:rFonts w:eastAsia="楷体_GB2312" w:hint="eastAsia"/>
          <w:sz w:val="28"/>
        </w:rPr>
        <w:t>执行</w:t>
      </w:r>
      <w:r>
        <w:rPr>
          <w:rFonts w:eastAsia="楷体_GB2312"/>
          <w:sz w:val="28"/>
        </w:rPr>
        <w:t>指定类型的操作，所述指定类型的操作包括：取交集、取差集中的</w:t>
      </w:r>
      <w:r>
        <w:rPr>
          <w:rFonts w:eastAsia="楷体_GB2312" w:hint="eastAsia"/>
          <w:sz w:val="28"/>
        </w:rPr>
        <w:t>至少</w:t>
      </w:r>
      <w:r>
        <w:rPr>
          <w:rFonts w:eastAsia="楷体_GB2312"/>
          <w:sz w:val="28"/>
        </w:rPr>
        <w:t>一种；</w:t>
      </w:r>
    </w:p>
    <w:p w14:paraId="25909792" w14:textId="77777777" w:rsidR="002023C3" w:rsidRDefault="002023C3" w:rsidP="002023C3">
      <w:pPr>
        <w:adjustRightInd w:val="0"/>
        <w:snapToGrid w:val="0"/>
        <w:spacing w:line="360" w:lineRule="auto"/>
        <w:ind w:firstLineChars="200" w:firstLine="560"/>
        <w:rPr>
          <w:rFonts w:eastAsia="楷体_GB2312"/>
          <w:sz w:val="28"/>
        </w:rPr>
      </w:pPr>
      <w:r>
        <w:rPr>
          <w:rFonts w:eastAsia="楷体_GB2312" w:hint="eastAsia"/>
          <w:sz w:val="28"/>
        </w:rPr>
        <w:t>通过</w:t>
      </w:r>
      <w:r>
        <w:rPr>
          <w:rFonts w:eastAsia="楷体_GB2312"/>
          <w:sz w:val="28"/>
        </w:rPr>
        <w:t>所述决策模块</w:t>
      </w:r>
      <w:r>
        <w:rPr>
          <w:rFonts w:eastAsia="楷体_GB2312" w:hint="eastAsia"/>
          <w:sz w:val="28"/>
        </w:rPr>
        <w:t>，</w:t>
      </w:r>
      <w:r>
        <w:rPr>
          <w:rFonts w:eastAsia="楷体_GB2312"/>
          <w:sz w:val="28"/>
        </w:rPr>
        <w:t>针对每个集合操作，根据该集合操作所涉及的两个</w:t>
      </w:r>
      <w:r>
        <w:rPr>
          <w:rFonts w:eastAsia="楷体_GB2312" w:hint="eastAsia"/>
          <w:sz w:val="28"/>
        </w:rPr>
        <w:t>节点</w:t>
      </w:r>
      <w:r>
        <w:rPr>
          <w:rFonts w:eastAsia="楷体_GB2312"/>
          <w:sz w:val="28"/>
        </w:rPr>
        <w:t>集合中包含的</w:t>
      </w:r>
      <w:r>
        <w:rPr>
          <w:rFonts w:eastAsia="楷体_GB2312" w:hint="eastAsia"/>
          <w:sz w:val="28"/>
        </w:rPr>
        <w:t>节点</w:t>
      </w:r>
      <w:r>
        <w:rPr>
          <w:rFonts w:eastAsia="楷体_GB2312"/>
          <w:sz w:val="28"/>
        </w:rPr>
        <w:t>的数量，以及预设的代价函数，确定按照每种执行策略执行该集合操作对应的代价值，并</w:t>
      </w:r>
      <w:r>
        <w:rPr>
          <w:rFonts w:eastAsia="楷体_GB2312" w:hint="eastAsia"/>
          <w:sz w:val="28"/>
        </w:rPr>
        <w:t>根据</w:t>
      </w:r>
      <w:r>
        <w:rPr>
          <w:rFonts w:eastAsia="楷体_GB2312"/>
          <w:sz w:val="28"/>
        </w:rPr>
        <w:t>所述代价值</w:t>
      </w:r>
      <w:r>
        <w:rPr>
          <w:rFonts w:eastAsia="楷体_GB2312" w:hint="eastAsia"/>
          <w:sz w:val="28"/>
        </w:rPr>
        <w:t>，从各执行策略中选取</w:t>
      </w:r>
      <w:r>
        <w:rPr>
          <w:rFonts w:eastAsia="楷体_GB2312"/>
          <w:sz w:val="28"/>
        </w:rPr>
        <w:t>目标策略，以使所述处理单元根据所述目标策略执行该集合操作，得到该集合操作对应的执行结果</w:t>
      </w:r>
      <w:r>
        <w:rPr>
          <w:rFonts w:eastAsia="楷体_GB2312" w:hint="eastAsia"/>
          <w:sz w:val="28"/>
        </w:rPr>
        <w:t>，并存储在所述</w:t>
      </w:r>
      <w:r>
        <w:rPr>
          <w:rFonts w:eastAsia="楷体_GB2312"/>
          <w:sz w:val="28"/>
          <w:szCs w:val="22"/>
        </w:rPr>
        <w:t>存储</w:t>
      </w:r>
      <w:r>
        <w:rPr>
          <w:rFonts w:eastAsia="楷体_GB2312" w:hint="eastAsia"/>
          <w:sz w:val="28"/>
        </w:rPr>
        <w:t>器中；</w:t>
      </w:r>
    </w:p>
    <w:p w14:paraId="37138D1D" w14:textId="77777777" w:rsidR="002023C3" w:rsidRDefault="002023C3" w:rsidP="002023C3">
      <w:pPr>
        <w:adjustRightInd w:val="0"/>
        <w:snapToGrid w:val="0"/>
        <w:spacing w:line="360" w:lineRule="auto"/>
        <w:ind w:firstLineChars="200" w:firstLine="560"/>
        <w:rPr>
          <w:rFonts w:eastAsia="楷体_GB2312"/>
          <w:sz w:val="28"/>
        </w:rPr>
      </w:pPr>
      <w:r>
        <w:rPr>
          <w:rFonts w:eastAsia="楷体_GB2312" w:hint="eastAsia"/>
          <w:sz w:val="28"/>
        </w:rPr>
        <w:lastRenderedPageBreak/>
        <w:t>响应于得到每个集合操作对应的执行结果后，从所述</w:t>
      </w:r>
      <w:r>
        <w:rPr>
          <w:rFonts w:eastAsia="楷体_GB2312"/>
          <w:sz w:val="28"/>
          <w:szCs w:val="22"/>
        </w:rPr>
        <w:t>存储</w:t>
      </w:r>
      <w:r>
        <w:rPr>
          <w:rFonts w:eastAsia="楷体_GB2312" w:hint="eastAsia"/>
          <w:sz w:val="28"/>
        </w:rPr>
        <w:t>器中读取各集合操作</w:t>
      </w:r>
      <w:r>
        <w:rPr>
          <w:rFonts w:eastAsia="楷体_GB2312"/>
          <w:sz w:val="28"/>
        </w:rPr>
        <w:t>对应</w:t>
      </w:r>
      <w:r>
        <w:rPr>
          <w:rFonts w:eastAsia="楷体_GB2312" w:hint="eastAsia"/>
          <w:sz w:val="28"/>
        </w:rPr>
        <w:t>的执行结果，并</w:t>
      </w:r>
      <w:r>
        <w:rPr>
          <w:rFonts w:eastAsia="楷体_GB2312"/>
          <w:sz w:val="28"/>
        </w:rPr>
        <w:t>根据</w:t>
      </w:r>
      <w:r>
        <w:rPr>
          <w:rFonts w:eastAsia="楷体_GB2312" w:hint="eastAsia"/>
          <w:sz w:val="28"/>
        </w:rPr>
        <w:t>各</w:t>
      </w:r>
      <w:r>
        <w:rPr>
          <w:rFonts w:eastAsia="楷体_GB2312"/>
          <w:sz w:val="28"/>
        </w:rPr>
        <w:t>集合操作</w:t>
      </w:r>
      <w:r>
        <w:rPr>
          <w:rFonts w:eastAsia="楷体_GB2312" w:hint="eastAsia"/>
          <w:sz w:val="28"/>
        </w:rPr>
        <w:t>对应的执行结果</w:t>
      </w:r>
      <w:r>
        <w:rPr>
          <w:rFonts w:eastAsia="楷体_GB2312"/>
          <w:sz w:val="28"/>
        </w:rPr>
        <w:t>，确定所述目标图数据中与所述指定图模式相匹配的子图</w:t>
      </w:r>
      <w:r>
        <w:rPr>
          <w:rFonts w:eastAsia="楷体_GB2312" w:hint="eastAsia"/>
          <w:sz w:val="28"/>
        </w:rPr>
        <w:t>，以根据所述子图，执行任务</w:t>
      </w:r>
      <w:r>
        <w:rPr>
          <w:rFonts w:eastAsia="楷体_GB2312"/>
          <w:sz w:val="28"/>
        </w:rPr>
        <w:t>。</w:t>
      </w:r>
    </w:p>
    <w:p w14:paraId="0419598C" w14:textId="0B28F6CB" w:rsidR="002023C3" w:rsidRDefault="002023C3" w:rsidP="002023C3">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所述处理单元中还设有：检测模块，所述方法还包括：</w:t>
      </w:r>
    </w:p>
    <w:p w14:paraId="5B8CF253" w14:textId="77777777" w:rsidR="002023C3" w:rsidRPr="00A40103" w:rsidRDefault="002023C3" w:rsidP="002023C3">
      <w:pPr>
        <w:adjustRightInd w:val="0"/>
        <w:snapToGrid w:val="0"/>
        <w:spacing w:line="360" w:lineRule="auto"/>
        <w:ind w:firstLineChars="200" w:firstLine="560"/>
        <w:rPr>
          <w:rFonts w:eastAsia="楷体_GB2312"/>
          <w:sz w:val="28"/>
        </w:rPr>
      </w:pPr>
      <w:r>
        <w:rPr>
          <w:rFonts w:eastAsia="楷体_GB2312" w:hint="eastAsia"/>
          <w:sz w:val="28"/>
        </w:rPr>
        <w:t>通过所述检测模块</w:t>
      </w:r>
      <w:r w:rsidRPr="001C6E11">
        <w:rPr>
          <w:rFonts w:eastAsia="楷体_GB2312" w:hint="eastAsia"/>
          <w:sz w:val="28"/>
        </w:rPr>
        <w:t>，针对每个集合操作，判断该集合操作被执行的次数是否超过预设阈值，若是，则确定该集合操作为目标集合操作，并将所述目标集合操作的执行结果</w:t>
      </w:r>
      <w:r>
        <w:rPr>
          <w:rFonts w:eastAsia="楷体_GB2312" w:hint="eastAsia"/>
          <w:sz w:val="28"/>
        </w:rPr>
        <w:t>持久化</w:t>
      </w:r>
      <w:r w:rsidRPr="001C6E11">
        <w:rPr>
          <w:rFonts w:eastAsia="楷体_GB2312" w:hint="eastAsia"/>
          <w:sz w:val="28"/>
        </w:rPr>
        <w:t>保存，以在需要再次执行该集合操作时重复使用。</w:t>
      </w:r>
    </w:p>
    <w:p w14:paraId="49394945" w14:textId="1CDC17D4" w:rsidR="002023C3" w:rsidRDefault="002023C3" w:rsidP="002023C3">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所述图数据处理系统还包括：动态划分模块；</w:t>
      </w:r>
    </w:p>
    <w:p w14:paraId="35BCC438" w14:textId="77777777" w:rsidR="002023C3" w:rsidRDefault="002023C3" w:rsidP="002023C3">
      <w:pPr>
        <w:adjustRightInd w:val="0"/>
        <w:snapToGrid w:val="0"/>
        <w:spacing w:line="360" w:lineRule="auto"/>
        <w:ind w:firstLineChars="200" w:firstLine="560"/>
        <w:rPr>
          <w:rFonts w:eastAsia="楷体_GB2312"/>
          <w:sz w:val="28"/>
        </w:rPr>
      </w:pPr>
      <w:r>
        <w:rPr>
          <w:rFonts w:eastAsia="楷体_GB2312"/>
          <w:sz w:val="28"/>
        </w:rPr>
        <w:t>针对</w:t>
      </w:r>
      <w:r>
        <w:rPr>
          <w:rFonts w:eastAsia="楷体_GB2312" w:hint="eastAsia"/>
          <w:sz w:val="28"/>
        </w:rPr>
        <w:t>获取到的</w:t>
      </w:r>
      <w:r>
        <w:rPr>
          <w:rFonts w:eastAsia="楷体_GB2312"/>
          <w:sz w:val="28"/>
        </w:rPr>
        <w:t>目标图数据，根据预设的图模式匹配算法，确定</w:t>
      </w:r>
      <w:r>
        <w:rPr>
          <w:rFonts w:eastAsia="楷体_GB2312" w:hint="eastAsia"/>
          <w:sz w:val="28"/>
        </w:rPr>
        <w:t>在</w:t>
      </w:r>
      <w:r>
        <w:rPr>
          <w:rFonts w:eastAsia="楷体_GB2312"/>
          <w:sz w:val="28"/>
        </w:rPr>
        <w:t>从所述目标图数据中</w:t>
      </w:r>
      <w:r w:rsidRPr="00407F04">
        <w:rPr>
          <w:rFonts w:eastAsia="楷体_GB2312" w:hint="eastAsia"/>
          <w:sz w:val="28"/>
        </w:rPr>
        <w:t>提取</w:t>
      </w:r>
      <w:r>
        <w:rPr>
          <w:rFonts w:eastAsia="楷体_GB2312"/>
          <w:sz w:val="28"/>
        </w:rPr>
        <w:t>与指定图模式相匹配的子图</w:t>
      </w:r>
      <w:r>
        <w:rPr>
          <w:rFonts w:eastAsia="楷体_GB2312" w:hint="eastAsia"/>
          <w:sz w:val="28"/>
        </w:rPr>
        <w:t>时</w:t>
      </w:r>
      <w:r>
        <w:rPr>
          <w:rFonts w:eastAsia="楷体_GB2312"/>
          <w:sz w:val="28"/>
        </w:rPr>
        <w:t>所需的各集合操作，具体包括：</w:t>
      </w:r>
    </w:p>
    <w:p w14:paraId="25C05E41" w14:textId="77777777" w:rsidR="002023C3" w:rsidRDefault="002023C3" w:rsidP="002023C3">
      <w:pPr>
        <w:adjustRightInd w:val="0"/>
        <w:snapToGrid w:val="0"/>
        <w:spacing w:line="360" w:lineRule="auto"/>
        <w:ind w:firstLineChars="200" w:firstLine="560"/>
        <w:rPr>
          <w:rFonts w:eastAsia="楷体_GB2312"/>
          <w:sz w:val="28"/>
        </w:rPr>
      </w:pPr>
      <w:r>
        <w:rPr>
          <w:rFonts w:eastAsia="楷体_GB2312" w:hint="eastAsia"/>
          <w:sz w:val="28"/>
        </w:rPr>
        <w:t>将获取到的图数据分块作为目标图数据，</w:t>
      </w:r>
      <w:r>
        <w:rPr>
          <w:rFonts w:eastAsia="楷体_GB2312"/>
          <w:sz w:val="28"/>
        </w:rPr>
        <w:t>根据预设的图模式匹配算法，确定从所述目标图数据中提取与指定图模式相匹配的子图所需的各集合操作，所述图数据分块是通过所述动态划分模块获取原始图数据，针对所述原始图数据中的每个节点，判断该节点的度数是否超过预设阈值，若是，则确定该节点为中心节点，针对每个中心节点，通过多轮邻居节点遍历，确定与该中心节点之间存在连接关系的各节点，作为该中心节点的关联节点，根据每个中心节点以及每个中心节点的关联节点确定的。</w:t>
      </w:r>
    </w:p>
    <w:p w14:paraId="5FECA925" w14:textId="0EABA1EB" w:rsidR="002023C3" w:rsidRDefault="002023C3" w:rsidP="002023C3">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将获取到的图数据分块作为目标图数据，具体</w:t>
      </w:r>
      <w:r>
        <w:rPr>
          <w:rFonts w:eastAsia="楷体_GB2312"/>
          <w:sz w:val="28"/>
        </w:rPr>
        <w:t>包括：</w:t>
      </w:r>
    </w:p>
    <w:p w14:paraId="1521DFDD" w14:textId="77777777" w:rsidR="002023C3" w:rsidRDefault="002023C3" w:rsidP="002023C3">
      <w:pPr>
        <w:adjustRightInd w:val="0"/>
        <w:snapToGrid w:val="0"/>
        <w:spacing w:line="360" w:lineRule="auto"/>
        <w:ind w:firstLineChars="200" w:firstLine="560"/>
        <w:rPr>
          <w:rFonts w:eastAsia="楷体_GB2312"/>
          <w:sz w:val="28"/>
        </w:rPr>
      </w:pPr>
      <w:r>
        <w:rPr>
          <w:rFonts w:eastAsia="楷体_GB2312"/>
          <w:sz w:val="28"/>
        </w:rPr>
        <w:t>从预设的任务队列中获取处理任务，并将所述处理任务对应的图数据分块作为目标图数据，所述处理任务是所述动态划分模块针对每个图数据分块，生</w:t>
      </w:r>
      <w:r>
        <w:rPr>
          <w:rFonts w:eastAsia="楷体_GB2312"/>
          <w:sz w:val="28"/>
        </w:rPr>
        <w:lastRenderedPageBreak/>
        <w:t>成并添加到预设的任务队列中的。</w:t>
      </w:r>
    </w:p>
    <w:p w14:paraId="4F95D895" w14:textId="5EC258B7" w:rsidR="002023C3" w:rsidRDefault="002023C3" w:rsidP="002023C3">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sz w:val="28"/>
        </w:rPr>
        <w:t>针对每个中心节点，通过多轮邻居节点遍历，确定与该中心节点之间存在连接关系的各节点之前，所述方法还包括：</w:t>
      </w:r>
    </w:p>
    <w:p w14:paraId="42A2A7EB" w14:textId="77777777" w:rsidR="002023C3" w:rsidRDefault="002023C3" w:rsidP="002023C3">
      <w:pPr>
        <w:adjustRightInd w:val="0"/>
        <w:snapToGrid w:val="0"/>
        <w:spacing w:line="360" w:lineRule="auto"/>
        <w:ind w:firstLineChars="200" w:firstLine="560"/>
        <w:rPr>
          <w:rFonts w:eastAsia="楷体_GB2312"/>
          <w:sz w:val="28"/>
        </w:rPr>
      </w:pPr>
      <w:r>
        <w:rPr>
          <w:rFonts w:eastAsia="楷体_GB2312"/>
          <w:sz w:val="28"/>
        </w:rPr>
        <w:t>针对每个中心节点，判断该中心节点是否为已访问节点</w:t>
      </w:r>
      <w:r>
        <w:rPr>
          <w:rFonts w:eastAsia="楷体_GB2312" w:hint="eastAsia"/>
          <w:sz w:val="28"/>
        </w:rPr>
        <w:t>；</w:t>
      </w:r>
    </w:p>
    <w:p w14:paraId="7510A966" w14:textId="77777777" w:rsidR="002023C3" w:rsidRDefault="002023C3" w:rsidP="002023C3">
      <w:pPr>
        <w:adjustRightInd w:val="0"/>
        <w:snapToGrid w:val="0"/>
        <w:spacing w:line="360" w:lineRule="auto"/>
        <w:ind w:firstLineChars="200" w:firstLine="560"/>
        <w:rPr>
          <w:rFonts w:eastAsia="楷体_GB2312"/>
          <w:sz w:val="28"/>
        </w:rPr>
      </w:pPr>
      <w:r>
        <w:rPr>
          <w:rFonts w:eastAsia="楷体_GB2312"/>
          <w:sz w:val="28"/>
        </w:rPr>
        <w:t>针对每个中心节点，通过多轮邻居节点遍历，确定与该中心节点之间存在连接关系的各节点，具体包括：</w:t>
      </w:r>
    </w:p>
    <w:p w14:paraId="1B3FB5C1" w14:textId="77777777" w:rsidR="002023C3" w:rsidRPr="001C6E11" w:rsidRDefault="002023C3" w:rsidP="002023C3">
      <w:pPr>
        <w:adjustRightInd w:val="0"/>
        <w:snapToGrid w:val="0"/>
        <w:spacing w:line="360" w:lineRule="auto"/>
        <w:ind w:firstLineChars="200" w:firstLine="560"/>
        <w:rPr>
          <w:rFonts w:eastAsia="楷体_GB2312"/>
          <w:sz w:val="28"/>
        </w:rPr>
      </w:pPr>
      <w:r>
        <w:rPr>
          <w:rFonts w:eastAsia="楷体_GB2312"/>
          <w:sz w:val="28"/>
        </w:rPr>
        <w:t>若该中心节点不为已访问节点，则通过多轮邻居节点遍历，确定与该中心节点之间存在连接关系的各节点，作为该中心节点的关联节点，并将该中心节点设为已访问节点。</w:t>
      </w:r>
    </w:p>
    <w:p w14:paraId="762C5ECA" w14:textId="355F918A" w:rsidR="002023C3" w:rsidRDefault="002023C3" w:rsidP="002023C3">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sz w:val="28"/>
        </w:rPr>
        <w:t>针对每个集合操作，判断该集合操作被执行的次数是否超过预设阈值之前，所述方法还包括：</w:t>
      </w:r>
    </w:p>
    <w:p w14:paraId="1F3D55A2" w14:textId="77777777" w:rsidR="002023C3" w:rsidRDefault="002023C3" w:rsidP="002023C3">
      <w:pPr>
        <w:adjustRightInd w:val="0"/>
        <w:snapToGrid w:val="0"/>
        <w:spacing w:line="360" w:lineRule="auto"/>
        <w:ind w:firstLineChars="200" w:firstLine="560"/>
        <w:rPr>
          <w:rFonts w:eastAsia="楷体_GB2312"/>
          <w:sz w:val="28"/>
        </w:rPr>
      </w:pPr>
      <w:r>
        <w:rPr>
          <w:rFonts w:eastAsia="楷体_GB2312"/>
          <w:sz w:val="28"/>
        </w:rPr>
        <w:t>针对每个集合操作，判断是否存在该集合操作对应的唯一标识，若否，则根据该集合操作所述涉及的两个集合以及该集合操作对应的指定类型，生成该集合操作对应的唯一标识并保存。</w:t>
      </w:r>
      <w:r w:rsidDel="001C6E11">
        <w:rPr>
          <w:rFonts w:eastAsia="楷体_GB2312" w:hint="eastAsia"/>
          <w:sz w:val="28"/>
        </w:rPr>
        <w:t xml:space="preserve"> </w:t>
      </w:r>
    </w:p>
    <w:p w14:paraId="0F0AF136" w14:textId="561285BA" w:rsidR="002023C3" w:rsidRDefault="002023C3" w:rsidP="002023C3">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sz w:val="28"/>
        </w:rPr>
        <w:t>根据该集合操作所涉及的两个集合中包含的元素的数量，以及预设的代价函数，确定按照每种执行策略执行该集合操作对应的代价值，具体包括：</w:t>
      </w:r>
    </w:p>
    <w:p w14:paraId="33CE4115" w14:textId="54983966" w:rsidR="002449BE" w:rsidRPr="00281FCD" w:rsidRDefault="002023C3" w:rsidP="002023C3">
      <w:pPr>
        <w:adjustRightInd w:val="0"/>
        <w:snapToGrid w:val="0"/>
        <w:spacing w:line="360" w:lineRule="auto"/>
        <w:ind w:firstLineChars="200" w:firstLine="560"/>
        <w:rPr>
          <w:rFonts w:eastAsia="楷体_GB2312"/>
          <w:sz w:val="28"/>
        </w:rPr>
      </w:pPr>
      <w:r>
        <w:rPr>
          <w:rFonts w:eastAsia="楷体_GB2312"/>
          <w:sz w:val="28"/>
        </w:rPr>
        <w:t>针对每个集合操作，根据该集合操作所涉及的两个</w:t>
      </w:r>
      <w:r>
        <w:rPr>
          <w:rFonts w:eastAsia="楷体_GB2312" w:hint="eastAsia"/>
          <w:sz w:val="28"/>
        </w:rPr>
        <w:t>节点</w:t>
      </w:r>
      <w:r>
        <w:rPr>
          <w:rFonts w:eastAsia="楷体_GB2312"/>
          <w:sz w:val="28"/>
        </w:rPr>
        <w:t>集合中包含的节点的数量，以及执行该集合操作的处理单元的处理数据，确定按照每种执行策略执行该集合操作所需的计算时间和访存时间，根据所述计算时间和所述访存时</w:t>
      </w:r>
      <w:r>
        <w:rPr>
          <w:rFonts w:eastAsia="楷体_GB2312"/>
          <w:sz w:val="28"/>
        </w:rPr>
        <w:lastRenderedPageBreak/>
        <w:t>间，确定每种执行策略对应的代价值，所述处理单元的处理数据包括</w:t>
      </w:r>
      <w:r>
        <w:rPr>
          <w:rFonts w:eastAsia="楷体_GB2312" w:hint="eastAsia"/>
          <w:sz w:val="28"/>
        </w:rPr>
        <w:t>：处理单元的带宽、处理单元访存延迟。</w:t>
      </w:r>
    </w:p>
    <w:p w14:paraId="1A9D9A01" w14:textId="08760DA7" w:rsidR="00437CFC" w:rsidRPr="008C0A5D" w:rsidRDefault="00437CFC" w:rsidP="002449BE">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本说明书提供了一种计算机可读存储介质，所述存储介质存储有计算机程序，所述计算机程序被处理器执行时实现上述</w:t>
      </w:r>
      <w:r w:rsidR="00F44AE9">
        <w:rPr>
          <w:rFonts w:eastAsia="楷体_GB2312" w:hint="eastAsia"/>
          <w:sz w:val="28"/>
          <w:szCs w:val="28"/>
        </w:rPr>
        <w:t>图数据处理</w:t>
      </w:r>
      <w:r w:rsidRPr="008C0A5D">
        <w:rPr>
          <w:rFonts w:eastAsia="楷体_GB2312" w:hint="eastAsia"/>
          <w:sz w:val="28"/>
          <w:szCs w:val="28"/>
        </w:rPr>
        <w:t>方法。</w:t>
      </w:r>
    </w:p>
    <w:p w14:paraId="11496798" w14:textId="33F685BA" w:rsidR="003D0864" w:rsidRPr="008C0A5D" w:rsidRDefault="00437CFC" w:rsidP="00437CFC">
      <w:pPr>
        <w:adjustRightInd w:val="0"/>
        <w:snapToGrid w:val="0"/>
        <w:spacing w:line="360" w:lineRule="auto"/>
        <w:ind w:firstLineChars="200" w:firstLine="560"/>
        <w:rPr>
          <w:rFonts w:eastAsia="楷体_GB2312"/>
          <w:sz w:val="28"/>
        </w:rPr>
      </w:pPr>
      <w:r w:rsidRPr="008C0A5D">
        <w:rPr>
          <w:rFonts w:eastAsia="楷体_GB2312" w:hint="eastAsia"/>
          <w:sz w:val="28"/>
          <w:szCs w:val="28"/>
        </w:rPr>
        <w:t>本说明书提供了一种电子设备，包括存储器、处理器及存储在存储器上并可在处理器上运行的计算机程序，所述处理器执行所述程序时实现上述</w:t>
      </w:r>
      <w:r w:rsidR="00F44AE9">
        <w:rPr>
          <w:rFonts w:eastAsia="楷体_GB2312" w:hint="eastAsia"/>
          <w:sz w:val="28"/>
          <w:szCs w:val="28"/>
        </w:rPr>
        <w:t>图数据处理</w:t>
      </w:r>
      <w:r w:rsidRPr="008C0A5D">
        <w:rPr>
          <w:rFonts w:eastAsia="楷体_GB2312" w:hint="eastAsia"/>
          <w:sz w:val="28"/>
          <w:szCs w:val="28"/>
        </w:rPr>
        <w:t>方法。</w:t>
      </w:r>
    </w:p>
    <w:p w14:paraId="16034090" w14:textId="77777777" w:rsidR="000D6F03" w:rsidRPr="008C0A5D" w:rsidRDefault="00327145" w:rsidP="003D0864">
      <w:pPr>
        <w:adjustRightInd w:val="0"/>
        <w:snapToGrid w:val="0"/>
        <w:spacing w:line="360" w:lineRule="auto"/>
        <w:ind w:firstLineChars="200" w:firstLine="560"/>
        <w:rPr>
          <w:rFonts w:eastAsia="楷体"/>
          <w:sz w:val="28"/>
          <w:szCs w:val="28"/>
        </w:rPr>
      </w:pPr>
      <w:r w:rsidRPr="008C0A5D">
        <w:rPr>
          <w:rFonts w:eastAsia="楷体_GB2312" w:hint="eastAsia"/>
          <w:sz w:val="28"/>
          <w:szCs w:val="28"/>
        </w:rPr>
        <w:t>本说明书采用的上述至少一个技术方案能够达到以下有益效果：</w:t>
      </w:r>
    </w:p>
    <w:p w14:paraId="15D087A4" w14:textId="5DBCC187" w:rsidR="000D6F03" w:rsidRPr="008C0A5D" w:rsidRDefault="00327145" w:rsidP="00430E3C">
      <w:pPr>
        <w:adjustRightInd w:val="0"/>
        <w:snapToGrid w:val="0"/>
        <w:spacing w:line="360" w:lineRule="auto"/>
        <w:ind w:firstLineChars="200" w:firstLine="560"/>
        <w:rPr>
          <w:rFonts w:eastAsia="楷体_GB2312"/>
          <w:sz w:val="28"/>
        </w:rPr>
      </w:pPr>
      <w:r w:rsidRPr="008C0A5D">
        <w:rPr>
          <w:rFonts w:eastAsia="楷体_GB2312" w:hint="eastAsia"/>
          <w:sz w:val="28"/>
          <w:szCs w:val="28"/>
        </w:rPr>
        <w:t>在本说明书提供的</w:t>
      </w:r>
      <w:r w:rsidR="00F44AE9">
        <w:rPr>
          <w:rFonts w:eastAsia="楷体_GB2312" w:hint="eastAsia"/>
          <w:sz w:val="28"/>
          <w:szCs w:val="28"/>
        </w:rPr>
        <w:t>图数据处理</w:t>
      </w:r>
      <w:r w:rsidRPr="008C0A5D">
        <w:rPr>
          <w:rFonts w:eastAsia="楷体_GB2312" w:hint="eastAsia"/>
          <w:sz w:val="28"/>
          <w:szCs w:val="28"/>
        </w:rPr>
        <w:t>方法，</w:t>
      </w:r>
      <w:r w:rsidR="00430E3C">
        <w:rPr>
          <w:rFonts w:eastAsia="楷体_GB2312"/>
          <w:sz w:val="28"/>
        </w:rPr>
        <w:t>处理单元针对</w:t>
      </w:r>
      <w:r w:rsidR="00430E3C">
        <w:rPr>
          <w:rFonts w:eastAsia="楷体_GB2312" w:hint="eastAsia"/>
          <w:sz w:val="28"/>
        </w:rPr>
        <w:t>获取到的</w:t>
      </w:r>
      <w:r w:rsidR="00430E3C">
        <w:rPr>
          <w:rFonts w:eastAsia="楷体_GB2312"/>
          <w:sz w:val="28"/>
        </w:rPr>
        <w:t>目标图数据，根据预设的图模式匹配算法，确定</w:t>
      </w:r>
      <w:r w:rsidR="00430E3C">
        <w:rPr>
          <w:rFonts w:eastAsia="楷体_GB2312" w:hint="eastAsia"/>
          <w:sz w:val="28"/>
        </w:rPr>
        <w:t>在</w:t>
      </w:r>
      <w:r w:rsidR="00430E3C">
        <w:rPr>
          <w:rFonts w:eastAsia="楷体_GB2312"/>
          <w:sz w:val="28"/>
        </w:rPr>
        <w:t>从目标图数据中</w:t>
      </w:r>
      <w:r w:rsidR="00430E3C" w:rsidRPr="00407F04">
        <w:rPr>
          <w:rFonts w:eastAsia="楷体_GB2312" w:hint="eastAsia"/>
          <w:sz w:val="28"/>
        </w:rPr>
        <w:t>提取</w:t>
      </w:r>
      <w:r w:rsidR="00430E3C">
        <w:rPr>
          <w:rFonts w:eastAsia="楷体_GB2312"/>
          <w:sz w:val="28"/>
        </w:rPr>
        <w:t>与指定图模式相匹配的子图</w:t>
      </w:r>
      <w:r w:rsidR="00430E3C">
        <w:rPr>
          <w:rFonts w:eastAsia="楷体_GB2312" w:hint="eastAsia"/>
          <w:sz w:val="28"/>
        </w:rPr>
        <w:t>时</w:t>
      </w:r>
      <w:r w:rsidR="00430E3C">
        <w:rPr>
          <w:rFonts w:eastAsia="楷体_GB2312"/>
          <w:sz w:val="28"/>
        </w:rPr>
        <w:t>所需的各集合操作，集合操作用于</w:t>
      </w:r>
      <w:r w:rsidR="00430E3C">
        <w:rPr>
          <w:rFonts w:eastAsia="楷体_GB2312" w:hint="eastAsia"/>
          <w:sz w:val="28"/>
        </w:rPr>
        <w:t>表示</w:t>
      </w:r>
      <w:r w:rsidR="00430E3C">
        <w:rPr>
          <w:rFonts w:eastAsia="楷体_GB2312"/>
          <w:sz w:val="28"/>
        </w:rPr>
        <w:t>对目标图数据中的两个节点的</w:t>
      </w:r>
      <w:r w:rsidR="002B153F">
        <w:rPr>
          <w:rFonts w:eastAsia="楷体_GB2312"/>
          <w:sz w:val="28"/>
        </w:rPr>
        <w:t>邻居节点集</w:t>
      </w:r>
      <w:r w:rsidR="00430E3C">
        <w:rPr>
          <w:rFonts w:eastAsia="楷体_GB2312" w:hint="eastAsia"/>
          <w:sz w:val="28"/>
        </w:rPr>
        <w:t>执行</w:t>
      </w:r>
      <w:r w:rsidR="00430E3C">
        <w:rPr>
          <w:rFonts w:eastAsia="楷体_GB2312"/>
          <w:sz w:val="28"/>
        </w:rPr>
        <w:t>指定类型的操作，指定类型的操作包括：取交集、取差集中的</w:t>
      </w:r>
      <w:r w:rsidR="00430E3C">
        <w:rPr>
          <w:rFonts w:eastAsia="楷体_GB2312" w:hint="eastAsia"/>
          <w:sz w:val="28"/>
        </w:rPr>
        <w:t>至少</w:t>
      </w:r>
      <w:r w:rsidR="00430E3C">
        <w:rPr>
          <w:rFonts w:eastAsia="楷体_GB2312"/>
          <w:sz w:val="28"/>
        </w:rPr>
        <w:t>一种，</w:t>
      </w:r>
      <w:r w:rsidR="00430E3C">
        <w:rPr>
          <w:rFonts w:eastAsia="楷体_GB2312" w:hint="eastAsia"/>
          <w:sz w:val="28"/>
        </w:rPr>
        <w:t>通过</w:t>
      </w:r>
      <w:r w:rsidR="00430E3C">
        <w:rPr>
          <w:rFonts w:eastAsia="楷体_GB2312"/>
          <w:sz w:val="28"/>
        </w:rPr>
        <w:t>决策模块</w:t>
      </w:r>
      <w:r w:rsidR="00430E3C">
        <w:rPr>
          <w:rFonts w:eastAsia="楷体_GB2312" w:hint="eastAsia"/>
          <w:sz w:val="28"/>
        </w:rPr>
        <w:t>，</w:t>
      </w:r>
      <w:r w:rsidR="00430E3C">
        <w:rPr>
          <w:rFonts w:eastAsia="楷体_GB2312"/>
          <w:sz w:val="28"/>
        </w:rPr>
        <w:t>针对每个集合操作，根据该集合操作所涉及的两个</w:t>
      </w:r>
      <w:r w:rsidR="00430E3C">
        <w:rPr>
          <w:rFonts w:eastAsia="楷体_GB2312" w:hint="eastAsia"/>
          <w:sz w:val="28"/>
        </w:rPr>
        <w:t>节点</w:t>
      </w:r>
      <w:r w:rsidR="00430E3C">
        <w:rPr>
          <w:rFonts w:eastAsia="楷体_GB2312"/>
          <w:sz w:val="28"/>
        </w:rPr>
        <w:t>集合中包含的</w:t>
      </w:r>
      <w:r w:rsidR="00430E3C">
        <w:rPr>
          <w:rFonts w:eastAsia="楷体_GB2312" w:hint="eastAsia"/>
          <w:sz w:val="28"/>
        </w:rPr>
        <w:t>节点</w:t>
      </w:r>
      <w:r w:rsidR="00430E3C">
        <w:rPr>
          <w:rFonts w:eastAsia="楷体_GB2312"/>
          <w:sz w:val="28"/>
        </w:rPr>
        <w:t>的数量，以及预设的代价函数，确定按照每种执行策略执行该集合操作对应的代价值，并</w:t>
      </w:r>
      <w:r w:rsidR="00430E3C">
        <w:rPr>
          <w:rFonts w:eastAsia="楷体_GB2312" w:hint="eastAsia"/>
          <w:sz w:val="28"/>
        </w:rPr>
        <w:t>根据</w:t>
      </w:r>
      <w:r w:rsidR="00430E3C">
        <w:rPr>
          <w:rFonts w:eastAsia="楷体_GB2312"/>
          <w:sz w:val="28"/>
        </w:rPr>
        <w:t>代价值</w:t>
      </w:r>
      <w:r w:rsidR="00430E3C">
        <w:rPr>
          <w:rFonts w:eastAsia="楷体_GB2312" w:hint="eastAsia"/>
          <w:sz w:val="28"/>
        </w:rPr>
        <w:t>，从各执行策略中选取</w:t>
      </w:r>
      <w:r w:rsidR="00430E3C">
        <w:rPr>
          <w:rFonts w:eastAsia="楷体_GB2312"/>
          <w:sz w:val="28"/>
        </w:rPr>
        <w:t>目标策略，以使处理单元根据目标策略执行该集合操作，得到该集合操作对应的执行结果</w:t>
      </w:r>
      <w:r w:rsidR="00430E3C">
        <w:rPr>
          <w:rFonts w:eastAsia="楷体_GB2312" w:hint="eastAsia"/>
          <w:sz w:val="28"/>
        </w:rPr>
        <w:t>，并存储在</w:t>
      </w:r>
      <w:r w:rsidR="00430E3C">
        <w:rPr>
          <w:rFonts w:eastAsia="楷体_GB2312"/>
          <w:sz w:val="28"/>
          <w:szCs w:val="22"/>
        </w:rPr>
        <w:t>存储</w:t>
      </w:r>
      <w:r w:rsidR="00430E3C">
        <w:rPr>
          <w:rFonts w:eastAsia="楷体_GB2312" w:hint="eastAsia"/>
          <w:sz w:val="28"/>
        </w:rPr>
        <w:t>器中，响应于得到每个集合操作对应的执行结果后，从</w:t>
      </w:r>
      <w:r w:rsidR="00430E3C">
        <w:rPr>
          <w:rFonts w:eastAsia="楷体_GB2312"/>
          <w:sz w:val="28"/>
          <w:szCs w:val="22"/>
        </w:rPr>
        <w:t>存储</w:t>
      </w:r>
      <w:r w:rsidR="00430E3C">
        <w:rPr>
          <w:rFonts w:eastAsia="楷体_GB2312" w:hint="eastAsia"/>
          <w:sz w:val="28"/>
        </w:rPr>
        <w:t>器中读取各集合操作</w:t>
      </w:r>
      <w:r w:rsidR="00430E3C">
        <w:rPr>
          <w:rFonts w:eastAsia="楷体_GB2312"/>
          <w:sz w:val="28"/>
        </w:rPr>
        <w:t>对应</w:t>
      </w:r>
      <w:r w:rsidR="00430E3C">
        <w:rPr>
          <w:rFonts w:eastAsia="楷体_GB2312" w:hint="eastAsia"/>
          <w:sz w:val="28"/>
        </w:rPr>
        <w:t>的执行结果，并</w:t>
      </w:r>
      <w:r w:rsidR="00430E3C">
        <w:rPr>
          <w:rFonts w:eastAsia="楷体_GB2312"/>
          <w:sz w:val="28"/>
        </w:rPr>
        <w:t>根据</w:t>
      </w:r>
      <w:r w:rsidR="00430E3C">
        <w:rPr>
          <w:rFonts w:eastAsia="楷体_GB2312" w:hint="eastAsia"/>
          <w:sz w:val="28"/>
        </w:rPr>
        <w:t>各</w:t>
      </w:r>
      <w:r w:rsidR="00430E3C">
        <w:rPr>
          <w:rFonts w:eastAsia="楷体_GB2312"/>
          <w:sz w:val="28"/>
        </w:rPr>
        <w:t>集合操作</w:t>
      </w:r>
      <w:r w:rsidR="00430E3C">
        <w:rPr>
          <w:rFonts w:eastAsia="楷体_GB2312" w:hint="eastAsia"/>
          <w:sz w:val="28"/>
        </w:rPr>
        <w:t>对应的执行结果</w:t>
      </w:r>
      <w:r w:rsidR="00430E3C">
        <w:rPr>
          <w:rFonts w:eastAsia="楷体_GB2312"/>
          <w:sz w:val="28"/>
        </w:rPr>
        <w:t>，确定目标图数据中与指定图模式相匹配的子图</w:t>
      </w:r>
      <w:r w:rsidR="00430E3C">
        <w:rPr>
          <w:rFonts w:eastAsia="楷体_GB2312" w:hint="eastAsia"/>
          <w:sz w:val="28"/>
        </w:rPr>
        <w:t>，以根据子图，执行任务</w:t>
      </w:r>
      <w:r w:rsidR="003D0864" w:rsidRPr="008C0A5D">
        <w:rPr>
          <w:rFonts w:eastAsia="楷体_GB2312" w:hint="eastAsia"/>
          <w:sz w:val="28"/>
        </w:rPr>
        <w:t>。</w:t>
      </w:r>
    </w:p>
    <w:p w14:paraId="4FF878B2" w14:textId="5C03FB2C" w:rsidR="000D6F03" w:rsidRPr="00A21EAC" w:rsidRDefault="00327145" w:rsidP="00A21EAC">
      <w:pPr>
        <w:adjustRightInd w:val="0"/>
        <w:snapToGrid w:val="0"/>
        <w:spacing w:line="360" w:lineRule="auto"/>
        <w:ind w:firstLineChars="200" w:firstLine="560"/>
        <w:rPr>
          <w:rFonts w:eastAsia="楷体_GB2312"/>
          <w:sz w:val="28"/>
        </w:rPr>
      </w:pPr>
      <w:r w:rsidRPr="008C0A5D">
        <w:rPr>
          <w:rFonts w:eastAsia="楷体_GB2312" w:hint="eastAsia"/>
          <w:sz w:val="28"/>
        </w:rPr>
        <w:t>从上述方法中可以看出，</w:t>
      </w:r>
      <w:r w:rsidR="00E76258" w:rsidRPr="008C0A5D">
        <w:rPr>
          <w:rFonts w:eastAsia="楷体_GB2312"/>
          <w:sz w:val="28"/>
        </w:rPr>
        <w:t>可以</w:t>
      </w:r>
      <w:r w:rsidR="00CA0C7B">
        <w:rPr>
          <w:rFonts w:eastAsia="楷体_GB2312"/>
          <w:sz w:val="28"/>
        </w:rPr>
        <w:t>根据预设的图模型匹配算法，从目标图数据</w:t>
      </w:r>
      <w:r w:rsidR="00CA0C7B">
        <w:rPr>
          <w:rFonts w:eastAsia="楷体_GB2312"/>
          <w:sz w:val="28"/>
        </w:rPr>
        <w:lastRenderedPageBreak/>
        <w:t>中提取与指定图模式相匹配的子图所需的各集合操作</w:t>
      </w:r>
      <w:r w:rsidR="00AA5A2F">
        <w:rPr>
          <w:rFonts w:eastAsia="楷体_GB2312"/>
          <w:sz w:val="28"/>
        </w:rPr>
        <w:t>，</w:t>
      </w:r>
      <w:r w:rsidR="00CA0C7B">
        <w:rPr>
          <w:rFonts w:eastAsia="楷体_GB2312"/>
          <w:sz w:val="28"/>
        </w:rPr>
        <w:t>针对每个集合操作，根据执行该集合操作所涉及的两个集合中元素的数量，确定按照不同的</w:t>
      </w:r>
      <w:r w:rsidR="00815F14">
        <w:rPr>
          <w:rFonts w:eastAsia="楷体_GB2312"/>
          <w:sz w:val="28"/>
        </w:rPr>
        <w:t>执行</w:t>
      </w:r>
      <w:r w:rsidR="00CA0C7B">
        <w:rPr>
          <w:rFonts w:eastAsia="楷体_GB2312"/>
          <w:sz w:val="28"/>
        </w:rPr>
        <w:t>策略执行该集合操作所</w:t>
      </w:r>
      <w:r w:rsidR="00815F14">
        <w:rPr>
          <w:rFonts w:eastAsia="楷体_GB2312"/>
          <w:sz w:val="28"/>
        </w:rPr>
        <w:t>占用</w:t>
      </w:r>
      <w:r w:rsidR="00CA0C7B">
        <w:rPr>
          <w:rFonts w:eastAsia="楷体_GB2312"/>
          <w:sz w:val="28"/>
        </w:rPr>
        <w:t>的处理单元的性能</w:t>
      </w:r>
      <w:r w:rsidR="00815F14">
        <w:rPr>
          <w:rFonts w:eastAsia="楷体_GB2312"/>
          <w:sz w:val="28"/>
        </w:rPr>
        <w:t>对应的</w:t>
      </w:r>
      <w:r w:rsidR="00CA0C7B">
        <w:rPr>
          <w:rFonts w:eastAsia="楷体_GB2312"/>
          <w:sz w:val="28"/>
        </w:rPr>
        <w:t>代价</w:t>
      </w:r>
      <w:r w:rsidR="00815F14">
        <w:rPr>
          <w:rFonts w:eastAsia="楷体_GB2312"/>
          <w:sz w:val="28"/>
        </w:rPr>
        <w:t>值</w:t>
      </w:r>
      <w:r w:rsidR="00CA0C7B">
        <w:rPr>
          <w:rFonts w:eastAsia="楷体_GB2312"/>
          <w:sz w:val="28"/>
        </w:rPr>
        <w:t>，进而可以选择</w:t>
      </w:r>
      <w:r w:rsidR="00815F14">
        <w:rPr>
          <w:rFonts w:eastAsia="楷体_GB2312"/>
          <w:sz w:val="28"/>
        </w:rPr>
        <w:t>对处理单元的性能占用最小的执行策略来执行该集合操作，从而可以</w:t>
      </w:r>
      <w:r w:rsidR="00B73D0B">
        <w:rPr>
          <w:rFonts w:eastAsia="楷体_GB2312"/>
          <w:sz w:val="28"/>
        </w:rPr>
        <w:t>提升</w:t>
      </w:r>
      <w:r w:rsidR="00F44AE9">
        <w:rPr>
          <w:rFonts w:eastAsia="楷体_GB2312"/>
          <w:sz w:val="28"/>
        </w:rPr>
        <w:t>图数据处理</w:t>
      </w:r>
      <w:r w:rsidR="00B73D0B">
        <w:rPr>
          <w:rFonts w:eastAsia="楷体_GB2312"/>
          <w:sz w:val="28"/>
        </w:rPr>
        <w:t>效率</w:t>
      </w:r>
      <w:r w:rsidR="00042E9D" w:rsidRPr="008C0A5D">
        <w:rPr>
          <w:rFonts w:eastAsia="楷体_GB2312" w:hint="eastAsia"/>
          <w:sz w:val="28"/>
        </w:rPr>
        <w:t>。</w:t>
      </w:r>
    </w:p>
    <w:p w14:paraId="0A3B1238"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附图说明</w:t>
      </w:r>
    </w:p>
    <w:p w14:paraId="1736A1BF" w14:textId="77777777" w:rsidR="000D6F03" w:rsidRPr="008C0A5D" w:rsidRDefault="00327145">
      <w:pPr>
        <w:adjustRightInd w:val="0"/>
        <w:snapToGrid w:val="0"/>
        <w:spacing w:line="360" w:lineRule="auto"/>
        <w:ind w:firstLineChars="200" w:firstLine="560"/>
        <w:rPr>
          <w:rFonts w:eastAsia="楷体"/>
          <w:sz w:val="28"/>
          <w:szCs w:val="28"/>
        </w:rPr>
      </w:pPr>
      <w:r w:rsidRPr="008C0A5D">
        <w:rPr>
          <w:rFonts w:eastAsia="楷体_GB2312" w:hint="eastAsia"/>
          <w:sz w:val="28"/>
          <w:szCs w:val="28"/>
        </w:rPr>
        <w:t>此处所说明的附图用来提供对本说明书的进一步理解，构成本说明书的一部分，本说明书的示意性实施例及其说明用于解释本说明书，并不构成对本说明书的不当限定。在附图中：</w:t>
      </w:r>
    </w:p>
    <w:p w14:paraId="25E7E718" w14:textId="395F159C" w:rsidR="000D6F03" w:rsidRDefault="00BB0736">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sidRPr="008C0A5D">
        <w:rPr>
          <w:rFonts w:eastAsia="楷体_GB2312"/>
          <w:sz w:val="28"/>
          <w:szCs w:val="28"/>
        </w:rPr>
        <w:t>1</w:t>
      </w:r>
      <w:r w:rsidRPr="008C0A5D">
        <w:rPr>
          <w:rFonts w:eastAsia="楷体_GB2312" w:hint="eastAsia"/>
          <w:sz w:val="28"/>
        </w:rPr>
        <w:t>为本说明书中提供的一种</w:t>
      </w:r>
      <w:r w:rsidR="00F44AE9">
        <w:rPr>
          <w:rFonts w:eastAsia="楷体_GB2312" w:hint="eastAsia"/>
          <w:sz w:val="28"/>
        </w:rPr>
        <w:t>图数据处理</w:t>
      </w:r>
      <w:r w:rsidR="00A01BF9">
        <w:rPr>
          <w:rFonts w:eastAsia="楷体_GB2312" w:hint="eastAsia"/>
          <w:sz w:val="28"/>
        </w:rPr>
        <w:t>系统</w:t>
      </w:r>
      <w:r w:rsidRPr="008C0A5D">
        <w:rPr>
          <w:rFonts w:eastAsia="楷体_GB2312" w:hint="eastAsia"/>
          <w:sz w:val="28"/>
        </w:rPr>
        <w:t>的示意图</w:t>
      </w:r>
      <w:r w:rsidR="009D75CF" w:rsidRPr="008C0A5D">
        <w:rPr>
          <w:rFonts w:eastAsia="楷体_GB2312" w:hint="eastAsia"/>
          <w:sz w:val="28"/>
        </w:rPr>
        <w:t>；</w:t>
      </w:r>
    </w:p>
    <w:p w14:paraId="3D80CC55" w14:textId="0BD01E6A" w:rsidR="00A01BF9" w:rsidRDefault="00D4791A">
      <w:pPr>
        <w:adjustRightInd w:val="0"/>
        <w:snapToGrid w:val="0"/>
        <w:spacing w:line="360" w:lineRule="auto"/>
        <w:ind w:firstLineChars="200" w:firstLine="560"/>
        <w:rPr>
          <w:rFonts w:eastAsia="楷体_GB2312"/>
          <w:sz w:val="28"/>
        </w:rPr>
      </w:pPr>
      <w:r>
        <w:rPr>
          <w:rFonts w:eastAsia="楷体_GB2312"/>
          <w:sz w:val="28"/>
        </w:rPr>
        <w:t>图</w:t>
      </w:r>
      <w:r>
        <w:rPr>
          <w:rFonts w:eastAsia="楷体_GB2312" w:hint="eastAsia"/>
          <w:sz w:val="28"/>
        </w:rPr>
        <w:t>2</w:t>
      </w:r>
      <w:r>
        <w:rPr>
          <w:rFonts w:eastAsia="楷体_GB2312" w:hint="eastAsia"/>
          <w:sz w:val="28"/>
        </w:rPr>
        <w:t>为本说明书中提供的图模式匹配算法的示意图</w:t>
      </w:r>
      <w:r w:rsidR="00A01BF9" w:rsidRPr="008C0A5D">
        <w:rPr>
          <w:rFonts w:eastAsia="楷体_GB2312" w:hint="eastAsia"/>
          <w:sz w:val="28"/>
        </w:rPr>
        <w:t>；</w:t>
      </w:r>
    </w:p>
    <w:p w14:paraId="77739437" w14:textId="54A59A77" w:rsidR="00D4791A" w:rsidRDefault="00D4791A" w:rsidP="00510F44">
      <w:pPr>
        <w:adjustRightInd w:val="0"/>
        <w:snapToGrid w:val="0"/>
        <w:spacing w:line="360" w:lineRule="auto"/>
        <w:ind w:firstLineChars="200" w:firstLine="560"/>
        <w:rPr>
          <w:rFonts w:eastAsia="楷体_GB2312"/>
          <w:sz w:val="28"/>
        </w:rPr>
      </w:pPr>
      <w:r>
        <w:rPr>
          <w:rFonts w:eastAsia="楷体_GB2312"/>
          <w:sz w:val="28"/>
        </w:rPr>
        <w:t>图</w:t>
      </w:r>
      <w:r>
        <w:rPr>
          <w:rFonts w:eastAsia="楷体_GB2312" w:hint="eastAsia"/>
          <w:sz w:val="28"/>
        </w:rPr>
        <w:t>3</w:t>
      </w:r>
      <w:r>
        <w:rPr>
          <w:rFonts w:eastAsia="楷体_GB2312" w:hint="eastAsia"/>
          <w:sz w:val="28"/>
        </w:rPr>
        <w:t>为本说明书提供的动态划分模块的示意图</w:t>
      </w:r>
      <w:r>
        <w:rPr>
          <w:rFonts w:eastAsia="楷体_GB2312"/>
          <w:sz w:val="28"/>
        </w:rPr>
        <w:t>；</w:t>
      </w:r>
    </w:p>
    <w:p w14:paraId="10E76B88" w14:textId="7023B274" w:rsidR="00510F44" w:rsidRPr="00510F44" w:rsidRDefault="00D4791A" w:rsidP="00510F44">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Pr>
          <w:rFonts w:eastAsia="楷体_GB2312"/>
          <w:sz w:val="28"/>
          <w:szCs w:val="28"/>
        </w:rPr>
        <w:t>4</w:t>
      </w:r>
      <w:r w:rsidRPr="008C0A5D">
        <w:rPr>
          <w:rFonts w:eastAsia="楷体_GB2312" w:hint="eastAsia"/>
          <w:sz w:val="28"/>
        </w:rPr>
        <w:t>为本说明书中提供的一种</w:t>
      </w:r>
      <w:r>
        <w:rPr>
          <w:rFonts w:eastAsia="楷体_GB2312" w:hint="eastAsia"/>
          <w:sz w:val="28"/>
        </w:rPr>
        <w:t>图数据处理方法</w:t>
      </w:r>
      <w:r w:rsidRPr="008C0A5D">
        <w:rPr>
          <w:rFonts w:eastAsia="楷体_GB2312" w:hint="eastAsia"/>
          <w:sz w:val="28"/>
        </w:rPr>
        <w:t>的示意图</w:t>
      </w:r>
      <w:r>
        <w:rPr>
          <w:rFonts w:eastAsia="楷体_GB2312" w:hint="eastAsia"/>
          <w:sz w:val="28"/>
        </w:rPr>
        <w:t>；</w:t>
      </w:r>
    </w:p>
    <w:p w14:paraId="3794E215" w14:textId="27AE10EE" w:rsidR="000D6F03" w:rsidRPr="008C0A5D" w:rsidRDefault="00327145" w:rsidP="00E03EA3">
      <w:pPr>
        <w:adjustRightInd w:val="0"/>
        <w:snapToGrid w:val="0"/>
        <w:spacing w:line="360" w:lineRule="auto"/>
        <w:ind w:firstLineChars="200" w:firstLine="560"/>
        <w:rPr>
          <w:rFonts w:eastAsia="楷体_GB2312"/>
          <w:sz w:val="28"/>
        </w:rPr>
      </w:pPr>
      <w:r w:rsidRPr="008C0A5D">
        <w:rPr>
          <w:rFonts w:eastAsia="楷体_GB2312" w:hint="eastAsia"/>
          <w:sz w:val="28"/>
        </w:rPr>
        <w:t>图</w:t>
      </w:r>
      <w:r w:rsidR="00D4791A">
        <w:rPr>
          <w:rFonts w:eastAsia="楷体"/>
          <w:sz w:val="28"/>
        </w:rPr>
        <w:t>5</w:t>
      </w:r>
      <w:r w:rsidRPr="008C0A5D">
        <w:rPr>
          <w:rFonts w:eastAsia="楷体_GB2312" w:hint="eastAsia"/>
          <w:sz w:val="28"/>
        </w:rPr>
        <w:t>为本说明书提供的一种对应于图</w:t>
      </w:r>
      <w:r w:rsidR="00D4791A">
        <w:rPr>
          <w:rFonts w:eastAsia="楷体_GB2312"/>
          <w:sz w:val="28"/>
        </w:rPr>
        <w:t>4</w:t>
      </w:r>
      <w:r w:rsidRPr="008C0A5D">
        <w:rPr>
          <w:rFonts w:eastAsia="楷体_GB2312" w:hint="eastAsia"/>
          <w:sz w:val="28"/>
        </w:rPr>
        <w:t>的电子设备的示意图。</w:t>
      </w:r>
    </w:p>
    <w:p w14:paraId="65B222E8"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具体实施方式</w:t>
      </w:r>
    </w:p>
    <w:p w14:paraId="7DF211F8" w14:textId="4EC59CC4" w:rsidR="000D6F03" w:rsidRPr="008C0A5D" w:rsidRDefault="00327145">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为使本说明书的目的、技术方案和优点更加清楚，下面将结合本说明书具体实施例及相应的附图对本说明书技术方案进行清楚、完整地描述。显然，所描述的实施例仅是本说明书一部分实施例，而不是全部的实施例。基于本说明书中的实施例，本领域普通技术人员在没有做出创造性劳动前提下所获得的所有其他实施例，都属于本说明书保护的范围。</w:t>
      </w:r>
    </w:p>
    <w:p w14:paraId="01C5F3AE" w14:textId="77777777" w:rsidR="00255134" w:rsidRPr="008C0A5D" w:rsidRDefault="00255134" w:rsidP="00255134">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lastRenderedPageBreak/>
        <w:t>以下结合附图，详细说明本说明书各实施例提供的技术方案。</w:t>
      </w:r>
    </w:p>
    <w:p w14:paraId="725C73C4" w14:textId="404A8B0E" w:rsidR="00B73D0B" w:rsidRDefault="00B73D0B" w:rsidP="00B73D0B">
      <w:pPr>
        <w:adjustRightInd w:val="0"/>
        <w:snapToGrid w:val="0"/>
        <w:spacing w:line="360" w:lineRule="auto"/>
        <w:ind w:firstLineChars="200" w:firstLine="560"/>
        <w:rPr>
          <w:rFonts w:eastAsia="楷体_GB2312"/>
          <w:sz w:val="28"/>
        </w:rPr>
      </w:pPr>
      <w:r>
        <w:rPr>
          <w:rFonts w:eastAsia="楷体_GB2312"/>
          <w:sz w:val="28"/>
          <w:szCs w:val="28"/>
        </w:rPr>
        <w:t>本说明书中</w:t>
      </w:r>
      <w:r>
        <w:rPr>
          <w:rFonts w:eastAsia="楷体_GB2312" w:hint="eastAsia"/>
          <w:sz w:val="28"/>
        </w:rPr>
        <w:t>提供了</w:t>
      </w:r>
      <w:r w:rsidRPr="008C0A5D">
        <w:rPr>
          <w:rFonts w:eastAsia="楷体_GB2312" w:hint="eastAsia"/>
          <w:sz w:val="28"/>
        </w:rPr>
        <w:t>一种</w:t>
      </w:r>
      <w:r w:rsidR="00F44AE9">
        <w:rPr>
          <w:rFonts w:eastAsia="楷体_GB2312" w:hint="eastAsia"/>
          <w:sz w:val="28"/>
        </w:rPr>
        <w:t>图数据处理</w:t>
      </w:r>
      <w:r>
        <w:rPr>
          <w:rFonts w:eastAsia="楷体_GB2312" w:hint="eastAsia"/>
          <w:sz w:val="28"/>
        </w:rPr>
        <w:t>系统，如图</w:t>
      </w:r>
      <w:r>
        <w:rPr>
          <w:rFonts w:eastAsia="楷体_GB2312"/>
          <w:sz w:val="28"/>
        </w:rPr>
        <w:t>1</w:t>
      </w:r>
      <w:r>
        <w:rPr>
          <w:rFonts w:eastAsia="楷体_GB2312" w:hint="eastAsia"/>
          <w:sz w:val="28"/>
        </w:rPr>
        <w:t>所示：</w:t>
      </w:r>
    </w:p>
    <w:p w14:paraId="5FD20BE1" w14:textId="06C57D2B" w:rsidR="00B73D0B" w:rsidRDefault="00B73D0B" w:rsidP="00B73D0B">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Pr>
          <w:rFonts w:eastAsia="楷体_GB2312"/>
          <w:sz w:val="28"/>
          <w:szCs w:val="28"/>
        </w:rPr>
        <w:t>1</w:t>
      </w:r>
      <w:r w:rsidRPr="008C0A5D">
        <w:rPr>
          <w:rFonts w:eastAsia="楷体_GB2312" w:hint="eastAsia"/>
          <w:sz w:val="28"/>
        </w:rPr>
        <w:t>为本说明书中提供的一种</w:t>
      </w:r>
      <w:r w:rsidR="00F44AE9">
        <w:rPr>
          <w:rFonts w:eastAsia="楷体_GB2312" w:hint="eastAsia"/>
          <w:sz w:val="28"/>
        </w:rPr>
        <w:t>图数据处理</w:t>
      </w:r>
      <w:r>
        <w:rPr>
          <w:rFonts w:eastAsia="楷体_GB2312" w:hint="eastAsia"/>
          <w:sz w:val="28"/>
        </w:rPr>
        <w:t>系统</w:t>
      </w:r>
      <w:r w:rsidRPr="008C0A5D">
        <w:rPr>
          <w:rFonts w:eastAsia="楷体_GB2312" w:hint="eastAsia"/>
          <w:sz w:val="28"/>
        </w:rPr>
        <w:t>的示意图</w:t>
      </w:r>
      <w:r>
        <w:rPr>
          <w:rFonts w:eastAsia="楷体_GB2312"/>
          <w:sz w:val="28"/>
        </w:rPr>
        <w:t>。</w:t>
      </w:r>
    </w:p>
    <w:p w14:paraId="38198EE6" w14:textId="43CBFD5D" w:rsidR="00815F14" w:rsidRDefault="00B73D0B" w:rsidP="009840FD">
      <w:pPr>
        <w:adjustRightInd w:val="0"/>
        <w:snapToGrid w:val="0"/>
        <w:spacing w:line="360" w:lineRule="auto"/>
        <w:ind w:firstLineChars="200" w:firstLine="560"/>
        <w:rPr>
          <w:rFonts w:eastAsia="楷体_GB2312"/>
          <w:sz w:val="28"/>
          <w:szCs w:val="22"/>
        </w:rPr>
      </w:pPr>
      <w:r>
        <w:rPr>
          <w:rFonts w:eastAsia="楷体_GB2312" w:hint="eastAsia"/>
          <w:sz w:val="28"/>
        </w:rPr>
        <w:t>从图</w:t>
      </w:r>
      <w:r>
        <w:rPr>
          <w:rFonts w:eastAsia="楷体_GB2312"/>
          <w:sz w:val="28"/>
        </w:rPr>
        <w:t>1</w:t>
      </w:r>
      <w:r>
        <w:rPr>
          <w:rFonts w:eastAsia="楷体_GB2312" w:hint="eastAsia"/>
          <w:sz w:val="28"/>
        </w:rPr>
        <w:t>中可以看出，</w:t>
      </w:r>
      <w:r w:rsidR="00815F14">
        <w:rPr>
          <w:rFonts w:eastAsia="楷体_GB2312" w:hint="eastAsia"/>
          <w:sz w:val="28"/>
          <w:szCs w:val="22"/>
        </w:rPr>
        <w:t>图数据处理系统</w:t>
      </w:r>
      <w:r w:rsidR="00815F14" w:rsidRPr="008C0A5D">
        <w:rPr>
          <w:rFonts w:eastAsia="楷体_GB2312"/>
          <w:sz w:val="28"/>
          <w:szCs w:val="22"/>
        </w:rPr>
        <w:t>包括：</w:t>
      </w:r>
      <w:r w:rsidR="00815F14">
        <w:rPr>
          <w:rFonts w:eastAsia="楷体_GB2312"/>
          <w:sz w:val="28"/>
          <w:szCs w:val="22"/>
        </w:rPr>
        <w:t>各处理单元</w:t>
      </w:r>
      <w:r w:rsidR="00A51F42">
        <w:rPr>
          <w:rFonts w:eastAsia="楷体_GB2312"/>
          <w:sz w:val="28"/>
          <w:szCs w:val="22"/>
        </w:rPr>
        <w:t>以及存储器</w:t>
      </w:r>
      <w:r w:rsidR="00815F14">
        <w:rPr>
          <w:rFonts w:eastAsia="楷体_GB2312"/>
          <w:sz w:val="28"/>
          <w:szCs w:val="22"/>
        </w:rPr>
        <w:t>，</w:t>
      </w:r>
      <w:r w:rsidR="003F7752">
        <w:rPr>
          <w:rFonts w:eastAsia="楷体_GB2312"/>
          <w:sz w:val="28"/>
          <w:szCs w:val="22"/>
        </w:rPr>
        <w:t>其中，每个</w:t>
      </w:r>
      <w:r w:rsidR="00815F14">
        <w:rPr>
          <w:rFonts w:eastAsia="楷体_GB2312"/>
          <w:sz w:val="28"/>
          <w:szCs w:val="22"/>
        </w:rPr>
        <w:t>处理单元中还设有：决策模块</w:t>
      </w:r>
      <w:r w:rsidR="00F61DC1">
        <w:rPr>
          <w:rFonts w:eastAsia="楷体_GB2312"/>
          <w:sz w:val="28"/>
          <w:szCs w:val="22"/>
        </w:rPr>
        <w:t>。</w:t>
      </w:r>
    </w:p>
    <w:p w14:paraId="06981517" w14:textId="5453E052" w:rsidR="00A72FBD" w:rsidRDefault="00F61DC1" w:rsidP="00F61DC1">
      <w:pPr>
        <w:adjustRightInd w:val="0"/>
        <w:snapToGrid w:val="0"/>
        <w:spacing w:line="360" w:lineRule="auto"/>
        <w:ind w:firstLineChars="200" w:firstLine="560"/>
        <w:rPr>
          <w:rFonts w:eastAsia="楷体_GB2312"/>
          <w:sz w:val="28"/>
        </w:rPr>
      </w:pPr>
      <w:r>
        <w:rPr>
          <w:rFonts w:eastAsia="楷体_GB2312"/>
          <w:sz w:val="28"/>
          <w:szCs w:val="22"/>
        </w:rPr>
        <w:t>其中，</w:t>
      </w:r>
      <w:r w:rsidR="00815F14">
        <w:rPr>
          <w:rFonts w:eastAsia="楷体_GB2312"/>
          <w:sz w:val="28"/>
        </w:rPr>
        <w:t>处理单元用于针对</w:t>
      </w:r>
      <w:r w:rsidR="00430E3C">
        <w:rPr>
          <w:rFonts w:eastAsia="楷体_GB2312"/>
          <w:sz w:val="28"/>
        </w:rPr>
        <w:t>获取到的</w:t>
      </w:r>
      <w:r w:rsidR="00815F14">
        <w:rPr>
          <w:rFonts w:eastAsia="楷体_GB2312"/>
          <w:sz w:val="28"/>
        </w:rPr>
        <w:t>目标图数据，根据预设的图模式匹配算法，确定</w:t>
      </w:r>
      <w:r w:rsidR="00A72FBD">
        <w:rPr>
          <w:rFonts w:eastAsia="楷体_GB2312"/>
          <w:sz w:val="28"/>
        </w:rPr>
        <w:t>从目标图数据中提取与指定图模式相匹配的子图所需的各集合操作，这里的集合操作用于对目标图数据中的两个节点的</w:t>
      </w:r>
      <w:r w:rsidR="002B153F">
        <w:rPr>
          <w:rFonts w:eastAsia="楷体_GB2312"/>
          <w:sz w:val="28"/>
        </w:rPr>
        <w:t>邻居节点集</w:t>
      </w:r>
      <w:r w:rsidR="00A72FBD">
        <w:rPr>
          <w:rFonts w:eastAsia="楷体_GB2312"/>
          <w:sz w:val="28"/>
        </w:rPr>
        <w:t>进行指定类型的操作，这里的指定类型的操作包括：取交集、取差集</w:t>
      </w:r>
      <w:r w:rsidR="00430E3C">
        <w:rPr>
          <w:rFonts w:eastAsia="楷体_GB2312"/>
          <w:sz w:val="28"/>
        </w:rPr>
        <w:t>等操作</w:t>
      </w:r>
      <w:r w:rsidR="00A72FBD">
        <w:rPr>
          <w:rFonts w:eastAsia="楷体_GB2312"/>
          <w:sz w:val="28"/>
        </w:rPr>
        <w:t>。</w:t>
      </w:r>
    </w:p>
    <w:p w14:paraId="4AAD1870" w14:textId="1A7C4684" w:rsidR="00A72FBD" w:rsidRDefault="00A72FBD" w:rsidP="00F61DC1">
      <w:pPr>
        <w:adjustRightInd w:val="0"/>
        <w:snapToGrid w:val="0"/>
        <w:spacing w:line="360" w:lineRule="auto"/>
        <w:ind w:firstLineChars="200" w:firstLine="560"/>
        <w:rPr>
          <w:rFonts w:eastAsia="楷体_GB2312"/>
          <w:sz w:val="28"/>
        </w:rPr>
      </w:pPr>
      <w:r>
        <w:rPr>
          <w:rFonts w:eastAsia="楷体_GB2312"/>
          <w:sz w:val="28"/>
        </w:rPr>
        <w:t>进一步地</w:t>
      </w:r>
      <w:r w:rsidR="0037653C">
        <w:rPr>
          <w:rFonts w:eastAsia="楷体_GB2312"/>
          <w:sz w:val="28"/>
        </w:rPr>
        <w:t>，</w:t>
      </w:r>
      <w:r w:rsidR="00815F14">
        <w:rPr>
          <w:rFonts w:eastAsia="楷体_GB2312"/>
          <w:sz w:val="28"/>
        </w:rPr>
        <w:t>决策模块用于，针对每个集合操作，根据该集合操作所涉及的两个</w:t>
      </w:r>
      <w:r w:rsidR="00430E3C">
        <w:rPr>
          <w:rFonts w:eastAsia="楷体_GB2312"/>
          <w:sz w:val="28"/>
        </w:rPr>
        <w:t>节点</w:t>
      </w:r>
      <w:r w:rsidR="00815F14">
        <w:rPr>
          <w:rFonts w:eastAsia="楷体_GB2312"/>
          <w:sz w:val="28"/>
        </w:rPr>
        <w:t>集合中包含的</w:t>
      </w:r>
      <w:r w:rsidR="00430E3C">
        <w:rPr>
          <w:rFonts w:eastAsia="楷体_GB2312"/>
          <w:sz w:val="28"/>
        </w:rPr>
        <w:t>节点</w:t>
      </w:r>
      <w:r w:rsidR="00815F14">
        <w:rPr>
          <w:rFonts w:eastAsia="楷体_GB2312"/>
          <w:sz w:val="28"/>
        </w:rPr>
        <w:t>的数量，以及预设的代价函数，确定按照每种执行策略执行该集合操作</w:t>
      </w:r>
      <w:r>
        <w:rPr>
          <w:rFonts w:eastAsia="楷体_GB2312"/>
          <w:sz w:val="28"/>
        </w:rPr>
        <w:t>对应的代价值，</w:t>
      </w:r>
      <w:r w:rsidR="00430E3C">
        <w:rPr>
          <w:rFonts w:eastAsia="楷体_GB2312"/>
          <w:sz w:val="28"/>
        </w:rPr>
        <w:t>并</w:t>
      </w:r>
      <w:r w:rsidR="00430E3C">
        <w:rPr>
          <w:rFonts w:eastAsia="楷体_GB2312" w:hint="eastAsia"/>
          <w:sz w:val="28"/>
        </w:rPr>
        <w:t>根据</w:t>
      </w:r>
      <w:r w:rsidR="00430E3C">
        <w:rPr>
          <w:rFonts w:eastAsia="楷体_GB2312"/>
          <w:sz w:val="28"/>
        </w:rPr>
        <w:t>代价值</w:t>
      </w:r>
      <w:r w:rsidR="00430E3C">
        <w:rPr>
          <w:rFonts w:eastAsia="楷体_GB2312" w:hint="eastAsia"/>
          <w:sz w:val="28"/>
        </w:rPr>
        <w:t>，从各执行策略中选取</w:t>
      </w:r>
      <w:r w:rsidR="00430E3C">
        <w:rPr>
          <w:rFonts w:eastAsia="楷体_GB2312"/>
          <w:sz w:val="28"/>
        </w:rPr>
        <w:t>目标策略（如：</w:t>
      </w:r>
      <w:r>
        <w:rPr>
          <w:rFonts w:eastAsia="楷体_GB2312"/>
          <w:sz w:val="28"/>
        </w:rPr>
        <w:t>确定代价值最小的执行策略为目标策略</w:t>
      </w:r>
      <w:r w:rsidR="00430E3C">
        <w:rPr>
          <w:rFonts w:eastAsia="楷体_GB2312"/>
          <w:sz w:val="28"/>
        </w:rPr>
        <w:t>）</w:t>
      </w:r>
      <w:r>
        <w:rPr>
          <w:rFonts w:eastAsia="楷体_GB2312"/>
          <w:sz w:val="28"/>
        </w:rPr>
        <w:t>，</w:t>
      </w:r>
      <w:r w:rsidR="0012037D">
        <w:rPr>
          <w:rFonts w:eastAsia="楷体_GB2312"/>
          <w:sz w:val="28"/>
        </w:rPr>
        <w:t>以使处理单元根据目标策略执行该集合操作，得到该集合操作对应的执行结果</w:t>
      </w:r>
      <w:r w:rsidR="0012037D">
        <w:rPr>
          <w:rFonts w:eastAsia="楷体_GB2312" w:hint="eastAsia"/>
          <w:sz w:val="28"/>
        </w:rPr>
        <w:t>，并存储在</w:t>
      </w:r>
      <w:r w:rsidR="0012037D">
        <w:rPr>
          <w:rFonts w:eastAsia="楷体_GB2312"/>
          <w:sz w:val="28"/>
          <w:szCs w:val="22"/>
        </w:rPr>
        <w:t>存储</w:t>
      </w:r>
      <w:r w:rsidR="0012037D">
        <w:rPr>
          <w:rFonts w:eastAsia="楷体_GB2312" w:hint="eastAsia"/>
          <w:sz w:val="28"/>
        </w:rPr>
        <w:t>器中，响应于得到每个集合操作对应的执行结果后，从</w:t>
      </w:r>
      <w:r w:rsidR="0012037D">
        <w:rPr>
          <w:rFonts w:eastAsia="楷体_GB2312"/>
          <w:sz w:val="28"/>
          <w:szCs w:val="22"/>
        </w:rPr>
        <w:t>存储</w:t>
      </w:r>
      <w:r w:rsidR="0012037D">
        <w:rPr>
          <w:rFonts w:eastAsia="楷体_GB2312" w:hint="eastAsia"/>
          <w:sz w:val="28"/>
        </w:rPr>
        <w:t>器中读取各集合操作</w:t>
      </w:r>
      <w:r w:rsidR="0012037D">
        <w:rPr>
          <w:rFonts w:eastAsia="楷体_GB2312"/>
          <w:sz w:val="28"/>
        </w:rPr>
        <w:t>对应</w:t>
      </w:r>
      <w:r w:rsidR="0012037D">
        <w:rPr>
          <w:rFonts w:eastAsia="楷体_GB2312" w:hint="eastAsia"/>
          <w:sz w:val="28"/>
        </w:rPr>
        <w:t>的执行结果，并</w:t>
      </w:r>
      <w:r w:rsidR="0012037D">
        <w:rPr>
          <w:rFonts w:eastAsia="楷体_GB2312"/>
          <w:sz w:val="28"/>
        </w:rPr>
        <w:t>根据</w:t>
      </w:r>
      <w:r w:rsidR="0012037D">
        <w:rPr>
          <w:rFonts w:eastAsia="楷体_GB2312" w:hint="eastAsia"/>
          <w:sz w:val="28"/>
        </w:rPr>
        <w:t>各</w:t>
      </w:r>
      <w:r w:rsidR="0012037D">
        <w:rPr>
          <w:rFonts w:eastAsia="楷体_GB2312"/>
          <w:sz w:val="28"/>
        </w:rPr>
        <w:t>集合操作</w:t>
      </w:r>
      <w:r w:rsidR="0012037D">
        <w:rPr>
          <w:rFonts w:eastAsia="楷体_GB2312" w:hint="eastAsia"/>
          <w:sz w:val="28"/>
        </w:rPr>
        <w:t>对应的执行结果</w:t>
      </w:r>
      <w:r w:rsidR="0012037D">
        <w:rPr>
          <w:rFonts w:eastAsia="楷体_GB2312"/>
          <w:sz w:val="28"/>
        </w:rPr>
        <w:t>，确定目标图数据中与指定图模式相匹配的子图</w:t>
      </w:r>
      <w:r w:rsidR="0012037D">
        <w:rPr>
          <w:rFonts w:eastAsia="楷体_GB2312" w:hint="eastAsia"/>
          <w:sz w:val="28"/>
        </w:rPr>
        <w:t>，以根据子图，执行任务</w:t>
      </w:r>
      <w:r w:rsidR="00815F14">
        <w:rPr>
          <w:rFonts w:eastAsia="楷体_GB2312"/>
          <w:sz w:val="28"/>
        </w:rPr>
        <w:t>。</w:t>
      </w:r>
    </w:p>
    <w:p w14:paraId="5AC65463" w14:textId="1442BE9D" w:rsidR="00CD1F5D" w:rsidRDefault="00CD1F5D" w:rsidP="00F61DC1">
      <w:pPr>
        <w:adjustRightInd w:val="0"/>
        <w:snapToGrid w:val="0"/>
        <w:spacing w:line="360" w:lineRule="auto"/>
        <w:ind w:firstLineChars="200" w:firstLine="560"/>
        <w:rPr>
          <w:rFonts w:eastAsia="楷体_GB2312"/>
          <w:sz w:val="28"/>
        </w:rPr>
      </w:pPr>
      <w:r>
        <w:rPr>
          <w:rFonts w:eastAsia="楷体_GB2312"/>
          <w:sz w:val="28"/>
        </w:rPr>
        <w:t>其中，上述的执行策略可以根据实际需求设置，诸如：基于合并算法的执行策略、基于二分查找算法的执行策略、基于哈希算法的执行策略、基于比特数组算法的执行策略。</w:t>
      </w:r>
    </w:p>
    <w:p w14:paraId="60EA0954" w14:textId="21CBC6A2" w:rsidR="0012037D" w:rsidRDefault="0012037D" w:rsidP="00F61DC1">
      <w:pPr>
        <w:adjustRightInd w:val="0"/>
        <w:snapToGrid w:val="0"/>
        <w:spacing w:line="360" w:lineRule="auto"/>
        <w:ind w:firstLineChars="200" w:firstLine="560"/>
        <w:rPr>
          <w:rFonts w:eastAsia="楷体_GB2312"/>
          <w:sz w:val="28"/>
        </w:rPr>
      </w:pPr>
      <w:r>
        <w:rPr>
          <w:rFonts w:eastAsia="楷体_GB2312"/>
          <w:sz w:val="28"/>
        </w:rPr>
        <w:lastRenderedPageBreak/>
        <w:t>在不同的应用场景中，需要根据子图执行的任务也并不相同，例如：</w:t>
      </w:r>
      <w:r w:rsidR="00462132">
        <w:rPr>
          <w:rFonts w:eastAsia="楷体_GB2312"/>
          <w:sz w:val="28"/>
        </w:rPr>
        <w:t>在电商场景中，可以根据用户之间的共同点，确定出具有相近需求的用户之间的关联关系</w:t>
      </w:r>
      <w:r w:rsidR="00462132">
        <w:rPr>
          <w:rFonts w:eastAsia="楷体_GB2312" w:hint="eastAsia"/>
          <w:sz w:val="28"/>
        </w:rPr>
        <w:t>所对应的图模式，进而可以从用户图数据中，确定与上述的图模式相匹配的用户子图，并根据用户子图，为</w:t>
      </w:r>
      <w:r w:rsidR="00E82C0C">
        <w:rPr>
          <w:rFonts w:eastAsia="楷体_GB2312" w:hint="eastAsia"/>
          <w:sz w:val="28"/>
        </w:rPr>
        <w:t>用户子图中的每个</w:t>
      </w:r>
      <w:r w:rsidR="00462132">
        <w:rPr>
          <w:rFonts w:eastAsia="楷体_GB2312" w:hint="eastAsia"/>
          <w:sz w:val="28"/>
        </w:rPr>
        <w:t>用户进行商品推荐</w:t>
      </w:r>
      <w:r w:rsidR="00E82C0C">
        <w:rPr>
          <w:rFonts w:eastAsia="楷体_GB2312" w:hint="eastAsia"/>
          <w:sz w:val="28"/>
        </w:rPr>
        <w:t>。</w:t>
      </w:r>
    </w:p>
    <w:p w14:paraId="7061F7ED" w14:textId="77777777" w:rsidR="00564A40" w:rsidRDefault="00A72FBD" w:rsidP="00564A40">
      <w:pPr>
        <w:adjustRightInd w:val="0"/>
        <w:snapToGrid w:val="0"/>
        <w:spacing w:line="360" w:lineRule="auto"/>
        <w:ind w:firstLineChars="200" w:firstLine="560"/>
        <w:rPr>
          <w:rFonts w:eastAsia="楷体_GB2312"/>
          <w:sz w:val="28"/>
        </w:rPr>
      </w:pPr>
      <w:r>
        <w:rPr>
          <w:rFonts w:eastAsia="楷体_GB2312"/>
          <w:sz w:val="28"/>
        </w:rPr>
        <w:t>需要说明的是，</w:t>
      </w:r>
      <w:r w:rsidR="0023075D">
        <w:rPr>
          <w:rFonts w:eastAsia="楷体_GB2312"/>
          <w:sz w:val="28"/>
        </w:rPr>
        <w:t>从目标图数据中提取出不同的图模式所需的图模式匹配算法也不相同</w:t>
      </w:r>
      <w:r w:rsidR="00564A40">
        <w:rPr>
          <w:rFonts w:eastAsia="楷体_GB2312"/>
          <w:sz w:val="28"/>
        </w:rPr>
        <w:t>，处理单元可以按照预设的图模式匹配算法，确定从目标图数据中提取与指定图模式相匹配的子图所需的各集合操作，具体如图</w:t>
      </w:r>
      <w:r w:rsidR="00564A40">
        <w:rPr>
          <w:rFonts w:eastAsia="楷体_GB2312" w:hint="eastAsia"/>
          <w:sz w:val="28"/>
        </w:rPr>
        <w:t>2</w:t>
      </w:r>
      <w:r w:rsidR="00564A40">
        <w:rPr>
          <w:rFonts w:eastAsia="楷体_GB2312" w:hint="eastAsia"/>
          <w:sz w:val="28"/>
        </w:rPr>
        <w:t>所示。</w:t>
      </w:r>
    </w:p>
    <w:p w14:paraId="390439E5" w14:textId="77777777" w:rsidR="00564A40" w:rsidRDefault="00564A40" w:rsidP="00564A40">
      <w:pPr>
        <w:adjustRightInd w:val="0"/>
        <w:snapToGrid w:val="0"/>
        <w:spacing w:line="360" w:lineRule="auto"/>
        <w:ind w:firstLineChars="200" w:firstLine="560"/>
        <w:rPr>
          <w:rFonts w:eastAsia="楷体_GB2312"/>
          <w:sz w:val="28"/>
        </w:rPr>
      </w:pPr>
      <w:r>
        <w:rPr>
          <w:rFonts w:eastAsia="楷体_GB2312"/>
          <w:sz w:val="28"/>
        </w:rPr>
        <w:t>图</w:t>
      </w:r>
      <w:r>
        <w:rPr>
          <w:rFonts w:eastAsia="楷体_GB2312" w:hint="eastAsia"/>
          <w:sz w:val="28"/>
        </w:rPr>
        <w:t>2</w:t>
      </w:r>
      <w:r>
        <w:rPr>
          <w:rFonts w:eastAsia="楷体_GB2312" w:hint="eastAsia"/>
          <w:sz w:val="28"/>
        </w:rPr>
        <w:t>为本说明书中提供的图模式匹配算法的示意图。</w:t>
      </w:r>
    </w:p>
    <w:p w14:paraId="52B3FE95" w14:textId="77777777" w:rsidR="00DC1BFC" w:rsidRDefault="00564A40" w:rsidP="00564A40">
      <w:pPr>
        <w:adjustRightInd w:val="0"/>
        <w:snapToGrid w:val="0"/>
        <w:spacing w:line="360" w:lineRule="auto"/>
        <w:ind w:firstLineChars="200" w:firstLine="560"/>
        <w:rPr>
          <w:rFonts w:eastAsia="楷体_GB2312"/>
          <w:sz w:val="28"/>
        </w:rPr>
      </w:pPr>
      <w:r>
        <w:rPr>
          <w:rFonts w:eastAsia="楷体_GB2312"/>
          <w:sz w:val="28"/>
        </w:rPr>
        <w:t>结合图</w:t>
      </w:r>
      <w:r>
        <w:rPr>
          <w:rFonts w:eastAsia="楷体_GB2312" w:hint="eastAsia"/>
          <w:sz w:val="28"/>
        </w:rPr>
        <w:t>2</w:t>
      </w:r>
      <w:r>
        <w:rPr>
          <w:rFonts w:eastAsia="楷体_GB2312" w:hint="eastAsia"/>
          <w:sz w:val="28"/>
        </w:rPr>
        <w:t>可以看出，若需要匹配的图模式为</w:t>
      </w:r>
      <w:r w:rsidR="001A4EDE">
        <w:rPr>
          <w:rFonts w:eastAsia="楷体_GB2312" w:hint="eastAsia"/>
          <w:sz w:val="28"/>
        </w:rPr>
        <w:t>互相之间通过一条边相连的三个</w:t>
      </w:r>
      <w:r>
        <w:rPr>
          <w:rFonts w:eastAsia="楷体_GB2312" w:hint="eastAsia"/>
          <w:sz w:val="28"/>
        </w:rPr>
        <w:t>节点</w:t>
      </w:r>
      <w:r w:rsidR="001A4EDE">
        <w:rPr>
          <w:rFonts w:eastAsia="楷体_GB2312" w:hint="eastAsia"/>
          <w:sz w:val="28"/>
        </w:rPr>
        <w:t>组成三角形结构时，对应的图模式匹配算法可以为针对目标图数据中的每个节点，</w:t>
      </w:r>
      <w:r w:rsidR="00DC1BFC">
        <w:rPr>
          <w:rFonts w:eastAsia="楷体_GB2312" w:hint="eastAsia"/>
          <w:sz w:val="28"/>
        </w:rPr>
        <w:t>判断</w:t>
      </w:r>
      <w:r w:rsidR="001A4EDE">
        <w:rPr>
          <w:rFonts w:eastAsia="楷体_GB2312" w:hint="eastAsia"/>
          <w:sz w:val="28"/>
        </w:rPr>
        <w:t>该节点的邻居节点集和该节点的每个邻居节点的邻居节点集之间</w:t>
      </w:r>
      <w:r w:rsidR="00DC1BFC">
        <w:rPr>
          <w:rFonts w:eastAsia="楷体_GB2312" w:hint="eastAsia"/>
          <w:sz w:val="28"/>
        </w:rPr>
        <w:t>是否存在</w:t>
      </w:r>
      <w:r w:rsidR="001A4EDE">
        <w:rPr>
          <w:rFonts w:eastAsia="楷体_GB2312" w:hint="eastAsia"/>
          <w:sz w:val="28"/>
        </w:rPr>
        <w:t>交集，</w:t>
      </w:r>
      <w:r w:rsidR="00DC1BFC">
        <w:rPr>
          <w:rFonts w:eastAsia="楷体_GB2312" w:hint="eastAsia"/>
          <w:sz w:val="28"/>
        </w:rPr>
        <w:t>若是，则说明存在上述的三角形结构的图模式，若否，则说明不存在上述的三角形结构的图模式。</w:t>
      </w:r>
    </w:p>
    <w:p w14:paraId="3C2F8000" w14:textId="5A90F950" w:rsidR="00854EFC" w:rsidRDefault="00DC1BFC" w:rsidP="00564A40">
      <w:pPr>
        <w:adjustRightInd w:val="0"/>
        <w:snapToGrid w:val="0"/>
        <w:spacing w:line="360" w:lineRule="auto"/>
        <w:ind w:firstLineChars="200" w:firstLine="560"/>
        <w:rPr>
          <w:rFonts w:eastAsia="楷体_GB2312"/>
          <w:sz w:val="28"/>
        </w:rPr>
      </w:pPr>
      <w:r>
        <w:rPr>
          <w:rFonts w:eastAsia="楷体_GB2312"/>
          <w:sz w:val="28"/>
        </w:rPr>
        <w:t>例如：假设节点</w:t>
      </w:r>
      <w:r>
        <w:rPr>
          <w:rFonts w:eastAsia="楷体_GB2312" w:hint="eastAsia"/>
          <w:sz w:val="28"/>
        </w:rPr>
        <w:t>A</w:t>
      </w:r>
      <w:r>
        <w:rPr>
          <w:rFonts w:eastAsia="楷体_GB2312" w:hint="eastAsia"/>
          <w:sz w:val="28"/>
        </w:rPr>
        <w:t>的邻居节点集包括节点</w:t>
      </w:r>
      <w:r>
        <w:rPr>
          <w:rFonts w:eastAsia="楷体_GB2312" w:hint="eastAsia"/>
          <w:sz w:val="28"/>
        </w:rPr>
        <w:t>B</w:t>
      </w:r>
      <w:r>
        <w:rPr>
          <w:rFonts w:eastAsia="楷体_GB2312"/>
          <w:sz w:val="28"/>
        </w:rPr>
        <w:t>、节点</w:t>
      </w:r>
      <w:r>
        <w:rPr>
          <w:rFonts w:eastAsia="楷体_GB2312" w:hint="eastAsia"/>
          <w:sz w:val="28"/>
        </w:rPr>
        <w:t>C</w:t>
      </w:r>
      <w:r>
        <w:rPr>
          <w:rFonts w:eastAsia="楷体_GB2312" w:hint="eastAsia"/>
          <w:sz w:val="28"/>
        </w:rPr>
        <w:t>，节点</w:t>
      </w:r>
      <w:r>
        <w:rPr>
          <w:rFonts w:eastAsia="楷体_GB2312" w:hint="eastAsia"/>
          <w:sz w:val="28"/>
        </w:rPr>
        <w:t>B</w:t>
      </w:r>
      <w:r>
        <w:rPr>
          <w:rFonts w:eastAsia="楷体_GB2312" w:hint="eastAsia"/>
          <w:sz w:val="28"/>
        </w:rPr>
        <w:t>的邻居节点集包括节点</w:t>
      </w:r>
      <w:r>
        <w:rPr>
          <w:rFonts w:eastAsia="楷体_GB2312"/>
          <w:sz w:val="28"/>
        </w:rPr>
        <w:t>C</w:t>
      </w:r>
      <w:r>
        <w:rPr>
          <w:rFonts w:eastAsia="楷体_GB2312"/>
          <w:sz w:val="28"/>
        </w:rPr>
        <w:t>、节点</w:t>
      </w:r>
      <w:r>
        <w:rPr>
          <w:rFonts w:eastAsia="楷体_GB2312" w:hint="eastAsia"/>
          <w:sz w:val="28"/>
        </w:rPr>
        <w:t>A</w:t>
      </w:r>
      <w:r>
        <w:rPr>
          <w:rFonts w:eastAsia="楷体_GB2312" w:hint="eastAsia"/>
          <w:sz w:val="28"/>
        </w:rPr>
        <w:t>、节点</w:t>
      </w:r>
      <w:r>
        <w:rPr>
          <w:rFonts w:eastAsia="楷体_GB2312" w:hint="eastAsia"/>
          <w:sz w:val="28"/>
        </w:rPr>
        <w:t>D</w:t>
      </w:r>
      <w:r>
        <w:rPr>
          <w:rFonts w:eastAsia="楷体_GB2312" w:hint="eastAsia"/>
          <w:sz w:val="28"/>
        </w:rPr>
        <w:t>，此时节点</w:t>
      </w:r>
      <w:r>
        <w:rPr>
          <w:rFonts w:eastAsia="楷体_GB2312" w:hint="eastAsia"/>
          <w:sz w:val="28"/>
        </w:rPr>
        <w:t>A</w:t>
      </w:r>
      <w:r>
        <w:rPr>
          <w:rFonts w:eastAsia="楷体_GB2312" w:hint="eastAsia"/>
          <w:sz w:val="28"/>
        </w:rPr>
        <w:t>的邻居节点集和节点</w:t>
      </w:r>
      <w:r>
        <w:rPr>
          <w:rFonts w:eastAsia="楷体_GB2312"/>
          <w:sz w:val="28"/>
        </w:rPr>
        <w:t>B</w:t>
      </w:r>
      <w:r>
        <w:rPr>
          <w:rFonts w:eastAsia="楷体_GB2312"/>
          <w:sz w:val="28"/>
        </w:rPr>
        <w:t>的邻居节点集中均包含有节点</w:t>
      </w:r>
      <w:r>
        <w:rPr>
          <w:rFonts w:eastAsia="楷体_GB2312"/>
          <w:sz w:val="28"/>
        </w:rPr>
        <w:t>C</w:t>
      </w:r>
      <w:r>
        <w:rPr>
          <w:rFonts w:eastAsia="楷体_GB2312"/>
          <w:sz w:val="28"/>
        </w:rPr>
        <w:t>，此时可以说明节点</w:t>
      </w:r>
      <w:r>
        <w:rPr>
          <w:rFonts w:eastAsia="楷体_GB2312"/>
          <w:sz w:val="28"/>
        </w:rPr>
        <w:t>C</w:t>
      </w:r>
      <w:r>
        <w:rPr>
          <w:rFonts w:eastAsia="楷体_GB2312"/>
          <w:sz w:val="28"/>
        </w:rPr>
        <w:t>为节点</w:t>
      </w:r>
      <w:r>
        <w:rPr>
          <w:rFonts w:eastAsia="楷体_GB2312" w:hint="eastAsia"/>
          <w:sz w:val="28"/>
        </w:rPr>
        <w:t>A</w:t>
      </w:r>
      <w:r>
        <w:rPr>
          <w:rFonts w:eastAsia="楷体_GB2312" w:hint="eastAsia"/>
          <w:sz w:val="28"/>
        </w:rPr>
        <w:t>和节点</w:t>
      </w:r>
      <w:r>
        <w:rPr>
          <w:rFonts w:eastAsia="楷体_GB2312" w:hint="eastAsia"/>
          <w:sz w:val="28"/>
        </w:rPr>
        <w:t>B</w:t>
      </w:r>
      <w:r>
        <w:rPr>
          <w:rFonts w:eastAsia="楷体_GB2312" w:hint="eastAsia"/>
          <w:sz w:val="28"/>
        </w:rPr>
        <w:t>的公共邻居节点</w:t>
      </w:r>
      <w:r w:rsidR="00854EFC">
        <w:rPr>
          <w:rFonts w:eastAsia="楷体_GB2312" w:hint="eastAsia"/>
          <w:sz w:val="28"/>
        </w:rPr>
        <w:t>，也就是说，</w:t>
      </w:r>
      <w:r>
        <w:rPr>
          <w:rFonts w:eastAsia="楷体_GB2312" w:hint="eastAsia"/>
          <w:sz w:val="28"/>
        </w:rPr>
        <w:t>节点</w:t>
      </w:r>
      <w:r>
        <w:rPr>
          <w:rFonts w:eastAsia="楷体_GB2312" w:hint="eastAsia"/>
          <w:sz w:val="28"/>
        </w:rPr>
        <w:t>A</w:t>
      </w:r>
      <w:r w:rsidR="00854EFC">
        <w:rPr>
          <w:rFonts w:eastAsia="楷体_GB2312" w:hint="eastAsia"/>
          <w:sz w:val="28"/>
        </w:rPr>
        <w:t>、节点</w:t>
      </w:r>
      <w:r w:rsidR="00854EFC">
        <w:rPr>
          <w:rFonts w:eastAsia="楷体_GB2312" w:hint="eastAsia"/>
          <w:sz w:val="28"/>
        </w:rPr>
        <w:t>B</w:t>
      </w:r>
      <w:r w:rsidR="00854EFC">
        <w:rPr>
          <w:rFonts w:eastAsia="楷体_GB2312" w:hint="eastAsia"/>
          <w:sz w:val="28"/>
        </w:rPr>
        <w:t>、节点</w:t>
      </w:r>
      <w:r w:rsidR="00854EFC">
        <w:rPr>
          <w:rFonts w:eastAsia="楷体_GB2312" w:hint="eastAsia"/>
          <w:sz w:val="28"/>
        </w:rPr>
        <w:t>C</w:t>
      </w:r>
      <w:r w:rsidR="00854EFC">
        <w:rPr>
          <w:rFonts w:eastAsia="楷体_GB2312" w:hint="eastAsia"/>
          <w:sz w:val="28"/>
        </w:rPr>
        <w:t>之间均通过一条边相连，即满足上述的三角形结构的图模式，此时，可以将节点</w:t>
      </w:r>
      <w:r w:rsidR="00854EFC">
        <w:rPr>
          <w:rFonts w:eastAsia="楷体_GB2312" w:hint="eastAsia"/>
          <w:sz w:val="28"/>
        </w:rPr>
        <w:t>A</w:t>
      </w:r>
      <w:r w:rsidR="00854EFC">
        <w:rPr>
          <w:rFonts w:eastAsia="楷体_GB2312" w:hint="eastAsia"/>
          <w:sz w:val="28"/>
        </w:rPr>
        <w:t>、节点</w:t>
      </w:r>
      <w:r w:rsidR="00854EFC">
        <w:rPr>
          <w:rFonts w:eastAsia="楷体_GB2312" w:hint="eastAsia"/>
          <w:sz w:val="28"/>
        </w:rPr>
        <w:t>B</w:t>
      </w:r>
      <w:r w:rsidR="00854EFC">
        <w:rPr>
          <w:rFonts w:eastAsia="楷体_GB2312" w:hint="eastAsia"/>
          <w:sz w:val="28"/>
        </w:rPr>
        <w:t>、节点</w:t>
      </w:r>
      <w:r w:rsidR="00854EFC">
        <w:rPr>
          <w:rFonts w:eastAsia="楷体_GB2312" w:hint="eastAsia"/>
          <w:sz w:val="28"/>
        </w:rPr>
        <w:t>C</w:t>
      </w:r>
      <w:r w:rsidR="00854EFC">
        <w:rPr>
          <w:rFonts w:eastAsia="楷体_GB2312" w:hint="eastAsia"/>
          <w:sz w:val="28"/>
        </w:rPr>
        <w:t>作为</w:t>
      </w:r>
      <w:r w:rsidR="00CD1F5D">
        <w:rPr>
          <w:rFonts w:eastAsia="楷体_GB2312" w:hint="eastAsia"/>
          <w:sz w:val="28"/>
        </w:rPr>
        <w:t>图模式匹配算法</w:t>
      </w:r>
      <w:r w:rsidR="00854EFC">
        <w:rPr>
          <w:rFonts w:eastAsia="楷体_GB2312" w:hint="eastAsia"/>
          <w:sz w:val="28"/>
        </w:rPr>
        <w:t>匹配出的子图。</w:t>
      </w:r>
    </w:p>
    <w:p w14:paraId="7350D259" w14:textId="00046FFE" w:rsidR="00754E93" w:rsidRDefault="00854EFC" w:rsidP="00564A40">
      <w:pPr>
        <w:adjustRightInd w:val="0"/>
        <w:snapToGrid w:val="0"/>
        <w:spacing w:line="360" w:lineRule="auto"/>
        <w:ind w:firstLineChars="200" w:firstLine="560"/>
        <w:rPr>
          <w:rFonts w:eastAsia="楷体_GB2312"/>
          <w:sz w:val="28"/>
        </w:rPr>
      </w:pPr>
      <w:r>
        <w:rPr>
          <w:rFonts w:eastAsia="楷体_GB2312" w:hint="eastAsia"/>
          <w:sz w:val="28"/>
          <w:szCs w:val="22"/>
        </w:rPr>
        <w:t>进一步地，从上述内容中可以看出，在执行</w:t>
      </w:r>
      <w:r w:rsidR="00CD1F5D">
        <w:rPr>
          <w:rFonts w:eastAsia="楷体_GB2312" w:hint="eastAsia"/>
          <w:sz w:val="28"/>
          <w:szCs w:val="22"/>
        </w:rPr>
        <w:t>图模式匹配算法</w:t>
      </w:r>
      <w:r>
        <w:rPr>
          <w:rFonts w:eastAsia="楷体_GB2312" w:hint="eastAsia"/>
          <w:sz w:val="28"/>
          <w:szCs w:val="22"/>
        </w:rPr>
        <w:t>的过程中存在</w:t>
      </w:r>
      <w:r>
        <w:rPr>
          <w:rFonts w:eastAsia="楷体_GB2312" w:hint="eastAsia"/>
          <w:sz w:val="28"/>
          <w:szCs w:val="22"/>
        </w:rPr>
        <w:lastRenderedPageBreak/>
        <w:t>大量的冗余集合操作，例如：在实际应用场景中，会先取节点</w:t>
      </w:r>
      <w:r>
        <w:rPr>
          <w:rFonts w:eastAsia="楷体_GB2312" w:hint="eastAsia"/>
          <w:sz w:val="28"/>
          <w:szCs w:val="22"/>
        </w:rPr>
        <w:t>A</w:t>
      </w:r>
      <w:r>
        <w:rPr>
          <w:rFonts w:eastAsia="楷体_GB2312" w:hint="eastAsia"/>
          <w:sz w:val="28"/>
          <w:szCs w:val="22"/>
        </w:rPr>
        <w:t>的邻居节点集和节点</w:t>
      </w:r>
      <w:r>
        <w:rPr>
          <w:rFonts w:eastAsia="楷体_GB2312" w:hint="eastAsia"/>
          <w:sz w:val="28"/>
          <w:szCs w:val="22"/>
        </w:rPr>
        <w:t>A</w:t>
      </w:r>
      <w:r>
        <w:rPr>
          <w:rFonts w:eastAsia="楷体_GB2312" w:hint="eastAsia"/>
          <w:sz w:val="28"/>
          <w:szCs w:val="22"/>
        </w:rPr>
        <w:t>的邻居节点</w:t>
      </w:r>
      <w:r>
        <w:rPr>
          <w:rFonts w:eastAsia="楷体_GB2312"/>
          <w:sz w:val="28"/>
          <w:szCs w:val="22"/>
        </w:rPr>
        <w:t>B</w:t>
      </w:r>
      <w:r>
        <w:rPr>
          <w:rFonts w:eastAsia="楷体_GB2312"/>
          <w:sz w:val="28"/>
          <w:szCs w:val="22"/>
        </w:rPr>
        <w:t>的邻居节点集之间的交集，从而得到</w:t>
      </w:r>
      <w:r>
        <w:rPr>
          <w:rFonts w:eastAsia="楷体_GB2312" w:hint="eastAsia"/>
          <w:sz w:val="28"/>
        </w:rPr>
        <w:t>节点</w:t>
      </w:r>
      <w:r>
        <w:rPr>
          <w:rFonts w:eastAsia="楷体_GB2312" w:hint="eastAsia"/>
          <w:sz w:val="28"/>
        </w:rPr>
        <w:t>A</w:t>
      </w:r>
      <w:r>
        <w:rPr>
          <w:rFonts w:eastAsia="楷体_GB2312" w:hint="eastAsia"/>
          <w:sz w:val="28"/>
        </w:rPr>
        <w:t>、节点</w:t>
      </w:r>
      <w:r>
        <w:rPr>
          <w:rFonts w:eastAsia="楷体_GB2312" w:hint="eastAsia"/>
          <w:sz w:val="28"/>
        </w:rPr>
        <w:t>B</w:t>
      </w:r>
      <w:r>
        <w:rPr>
          <w:rFonts w:eastAsia="楷体_GB2312" w:hint="eastAsia"/>
          <w:sz w:val="28"/>
        </w:rPr>
        <w:t>、节点</w:t>
      </w:r>
      <w:r>
        <w:rPr>
          <w:rFonts w:eastAsia="楷体_GB2312" w:hint="eastAsia"/>
          <w:sz w:val="28"/>
        </w:rPr>
        <w:t>C</w:t>
      </w:r>
      <w:r>
        <w:rPr>
          <w:rFonts w:eastAsia="楷体_GB2312" w:hint="eastAsia"/>
          <w:sz w:val="28"/>
        </w:rPr>
        <w:t>对应的子图，除此之外，</w:t>
      </w:r>
      <w:r w:rsidR="00910388">
        <w:rPr>
          <w:rFonts w:eastAsia="楷体_GB2312" w:hint="eastAsia"/>
          <w:sz w:val="28"/>
        </w:rPr>
        <w:t>由于图模式匹配算法需要从每个节点出发，来确定该节点的</w:t>
      </w:r>
      <w:r w:rsidR="002B153F">
        <w:rPr>
          <w:rFonts w:eastAsia="楷体_GB2312" w:hint="eastAsia"/>
          <w:sz w:val="28"/>
        </w:rPr>
        <w:t>邻居节点集</w:t>
      </w:r>
      <w:r w:rsidR="00910388">
        <w:rPr>
          <w:rFonts w:eastAsia="楷体_GB2312" w:hint="eastAsia"/>
          <w:sz w:val="28"/>
        </w:rPr>
        <w:t>和该节点的邻居节点的</w:t>
      </w:r>
      <w:r w:rsidR="002B153F">
        <w:rPr>
          <w:rFonts w:eastAsia="楷体_GB2312" w:hint="eastAsia"/>
          <w:sz w:val="28"/>
        </w:rPr>
        <w:t>邻居节点集</w:t>
      </w:r>
      <w:r w:rsidR="00910388">
        <w:rPr>
          <w:rFonts w:eastAsia="楷体_GB2312" w:hint="eastAsia"/>
          <w:sz w:val="28"/>
        </w:rPr>
        <w:t>之间的交集，因此，除了从节点</w:t>
      </w:r>
      <w:r w:rsidR="00910388">
        <w:rPr>
          <w:rFonts w:eastAsia="楷体_GB2312" w:hint="eastAsia"/>
          <w:sz w:val="28"/>
        </w:rPr>
        <w:t>A</w:t>
      </w:r>
      <w:r w:rsidR="00910388">
        <w:rPr>
          <w:rFonts w:eastAsia="楷体_GB2312" w:hint="eastAsia"/>
          <w:sz w:val="28"/>
        </w:rPr>
        <w:t>出发，来确定节点</w:t>
      </w:r>
      <w:r w:rsidR="00910388">
        <w:rPr>
          <w:rFonts w:eastAsia="楷体_GB2312"/>
          <w:sz w:val="28"/>
        </w:rPr>
        <w:t>A</w:t>
      </w:r>
      <w:r w:rsidR="00910388">
        <w:rPr>
          <w:rFonts w:eastAsia="楷体_GB2312"/>
          <w:sz w:val="28"/>
        </w:rPr>
        <w:t>的</w:t>
      </w:r>
      <w:r w:rsidR="002B153F">
        <w:rPr>
          <w:rFonts w:eastAsia="楷体_GB2312"/>
          <w:sz w:val="28"/>
        </w:rPr>
        <w:t>邻居节点集</w:t>
      </w:r>
      <w:r w:rsidR="00910388">
        <w:rPr>
          <w:rFonts w:eastAsia="楷体_GB2312"/>
          <w:sz w:val="28"/>
        </w:rPr>
        <w:t>和节点</w:t>
      </w:r>
      <w:r w:rsidR="00910388">
        <w:rPr>
          <w:rFonts w:eastAsia="楷体_GB2312"/>
          <w:sz w:val="28"/>
        </w:rPr>
        <w:t>A</w:t>
      </w:r>
      <w:r w:rsidR="00910388">
        <w:rPr>
          <w:rFonts w:eastAsia="楷体_GB2312" w:hint="eastAsia"/>
          <w:sz w:val="28"/>
          <w:szCs w:val="22"/>
        </w:rPr>
        <w:t>的邻居节点</w:t>
      </w:r>
      <w:r w:rsidR="00910388">
        <w:rPr>
          <w:rFonts w:eastAsia="楷体_GB2312"/>
          <w:sz w:val="28"/>
          <w:szCs w:val="22"/>
        </w:rPr>
        <w:t>B</w:t>
      </w:r>
      <w:r w:rsidR="002B153F">
        <w:rPr>
          <w:rFonts w:eastAsia="楷体_GB2312"/>
          <w:sz w:val="28"/>
          <w:szCs w:val="22"/>
        </w:rPr>
        <w:t>的邻居节点集</w:t>
      </w:r>
      <w:r w:rsidR="00910388">
        <w:rPr>
          <w:rFonts w:eastAsia="楷体_GB2312"/>
          <w:sz w:val="28"/>
          <w:szCs w:val="22"/>
        </w:rPr>
        <w:t>之间的交集之外，</w:t>
      </w:r>
      <w:r>
        <w:rPr>
          <w:rFonts w:eastAsia="楷体_GB2312" w:hint="eastAsia"/>
          <w:sz w:val="28"/>
        </w:rPr>
        <w:t>还会</w:t>
      </w:r>
      <w:r w:rsidR="002B153F">
        <w:rPr>
          <w:rFonts w:eastAsia="楷体_GB2312" w:hint="eastAsia"/>
          <w:sz w:val="28"/>
        </w:rPr>
        <w:t>从节点</w:t>
      </w:r>
      <w:r w:rsidR="002B153F">
        <w:rPr>
          <w:rFonts w:eastAsia="楷体_GB2312" w:hint="eastAsia"/>
          <w:sz w:val="28"/>
        </w:rPr>
        <w:t>B</w:t>
      </w:r>
      <w:r w:rsidR="002B153F">
        <w:rPr>
          <w:rFonts w:eastAsia="楷体_GB2312" w:hint="eastAsia"/>
          <w:sz w:val="28"/>
        </w:rPr>
        <w:t>出发，</w:t>
      </w:r>
      <w:r w:rsidR="002B153F">
        <w:rPr>
          <w:rFonts w:eastAsia="楷体_GB2312" w:hint="eastAsia"/>
          <w:sz w:val="28"/>
          <w:szCs w:val="22"/>
        </w:rPr>
        <w:t>确定</w:t>
      </w:r>
      <w:r>
        <w:rPr>
          <w:rFonts w:eastAsia="楷体_GB2312" w:hint="eastAsia"/>
          <w:sz w:val="28"/>
          <w:szCs w:val="22"/>
        </w:rPr>
        <w:t>节点</w:t>
      </w:r>
      <w:ins w:id="0" w:author="Microsoft Office User" w:date="2023-03-09T20:55:00Z">
        <w:r w:rsidR="007A0B4E">
          <w:rPr>
            <w:rFonts w:eastAsia="楷体_GB2312" w:hint="eastAsia"/>
            <w:sz w:val="28"/>
            <w:szCs w:val="22"/>
          </w:rPr>
          <w:t>B</w:t>
        </w:r>
      </w:ins>
      <w:del w:id="1" w:author="Microsoft Office User" w:date="2023-03-09T20:55:00Z">
        <w:r w:rsidDel="007A0B4E">
          <w:rPr>
            <w:rFonts w:eastAsia="楷体_GB2312" w:hint="eastAsia"/>
            <w:sz w:val="28"/>
            <w:szCs w:val="22"/>
          </w:rPr>
          <w:delText>A</w:delText>
        </w:r>
      </w:del>
      <w:r>
        <w:rPr>
          <w:rFonts w:eastAsia="楷体_GB2312" w:hint="eastAsia"/>
          <w:sz w:val="28"/>
          <w:szCs w:val="22"/>
        </w:rPr>
        <w:t>的邻居节点集和节点</w:t>
      </w:r>
      <w:ins w:id="2" w:author="Microsoft Office User" w:date="2023-03-09T20:55:00Z">
        <w:r w:rsidR="007A0B4E">
          <w:rPr>
            <w:rFonts w:eastAsia="楷体_GB2312" w:hint="eastAsia"/>
            <w:sz w:val="28"/>
            <w:szCs w:val="22"/>
          </w:rPr>
          <w:t>B</w:t>
        </w:r>
      </w:ins>
      <w:del w:id="3" w:author="Microsoft Office User" w:date="2023-03-09T20:55:00Z">
        <w:r w:rsidDel="007A0B4E">
          <w:rPr>
            <w:rFonts w:eastAsia="楷体_GB2312" w:hint="eastAsia"/>
            <w:sz w:val="28"/>
            <w:szCs w:val="22"/>
          </w:rPr>
          <w:delText>A</w:delText>
        </w:r>
      </w:del>
      <w:r>
        <w:rPr>
          <w:rFonts w:eastAsia="楷体_GB2312" w:hint="eastAsia"/>
          <w:sz w:val="28"/>
          <w:szCs w:val="22"/>
        </w:rPr>
        <w:t>的邻居节点</w:t>
      </w:r>
      <w:ins w:id="4" w:author="Microsoft Office User" w:date="2023-03-09T20:55:00Z">
        <w:r w:rsidR="007A0B4E">
          <w:rPr>
            <w:rFonts w:eastAsia="楷体_GB2312" w:hint="eastAsia"/>
            <w:sz w:val="28"/>
            <w:szCs w:val="22"/>
          </w:rPr>
          <w:t>A</w:t>
        </w:r>
      </w:ins>
      <w:del w:id="5" w:author="Microsoft Office User" w:date="2023-03-09T20:55:00Z">
        <w:r w:rsidDel="007A0B4E">
          <w:rPr>
            <w:rFonts w:eastAsia="楷体_GB2312"/>
            <w:sz w:val="28"/>
            <w:szCs w:val="22"/>
          </w:rPr>
          <w:delText>C</w:delText>
        </w:r>
      </w:del>
      <w:r>
        <w:rPr>
          <w:rFonts w:eastAsia="楷体_GB2312"/>
          <w:sz w:val="28"/>
          <w:szCs w:val="22"/>
        </w:rPr>
        <w:t>的邻居节点集之间的交集，从而得到</w:t>
      </w:r>
      <w:r>
        <w:rPr>
          <w:rFonts w:eastAsia="楷体_GB2312" w:hint="eastAsia"/>
          <w:sz w:val="28"/>
        </w:rPr>
        <w:t>节点</w:t>
      </w:r>
      <w:r>
        <w:rPr>
          <w:rFonts w:eastAsia="楷体_GB2312" w:hint="eastAsia"/>
          <w:sz w:val="28"/>
        </w:rPr>
        <w:t>A</w:t>
      </w:r>
      <w:r>
        <w:rPr>
          <w:rFonts w:eastAsia="楷体_GB2312" w:hint="eastAsia"/>
          <w:sz w:val="28"/>
        </w:rPr>
        <w:t>、节点</w:t>
      </w:r>
      <w:r>
        <w:rPr>
          <w:rFonts w:eastAsia="楷体_GB2312" w:hint="eastAsia"/>
          <w:sz w:val="28"/>
        </w:rPr>
        <w:t>B</w:t>
      </w:r>
      <w:r>
        <w:rPr>
          <w:rFonts w:eastAsia="楷体_GB2312" w:hint="eastAsia"/>
          <w:sz w:val="28"/>
        </w:rPr>
        <w:t>、节点</w:t>
      </w:r>
      <w:r>
        <w:rPr>
          <w:rFonts w:eastAsia="楷体_GB2312" w:hint="eastAsia"/>
          <w:sz w:val="28"/>
        </w:rPr>
        <w:t>C</w:t>
      </w:r>
      <w:r>
        <w:rPr>
          <w:rFonts w:eastAsia="楷体_GB2312" w:hint="eastAsia"/>
          <w:sz w:val="28"/>
        </w:rPr>
        <w:t>对应的子图，因此，</w:t>
      </w:r>
      <w:r w:rsidR="00754E93">
        <w:rPr>
          <w:rFonts w:eastAsia="楷体_GB2312" w:hint="eastAsia"/>
          <w:sz w:val="28"/>
        </w:rPr>
        <w:t>降低了</w:t>
      </w:r>
      <w:r w:rsidR="00CD1F5D">
        <w:rPr>
          <w:rFonts w:eastAsia="楷体_GB2312" w:hint="eastAsia"/>
          <w:sz w:val="28"/>
        </w:rPr>
        <w:t>图模式匹配算法</w:t>
      </w:r>
      <w:r w:rsidR="00754E93">
        <w:rPr>
          <w:rFonts w:eastAsia="楷体_GB2312" w:hint="eastAsia"/>
          <w:sz w:val="28"/>
        </w:rPr>
        <w:t>的执行效率。</w:t>
      </w:r>
    </w:p>
    <w:p w14:paraId="24A17F9F" w14:textId="75C5A4AE" w:rsidR="00754E93" w:rsidRDefault="00754E93" w:rsidP="00564A40">
      <w:pPr>
        <w:adjustRightInd w:val="0"/>
        <w:snapToGrid w:val="0"/>
        <w:spacing w:line="360" w:lineRule="auto"/>
        <w:ind w:firstLineChars="200" w:firstLine="560"/>
        <w:rPr>
          <w:rFonts w:eastAsia="楷体_GB2312"/>
          <w:sz w:val="28"/>
        </w:rPr>
      </w:pPr>
      <w:r>
        <w:rPr>
          <w:rFonts w:eastAsia="楷体_GB2312"/>
          <w:sz w:val="28"/>
        </w:rPr>
        <w:t>基于此，在上述的</w:t>
      </w:r>
      <w:r>
        <w:rPr>
          <w:rFonts w:eastAsia="楷体_GB2312" w:hint="eastAsia"/>
          <w:sz w:val="28"/>
        </w:rPr>
        <w:t>处理单元中还可以设有：检测模块，其中，检测模块用于</w:t>
      </w:r>
      <w:r w:rsidRPr="001C6E11">
        <w:rPr>
          <w:rFonts w:eastAsia="楷体_GB2312" w:hint="eastAsia"/>
          <w:sz w:val="28"/>
        </w:rPr>
        <w:t>针对每个集合操作，判断该集合操作被执行的次数</w:t>
      </w:r>
      <w:r>
        <w:rPr>
          <w:rFonts w:eastAsia="楷体_GB2312" w:hint="eastAsia"/>
          <w:sz w:val="28"/>
        </w:rPr>
        <w:t>是否超过预设阈值，若是，则确定该集合操作为目标集合操作，并将</w:t>
      </w:r>
      <w:r w:rsidRPr="001C6E11">
        <w:rPr>
          <w:rFonts w:eastAsia="楷体_GB2312" w:hint="eastAsia"/>
          <w:sz w:val="28"/>
        </w:rPr>
        <w:t>目标集合操作的执行结果</w:t>
      </w:r>
      <w:r w:rsidR="0037653C">
        <w:rPr>
          <w:rFonts w:eastAsia="楷体_GB2312" w:hint="eastAsia"/>
          <w:sz w:val="28"/>
        </w:rPr>
        <w:t>进行持久化</w:t>
      </w:r>
      <w:r w:rsidRPr="001C6E11">
        <w:rPr>
          <w:rFonts w:eastAsia="楷体_GB2312" w:hint="eastAsia"/>
          <w:sz w:val="28"/>
        </w:rPr>
        <w:t>保存</w:t>
      </w:r>
      <w:r w:rsidR="0037653C">
        <w:rPr>
          <w:rFonts w:eastAsia="楷体_GB2312" w:hint="eastAsia"/>
          <w:sz w:val="28"/>
        </w:rPr>
        <w:t>（可以理解为将目标集合操作的执行结果保存到指定内存空间中，以避免在执行图模式匹配算法的过程中将目标结合操作的执行结果覆盖）</w:t>
      </w:r>
      <w:r w:rsidRPr="001C6E11">
        <w:rPr>
          <w:rFonts w:eastAsia="楷体_GB2312" w:hint="eastAsia"/>
          <w:sz w:val="28"/>
        </w:rPr>
        <w:t>，以在需要再次执行该集合操作时重复使用。</w:t>
      </w:r>
    </w:p>
    <w:p w14:paraId="1BED9A23" w14:textId="2CA9EF46" w:rsidR="00754E93" w:rsidRDefault="00FB6FD1" w:rsidP="00564A40">
      <w:pPr>
        <w:adjustRightInd w:val="0"/>
        <w:snapToGrid w:val="0"/>
        <w:spacing w:line="360" w:lineRule="auto"/>
        <w:ind w:firstLineChars="200" w:firstLine="560"/>
        <w:rPr>
          <w:rFonts w:eastAsia="楷体_GB2312"/>
          <w:sz w:val="28"/>
        </w:rPr>
      </w:pPr>
      <w:r>
        <w:rPr>
          <w:rFonts w:eastAsia="楷体_GB2312"/>
          <w:sz w:val="28"/>
        </w:rPr>
        <w:t>当然</w:t>
      </w:r>
      <w:r w:rsidR="00754E93">
        <w:rPr>
          <w:rFonts w:eastAsia="楷体_GB2312"/>
          <w:sz w:val="28"/>
        </w:rPr>
        <w:t>，检测模块在</w:t>
      </w:r>
      <w:r w:rsidR="00754E93" w:rsidRPr="001C6E11">
        <w:rPr>
          <w:rFonts w:eastAsia="楷体_GB2312" w:hint="eastAsia"/>
          <w:sz w:val="28"/>
        </w:rPr>
        <w:t>判断该集合操作被执行的次数</w:t>
      </w:r>
      <w:r w:rsidR="00754E93">
        <w:rPr>
          <w:rFonts w:eastAsia="楷体_GB2312" w:hint="eastAsia"/>
          <w:sz w:val="28"/>
        </w:rPr>
        <w:t>是否超过预设阈值之前，还可以</w:t>
      </w:r>
      <w:r w:rsidR="00754E93">
        <w:rPr>
          <w:rFonts w:eastAsia="楷体_GB2312"/>
          <w:sz w:val="28"/>
        </w:rPr>
        <w:t>针对每个集合操作，判断是否存在该集合操作对应的唯一标识，若否，则根据该集合操作涉及的两个集合以及该集合操作对应的指定类型，生成该集合操作对应的唯一标识并保存，若是，则可以根据该集合操作对应的唯一标识，确定该集合操作被执行的次数，并判断</w:t>
      </w:r>
      <w:r w:rsidR="00754E93" w:rsidRPr="001C6E11">
        <w:rPr>
          <w:rFonts w:eastAsia="楷体_GB2312" w:hint="eastAsia"/>
          <w:sz w:val="28"/>
        </w:rPr>
        <w:t>该集合操作被执行的次数</w:t>
      </w:r>
      <w:r w:rsidR="00754E93">
        <w:rPr>
          <w:rFonts w:eastAsia="楷体_GB2312" w:hint="eastAsia"/>
          <w:sz w:val="28"/>
        </w:rPr>
        <w:t>是否超过预设阈值。</w:t>
      </w:r>
    </w:p>
    <w:p w14:paraId="42A3FAAA" w14:textId="19B76514" w:rsidR="003D26EB" w:rsidRDefault="00FB6FD1" w:rsidP="00564A40">
      <w:pPr>
        <w:adjustRightInd w:val="0"/>
        <w:snapToGrid w:val="0"/>
        <w:spacing w:line="360" w:lineRule="auto"/>
        <w:ind w:firstLineChars="200" w:firstLine="560"/>
        <w:rPr>
          <w:rFonts w:eastAsia="楷体_GB2312"/>
          <w:sz w:val="28"/>
          <w:szCs w:val="22"/>
        </w:rPr>
      </w:pPr>
      <w:r>
        <w:rPr>
          <w:rFonts w:eastAsia="楷体_GB2312" w:hint="eastAsia"/>
          <w:sz w:val="28"/>
          <w:szCs w:val="22"/>
        </w:rPr>
        <w:lastRenderedPageBreak/>
        <w:t>需要说明的是，针对每个节点，可以使用该节点对应的唯一标识对该节点的</w:t>
      </w:r>
      <w:r w:rsidR="002B153F">
        <w:rPr>
          <w:rFonts w:eastAsia="楷体_GB2312" w:hint="eastAsia"/>
          <w:sz w:val="28"/>
          <w:szCs w:val="22"/>
        </w:rPr>
        <w:t>邻居节点集</w:t>
      </w:r>
      <w:r>
        <w:rPr>
          <w:rFonts w:eastAsia="楷体_GB2312" w:hint="eastAsia"/>
          <w:sz w:val="28"/>
          <w:szCs w:val="22"/>
        </w:rPr>
        <w:t>进行标识</w:t>
      </w:r>
      <w:r w:rsidR="003D26EB">
        <w:rPr>
          <w:rFonts w:eastAsia="楷体_GB2312" w:hint="eastAsia"/>
          <w:sz w:val="28"/>
          <w:szCs w:val="22"/>
        </w:rPr>
        <w:t>。</w:t>
      </w:r>
    </w:p>
    <w:p w14:paraId="7710C48C" w14:textId="2DB8C249" w:rsidR="003D26EB" w:rsidRDefault="00FB6FD1" w:rsidP="00564A40">
      <w:pPr>
        <w:adjustRightInd w:val="0"/>
        <w:snapToGrid w:val="0"/>
        <w:spacing w:line="360" w:lineRule="auto"/>
        <w:ind w:firstLineChars="200" w:firstLine="560"/>
        <w:rPr>
          <w:rFonts w:eastAsia="楷体_GB2312"/>
          <w:sz w:val="28"/>
          <w:szCs w:val="22"/>
        </w:rPr>
      </w:pPr>
      <w:r>
        <w:rPr>
          <w:rFonts w:eastAsia="楷体_GB2312" w:hint="eastAsia"/>
          <w:sz w:val="28"/>
          <w:szCs w:val="22"/>
        </w:rPr>
        <w:t>针对</w:t>
      </w:r>
      <w:r w:rsidRPr="00FB6FD1">
        <w:rPr>
          <w:rFonts w:eastAsia="楷体_GB2312" w:hint="eastAsia"/>
          <w:sz w:val="28"/>
          <w:szCs w:val="22"/>
        </w:rPr>
        <w:t>中间数据（</w:t>
      </w:r>
      <w:r>
        <w:rPr>
          <w:rFonts w:eastAsia="楷体_GB2312" w:hint="eastAsia"/>
          <w:sz w:val="28"/>
          <w:szCs w:val="22"/>
        </w:rPr>
        <w:t>即，</w:t>
      </w:r>
      <w:r w:rsidRPr="00FB6FD1">
        <w:rPr>
          <w:rFonts w:eastAsia="楷体_GB2312" w:hint="eastAsia"/>
          <w:sz w:val="28"/>
          <w:szCs w:val="22"/>
        </w:rPr>
        <w:t>二个集合</w:t>
      </w:r>
      <w:r>
        <w:rPr>
          <w:rFonts w:eastAsia="楷体_GB2312" w:hint="eastAsia"/>
          <w:sz w:val="28"/>
          <w:szCs w:val="22"/>
        </w:rPr>
        <w:t>取</w:t>
      </w:r>
      <w:r w:rsidRPr="00FB6FD1">
        <w:rPr>
          <w:rFonts w:eastAsia="楷体_GB2312" w:hint="eastAsia"/>
          <w:sz w:val="28"/>
          <w:szCs w:val="22"/>
        </w:rPr>
        <w:t>交集</w:t>
      </w:r>
      <w:r w:rsidR="00E82C0C">
        <w:rPr>
          <w:rFonts w:eastAsia="楷体_GB2312" w:hint="eastAsia"/>
          <w:sz w:val="28"/>
          <w:szCs w:val="22"/>
        </w:rPr>
        <w:t>或取差集</w:t>
      </w:r>
      <w:r>
        <w:rPr>
          <w:rFonts w:eastAsia="楷体_GB2312" w:hint="eastAsia"/>
          <w:sz w:val="28"/>
          <w:szCs w:val="22"/>
        </w:rPr>
        <w:t>后的结果</w:t>
      </w:r>
      <w:r w:rsidRPr="00FB6FD1">
        <w:rPr>
          <w:rFonts w:eastAsia="楷体_GB2312" w:hint="eastAsia"/>
          <w:sz w:val="28"/>
          <w:szCs w:val="22"/>
        </w:rPr>
        <w:t>）组成的</w:t>
      </w:r>
      <w:r w:rsidR="00E82C0C">
        <w:rPr>
          <w:rFonts w:eastAsia="楷体_GB2312" w:hint="eastAsia"/>
          <w:sz w:val="28"/>
          <w:szCs w:val="22"/>
        </w:rPr>
        <w:t>节点</w:t>
      </w:r>
      <w:r w:rsidRPr="00FB6FD1">
        <w:rPr>
          <w:rFonts w:eastAsia="楷体_GB2312" w:hint="eastAsia"/>
          <w:sz w:val="28"/>
          <w:szCs w:val="22"/>
        </w:rPr>
        <w:t>集合，</w:t>
      </w:r>
      <w:r w:rsidR="003D26EB">
        <w:rPr>
          <w:rFonts w:eastAsia="楷体_GB2312" w:hint="eastAsia"/>
          <w:sz w:val="28"/>
          <w:szCs w:val="22"/>
        </w:rPr>
        <w:t>由于中间数据</w:t>
      </w:r>
      <w:r w:rsidR="00E82C0C">
        <w:rPr>
          <w:rFonts w:eastAsia="楷体_GB2312" w:hint="eastAsia"/>
          <w:sz w:val="28"/>
          <w:szCs w:val="22"/>
        </w:rPr>
        <w:t>与其他节点集合再次进行集合操作</w:t>
      </w:r>
      <w:r w:rsidR="003D26EB">
        <w:rPr>
          <w:rFonts w:eastAsia="楷体_GB2312" w:hint="eastAsia"/>
          <w:sz w:val="28"/>
          <w:szCs w:val="22"/>
        </w:rPr>
        <w:t>的</w:t>
      </w:r>
      <w:r w:rsidRPr="00FB6FD1">
        <w:rPr>
          <w:rFonts w:eastAsia="楷体_GB2312" w:hint="eastAsia"/>
          <w:sz w:val="28"/>
          <w:szCs w:val="22"/>
        </w:rPr>
        <w:t>频率</w:t>
      </w:r>
      <w:r w:rsidR="00E82C0C">
        <w:rPr>
          <w:rFonts w:eastAsia="楷体_GB2312" w:hint="eastAsia"/>
          <w:sz w:val="28"/>
          <w:szCs w:val="22"/>
        </w:rPr>
        <w:t>较</w:t>
      </w:r>
      <w:r w:rsidRPr="00FB6FD1">
        <w:rPr>
          <w:rFonts w:eastAsia="楷体_GB2312" w:hint="eastAsia"/>
          <w:sz w:val="28"/>
          <w:szCs w:val="22"/>
        </w:rPr>
        <w:t>低</w:t>
      </w:r>
      <w:r w:rsidR="003D26EB">
        <w:rPr>
          <w:rFonts w:eastAsia="楷体_GB2312" w:hint="eastAsia"/>
          <w:sz w:val="28"/>
          <w:szCs w:val="22"/>
        </w:rPr>
        <w:t>，并且</w:t>
      </w:r>
      <w:r w:rsidR="00E82C0C">
        <w:rPr>
          <w:rFonts w:eastAsia="楷体_GB2312" w:hint="eastAsia"/>
          <w:sz w:val="28"/>
          <w:szCs w:val="22"/>
        </w:rPr>
        <w:t>由于由中间数据组成的节点</w:t>
      </w:r>
      <w:r w:rsidR="003D26EB">
        <w:rPr>
          <w:rFonts w:eastAsia="楷体_GB2312" w:hint="eastAsia"/>
          <w:sz w:val="28"/>
          <w:szCs w:val="22"/>
        </w:rPr>
        <w:t>集合中</w:t>
      </w:r>
      <w:r w:rsidR="00E82C0C">
        <w:rPr>
          <w:rFonts w:eastAsia="楷体_GB2312"/>
          <w:sz w:val="28"/>
          <w:szCs w:val="22"/>
        </w:rPr>
        <w:t>节点</w:t>
      </w:r>
      <w:r w:rsidR="003D26EB">
        <w:rPr>
          <w:rFonts w:eastAsia="楷体_GB2312" w:hint="eastAsia"/>
          <w:sz w:val="28"/>
          <w:szCs w:val="22"/>
        </w:rPr>
        <w:t>的数量较少，所以</w:t>
      </w:r>
      <w:r w:rsidR="00E82C0C">
        <w:rPr>
          <w:rFonts w:eastAsia="楷体_GB2312" w:hint="eastAsia"/>
          <w:sz w:val="28"/>
          <w:szCs w:val="22"/>
        </w:rPr>
        <w:t>检测模块</w:t>
      </w:r>
      <w:r w:rsidR="003D26EB">
        <w:rPr>
          <w:rFonts w:eastAsia="楷体_GB2312" w:hint="eastAsia"/>
          <w:sz w:val="28"/>
          <w:szCs w:val="22"/>
        </w:rPr>
        <w:t>并不会针对中间数据</w:t>
      </w:r>
      <w:r w:rsidR="00E82C0C">
        <w:rPr>
          <w:rFonts w:eastAsia="楷体_GB2312"/>
          <w:sz w:val="28"/>
          <w:szCs w:val="22"/>
        </w:rPr>
        <w:t>组成的节点集合对应的集合操作进行检测</w:t>
      </w:r>
      <w:r w:rsidR="003D26EB">
        <w:rPr>
          <w:rFonts w:eastAsia="楷体_GB2312" w:hint="eastAsia"/>
          <w:sz w:val="28"/>
          <w:szCs w:val="22"/>
        </w:rPr>
        <w:t>。</w:t>
      </w:r>
    </w:p>
    <w:p w14:paraId="76E463D4" w14:textId="77777777" w:rsidR="00CD1F5D" w:rsidRDefault="003D26EB" w:rsidP="00564A40">
      <w:pPr>
        <w:adjustRightInd w:val="0"/>
        <w:snapToGrid w:val="0"/>
        <w:spacing w:line="360" w:lineRule="auto"/>
        <w:ind w:firstLineChars="200" w:firstLine="560"/>
        <w:rPr>
          <w:rFonts w:eastAsia="楷体_GB2312"/>
          <w:sz w:val="28"/>
          <w:szCs w:val="22"/>
        </w:rPr>
      </w:pPr>
      <w:r>
        <w:rPr>
          <w:rFonts w:eastAsia="楷体_GB2312"/>
          <w:sz w:val="28"/>
          <w:szCs w:val="22"/>
        </w:rPr>
        <w:t>进一步地，检测模块可以针对每个集合操作，判断该集合操作是否为目标集合操作，若是，则</w:t>
      </w:r>
      <w:r w:rsidR="00CD1F5D">
        <w:rPr>
          <w:rFonts w:eastAsia="楷体_GB2312"/>
          <w:sz w:val="28"/>
          <w:szCs w:val="22"/>
        </w:rPr>
        <w:t>可以返回预先保存的该目标集合操作的执行结果在存储器中的地址，若否，则可以将该集合操作传输给决策模块进行执行。</w:t>
      </w:r>
    </w:p>
    <w:p w14:paraId="23C9B05A" w14:textId="77777777" w:rsidR="00F95872" w:rsidRDefault="00CD1F5D" w:rsidP="00564A40">
      <w:pPr>
        <w:adjustRightInd w:val="0"/>
        <w:snapToGrid w:val="0"/>
        <w:spacing w:line="360" w:lineRule="auto"/>
        <w:ind w:firstLineChars="200" w:firstLine="560"/>
        <w:rPr>
          <w:rFonts w:eastAsia="楷体_GB2312"/>
          <w:sz w:val="28"/>
          <w:szCs w:val="22"/>
        </w:rPr>
      </w:pPr>
      <w:r>
        <w:rPr>
          <w:rFonts w:eastAsia="楷体_GB2312" w:hint="eastAsia"/>
          <w:sz w:val="28"/>
          <w:szCs w:val="22"/>
        </w:rPr>
        <w:t>在实际应用场景中，图数据处理系统所获取到原始图数据的规模往往较大，从而使得在直接将原始图数据作为目标图数据</w:t>
      </w:r>
      <w:r w:rsidR="00F95872">
        <w:rPr>
          <w:rFonts w:eastAsia="楷体_GB2312" w:hint="eastAsia"/>
          <w:sz w:val="28"/>
          <w:szCs w:val="22"/>
        </w:rPr>
        <w:t>进行图模式匹配时，往往会导致由于数据规模较大，且较为分散，从而使得执行一个集合操作会被多个处理单元执行，进而使处理单元之间针对该集合操作的被执行次数的统计值需要进行同步，进而导致大量的额外性能开销。</w:t>
      </w:r>
    </w:p>
    <w:p w14:paraId="3348E958" w14:textId="58BCA332" w:rsidR="004275A6" w:rsidRDefault="00F95872" w:rsidP="00F95872">
      <w:pPr>
        <w:adjustRightInd w:val="0"/>
        <w:snapToGrid w:val="0"/>
        <w:spacing w:line="360" w:lineRule="auto"/>
        <w:ind w:firstLineChars="200" w:firstLine="560"/>
        <w:rPr>
          <w:rFonts w:eastAsia="楷体_GB2312"/>
          <w:sz w:val="28"/>
        </w:rPr>
      </w:pPr>
      <w:r>
        <w:rPr>
          <w:rFonts w:eastAsia="楷体_GB2312"/>
          <w:sz w:val="28"/>
          <w:szCs w:val="22"/>
        </w:rPr>
        <w:t>基于此，上述的图数据处理系统中还可以包含有</w:t>
      </w:r>
      <w:r>
        <w:rPr>
          <w:rFonts w:eastAsia="楷体_GB2312" w:hint="eastAsia"/>
          <w:sz w:val="28"/>
        </w:rPr>
        <w:t>动态划分模块，</w:t>
      </w:r>
      <w:r>
        <w:rPr>
          <w:rFonts w:eastAsia="楷体_GB2312"/>
          <w:sz w:val="28"/>
        </w:rPr>
        <w:t>其中，动态划分模块用于，获取原始图数据，针对原始图数据中的每个节点，判断该节点的度数是否超过预设阈值，若是，则确定该节点为中心节点，针对每个中心节点，通过多轮邻居节点遍历，确定与该中心节点之间存在连接关系的各节点，作为该中心节点的关联节点，根据每个中心节点以及每个中心节点的关联节点，确定各图数据分块，并针对每个图数据分块，将该图数据分块作为目标图数据，</w:t>
      </w:r>
      <w:r>
        <w:rPr>
          <w:rFonts w:eastAsia="楷体_GB2312"/>
          <w:sz w:val="28"/>
        </w:rPr>
        <w:lastRenderedPageBreak/>
        <w:t>以使处理单元对该图数据分块进行处理</w:t>
      </w:r>
      <w:r w:rsidR="00C60C1C">
        <w:rPr>
          <w:rFonts w:eastAsia="楷体_GB2312"/>
          <w:sz w:val="28"/>
        </w:rPr>
        <w:t>，具体如图</w:t>
      </w:r>
      <w:r w:rsidR="00C60C1C">
        <w:rPr>
          <w:rFonts w:eastAsia="楷体_GB2312" w:hint="eastAsia"/>
          <w:sz w:val="28"/>
        </w:rPr>
        <w:t>3</w:t>
      </w:r>
      <w:r w:rsidR="00C60C1C">
        <w:rPr>
          <w:rFonts w:eastAsia="楷体_GB2312" w:hint="eastAsia"/>
          <w:sz w:val="28"/>
        </w:rPr>
        <w:t>所示</w:t>
      </w:r>
      <w:r>
        <w:rPr>
          <w:rFonts w:eastAsia="楷体_GB2312"/>
          <w:sz w:val="28"/>
        </w:rPr>
        <w:t>。</w:t>
      </w:r>
    </w:p>
    <w:p w14:paraId="0B885A9B" w14:textId="4D6C63A4" w:rsidR="00A36268" w:rsidRDefault="00A36268" w:rsidP="00F95872">
      <w:pPr>
        <w:adjustRightInd w:val="0"/>
        <w:snapToGrid w:val="0"/>
        <w:spacing w:line="360" w:lineRule="auto"/>
        <w:ind w:firstLineChars="200" w:firstLine="560"/>
        <w:rPr>
          <w:rFonts w:eastAsia="楷体_GB2312"/>
          <w:sz w:val="28"/>
        </w:rPr>
      </w:pPr>
      <w:r>
        <w:rPr>
          <w:rFonts w:eastAsia="楷体_GB2312"/>
          <w:sz w:val="28"/>
        </w:rPr>
        <w:t>图</w:t>
      </w:r>
      <w:r>
        <w:rPr>
          <w:rFonts w:eastAsia="楷体_GB2312" w:hint="eastAsia"/>
          <w:sz w:val="28"/>
        </w:rPr>
        <w:t>3</w:t>
      </w:r>
      <w:r>
        <w:rPr>
          <w:rFonts w:eastAsia="楷体_GB2312" w:hint="eastAsia"/>
          <w:sz w:val="28"/>
        </w:rPr>
        <w:t>为本说明书提供的动态划分模块的示意图。</w:t>
      </w:r>
    </w:p>
    <w:p w14:paraId="3D791BB0" w14:textId="1BF97F66" w:rsidR="00F24E29" w:rsidRDefault="00A36268" w:rsidP="00F95872">
      <w:pPr>
        <w:adjustRightInd w:val="0"/>
        <w:snapToGrid w:val="0"/>
        <w:spacing w:line="360" w:lineRule="auto"/>
        <w:ind w:firstLineChars="200" w:firstLine="560"/>
        <w:rPr>
          <w:rFonts w:eastAsia="楷体_GB2312"/>
          <w:sz w:val="28"/>
        </w:rPr>
      </w:pPr>
      <w:r>
        <w:rPr>
          <w:rFonts w:eastAsia="楷体_GB2312"/>
          <w:sz w:val="28"/>
        </w:rPr>
        <w:t>结合图</w:t>
      </w:r>
      <w:r>
        <w:rPr>
          <w:rFonts w:eastAsia="楷体_GB2312" w:hint="eastAsia"/>
          <w:sz w:val="28"/>
        </w:rPr>
        <w:t>3</w:t>
      </w:r>
      <w:r>
        <w:rPr>
          <w:rFonts w:eastAsia="楷体_GB2312" w:hint="eastAsia"/>
          <w:sz w:val="28"/>
        </w:rPr>
        <w:t>可以看出</w:t>
      </w:r>
      <w:r w:rsidR="004275A6">
        <w:rPr>
          <w:rFonts w:eastAsia="楷体_GB2312"/>
          <w:sz w:val="28"/>
        </w:rPr>
        <w:t>，</w:t>
      </w:r>
      <w:r>
        <w:rPr>
          <w:rFonts w:eastAsia="楷体_GB2312"/>
          <w:sz w:val="28"/>
        </w:rPr>
        <w:t>动态划分模块可以</w:t>
      </w:r>
      <w:r w:rsidR="00F24E29">
        <w:rPr>
          <w:rFonts w:eastAsia="楷体_GB2312"/>
          <w:sz w:val="28"/>
        </w:rPr>
        <w:t>针对每个中心节点，判断该中心节点是否为已访问节点，若否，则通过多轮邻居节点遍历，确定与该中心节点之间存在连接关系的各节点，作为该中心节点的关联节点，并将该中心节点设为已访问节点。</w:t>
      </w:r>
    </w:p>
    <w:p w14:paraId="6E8E3FED" w14:textId="4839E55D" w:rsidR="00F24E29" w:rsidRDefault="00F24E29" w:rsidP="00F95872">
      <w:pPr>
        <w:adjustRightInd w:val="0"/>
        <w:snapToGrid w:val="0"/>
        <w:spacing w:line="360" w:lineRule="auto"/>
        <w:ind w:firstLineChars="200" w:firstLine="560"/>
        <w:rPr>
          <w:rFonts w:eastAsia="楷体_GB2312"/>
          <w:sz w:val="28"/>
        </w:rPr>
      </w:pPr>
      <w:r>
        <w:rPr>
          <w:rFonts w:eastAsia="楷体_GB2312"/>
          <w:sz w:val="28"/>
        </w:rPr>
        <w:t>其中，上述的邻居节点遍历的方法可以为诸如：深度优先遍历，广度优先遍历</w:t>
      </w:r>
      <w:r w:rsidR="00B37DF0">
        <w:rPr>
          <w:rFonts w:eastAsia="楷体_GB2312"/>
          <w:sz w:val="28"/>
        </w:rPr>
        <w:t>。针对每个中心节点，当访问该中心节点的邻居节点的深度达到预设阈值，或者，没有可以访问的节点后，则结束上述的多轮邻居节点遍历，得到图数据分块。</w:t>
      </w:r>
    </w:p>
    <w:p w14:paraId="41ABB79A" w14:textId="24023A8C" w:rsidR="004275A6" w:rsidRDefault="00F24E29" w:rsidP="00F95872">
      <w:pPr>
        <w:adjustRightInd w:val="0"/>
        <w:snapToGrid w:val="0"/>
        <w:spacing w:line="360" w:lineRule="auto"/>
        <w:ind w:firstLineChars="200" w:firstLine="560"/>
        <w:rPr>
          <w:rFonts w:eastAsia="楷体_GB2312"/>
          <w:sz w:val="28"/>
        </w:rPr>
      </w:pPr>
      <w:r>
        <w:rPr>
          <w:rFonts w:eastAsia="楷体_GB2312"/>
          <w:sz w:val="28"/>
        </w:rPr>
        <w:t>进一步地，</w:t>
      </w:r>
      <w:r w:rsidR="004275A6">
        <w:rPr>
          <w:rFonts w:eastAsia="楷体_GB2312"/>
          <w:sz w:val="28"/>
        </w:rPr>
        <w:t>动态划分模块可以针对每个图数据分块，生成用于对该图数据分块进行处理的处理任务，并将处理任务添加到预设的任务队列中，以使处理单元从任务队列中获取处理任务，并将处理任务对应的图数据分块作为目标图数据。</w:t>
      </w:r>
    </w:p>
    <w:p w14:paraId="2454155F" w14:textId="5419B4ED" w:rsidR="004275A6" w:rsidRDefault="004275A6" w:rsidP="00F95872">
      <w:pPr>
        <w:adjustRightInd w:val="0"/>
        <w:snapToGrid w:val="0"/>
        <w:spacing w:line="360" w:lineRule="auto"/>
        <w:ind w:firstLineChars="200" w:firstLine="560"/>
        <w:rPr>
          <w:rFonts w:eastAsia="楷体_GB2312"/>
          <w:sz w:val="28"/>
        </w:rPr>
      </w:pPr>
      <w:r>
        <w:rPr>
          <w:rFonts w:eastAsia="楷体_GB2312"/>
          <w:sz w:val="28"/>
        </w:rPr>
        <w:t>需要说明的是，由于动态划分模块可以将原始图数据划分为若干个图数据分块，并将每个图数据分块的处理任务分配给</w:t>
      </w:r>
      <w:r w:rsidR="00F24E29">
        <w:rPr>
          <w:rFonts w:eastAsia="楷体_GB2312"/>
          <w:sz w:val="28"/>
        </w:rPr>
        <w:t>一个处理单元来执行，所以，使得一个集合操作往往集中在一个处理单元中，进而可以避免个处理单元之间的数据同步而造成了处理单元的性能损耗。</w:t>
      </w:r>
    </w:p>
    <w:p w14:paraId="2122BC68" w14:textId="5C0180BC" w:rsidR="00F24E29" w:rsidRDefault="00F24E29" w:rsidP="00F95872">
      <w:pPr>
        <w:adjustRightInd w:val="0"/>
        <w:snapToGrid w:val="0"/>
        <w:spacing w:line="360" w:lineRule="auto"/>
        <w:ind w:firstLineChars="200" w:firstLine="560"/>
        <w:rPr>
          <w:rFonts w:eastAsia="楷体_GB2312"/>
          <w:sz w:val="28"/>
        </w:rPr>
      </w:pPr>
      <w:r>
        <w:rPr>
          <w:rFonts w:eastAsia="楷体_GB2312"/>
          <w:sz w:val="28"/>
        </w:rPr>
        <w:t>另外，</w:t>
      </w:r>
      <w:r w:rsidR="004275A6">
        <w:rPr>
          <w:rFonts w:eastAsia="楷体_GB2312"/>
          <w:sz w:val="28"/>
        </w:rPr>
        <w:t>上述的图数据处理系统</w:t>
      </w:r>
      <w:r>
        <w:rPr>
          <w:rFonts w:eastAsia="楷体_GB2312"/>
          <w:sz w:val="28"/>
        </w:rPr>
        <w:t>可以</w:t>
      </w:r>
      <w:r w:rsidR="004275A6">
        <w:rPr>
          <w:rFonts w:eastAsia="楷体_GB2312"/>
          <w:sz w:val="28"/>
        </w:rPr>
        <w:t>为每个处理单元均分配有相互独立的存储空间用于保存集合操作的执行结果，以及集合操作被执行的次数等数据</w:t>
      </w:r>
      <w:r>
        <w:rPr>
          <w:rFonts w:eastAsia="楷体_GB2312"/>
          <w:sz w:val="28"/>
        </w:rPr>
        <w:t>。</w:t>
      </w:r>
    </w:p>
    <w:p w14:paraId="07B53BD3" w14:textId="13F6D835" w:rsidR="00A36268" w:rsidRDefault="00A36268" w:rsidP="00F95872">
      <w:pPr>
        <w:adjustRightInd w:val="0"/>
        <w:snapToGrid w:val="0"/>
        <w:spacing w:line="360" w:lineRule="auto"/>
        <w:ind w:firstLineChars="200" w:firstLine="560"/>
        <w:rPr>
          <w:rFonts w:eastAsia="楷体_GB2312"/>
          <w:sz w:val="28"/>
        </w:rPr>
      </w:pPr>
      <w:r>
        <w:rPr>
          <w:rFonts w:eastAsia="楷体_GB2312"/>
          <w:sz w:val="28"/>
        </w:rPr>
        <w:lastRenderedPageBreak/>
        <w:t>需要说明的是，通过在动态划分模块以及各处理单元之间设置的任务队列，可以使得各处理单元执行各处理任务，以及动态划分模块对原始图数据进行划分，并生成各处理任务可以是并行执行的，从而可以提升图数据的处理效率。</w:t>
      </w:r>
    </w:p>
    <w:p w14:paraId="610FD483" w14:textId="50F05501" w:rsidR="00B37DF0" w:rsidRDefault="00A36268" w:rsidP="00F95872">
      <w:pPr>
        <w:adjustRightInd w:val="0"/>
        <w:snapToGrid w:val="0"/>
        <w:spacing w:line="360" w:lineRule="auto"/>
        <w:ind w:firstLineChars="200" w:firstLine="560"/>
        <w:rPr>
          <w:rFonts w:eastAsia="楷体_GB2312"/>
          <w:sz w:val="28"/>
        </w:rPr>
      </w:pPr>
      <w:r>
        <w:rPr>
          <w:rFonts w:eastAsia="楷体_GB2312" w:hint="eastAsia"/>
          <w:sz w:val="28"/>
          <w:szCs w:val="22"/>
        </w:rPr>
        <w:t>进一步地</w:t>
      </w:r>
      <w:r w:rsidR="00B37DF0">
        <w:rPr>
          <w:rFonts w:eastAsia="楷体_GB2312" w:hint="eastAsia"/>
          <w:sz w:val="28"/>
          <w:szCs w:val="22"/>
        </w:rPr>
        <w:t>，决策模块在确定每个集合操作对应的目标执行策略时，可以</w:t>
      </w:r>
      <w:r w:rsidR="00B37DF0">
        <w:rPr>
          <w:rFonts w:eastAsia="楷体_GB2312"/>
          <w:sz w:val="28"/>
        </w:rPr>
        <w:t>针对每个集合操作，根据该集合操作所涉及的两个集合中包含的元素的数量，以及执行该集合操作的处理单元的处理数据，确定按照每种执行策略执行该集合操作所需的计算时间和访存时间，根据计算时间和访存时间，确定每种执行策略对应的代价值，这里的处理单元的处理数据包括</w:t>
      </w:r>
      <w:r w:rsidR="00B37DF0">
        <w:rPr>
          <w:rFonts w:eastAsia="楷体_GB2312" w:hint="eastAsia"/>
          <w:sz w:val="28"/>
        </w:rPr>
        <w:t>：处理单元的带宽、处理单元访存延迟。</w:t>
      </w:r>
    </w:p>
    <w:p w14:paraId="5113058A" w14:textId="70F3F513" w:rsidR="00564EF3" w:rsidRDefault="00564EF3" w:rsidP="00F95872">
      <w:pPr>
        <w:adjustRightInd w:val="0"/>
        <w:snapToGrid w:val="0"/>
        <w:spacing w:line="360" w:lineRule="auto"/>
        <w:ind w:firstLineChars="200" w:firstLine="560"/>
        <w:rPr>
          <w:rFonts w:eastAsia="楷体_GB2312"/>
          <w:sz w:val="28"/>
        </w:rPr>
      </w:pPr>
      <w:r>
        <w:rPr>
          <w:rFonts w:eastAsia="楷体_GB2312"/>
          <w:sz w:val="28"/>
        </w:rPr>
        <w:t>另外，在本说明书中，</w:t>
      </w:r>
      <w:r w:rsidRPr="00564EF3">
        <w:rPr>
          <w:rFonts w:eastAsia="楷体_GB2312" w:hint="eastAsia"/>
          <w:sz w:val="28"/>
        </w:rPr>
        <w:t>针对计算</w:t>
      </w:r>
      <w:r>
        <w:rPr>
          <w:rFonts w:eastAsia="楷体_GB2312"/>
          <w:sz w:val="28"/>
        </w:rPr>
        <w:t>-</w:t>
      </w:r>
      <w:r w:rsidRPr="00564EF3">
        <w:rPr>
          <w:rFonts w:eastAsia="楷体_GB2312" w:hint="eastAsia"/>
          <w:sz w:val="28"/>
        </w:rPr>
        <w:t>访存比大的</w:t>
      </w:r>
      <w:r>
        <w:rPr>
          <w:rFonts w:eastAsia="楷体_GB2312" w:hint="eastAsia"/>
          <w:sz w:val="28"/>
        </w:rPr>
        <w:t>执行策略（如：基于合并</w:t>
      </w:r>
      <w:r w:rsidRPr="00564EF3">
        <w:rPr>
          <w:rFonts w:eastAsia="楷体_GB2312" w:hint="eastAsia"/>
          <w:sz w:val="28"/>
        </w:rPr>
        <w:t>算法</w:t>
      </w:r>
      <w:r>
        <w:rPr>
          <w:rFonts w:eastAsia="楷体_GB2312" w:hint="eastAsia"/>
          <w:sz w:val="28"/>
        </w:rPr>
        <w:t>的执行策略）</w:t>
      </w:r>
      <w:r w:rsidRPr="00564EF3">
        <w:rPr>
          <w:rFonts w:eastAsia="楷体_GB2312" w:hint="eastAsia"/>
          <w:sz w:val="28"/>
        </w:rPr>
        <w:t>，</w:t>
      </w:r>
      <w:r>
        <w:rPr>
          <w:rFonts w:eastAsia="楷体_GB2312" w:hint="eastAsia"/>
          <w:sz w:val="28"/>
        </w:rPr>
        <w:t>可以</w:t>
      </w:r>
      <w:r w:rsidRPr="00564EF3">
        <w:rPr>
          <w:rFonts w:eastAsia="楷体_GB2312" w:hint="eastAsia"/>
          <w:sz w:val="28"/>
        </w:rPr>
        <w:t>在</w:t>
      </w:r>
      <w:r>
        <w:rPr>
          <w:rFonts w:eastAsia="楷体_GB2312" w:hint="eastAsia"/>
          <w:sz w:val="28"/>
        </w:rPr>
        <w:t>处理单元中设置专用逻辑电路模块进行计算。</w:t>
      </w:r>
      <w:r w:rsidRPr="00564EF3">
        <w:rPr>
          <w:rFonts w:eastAsia="楷体_GB2312" w:hint="eastAsia"/>
          <w:sz w:val="28"/>
        </w:rPr>
        <w:t>针对计算</w:t>
      </w:r>
      <w:r w:rsidRPr="00564EF3">
        <w:rPr>
          <w:rFonts w:eastAsia="楷体_GB2312" w:hint="eastAsia"/>
          <w:sz w:val="28"/>
        </w:rPr>
        <w:t>-</w:t>
      </w:r>
      <w:r>
        <w:rPr>
          <w:rFonts w:eastAsia="楷体_GB2312" w:hint="eastAsia"/>
          <w:sz w:val="28"/>
        </w:rPr>
        <w:t>访存比小的执行策略（如：基于比特数组</w:t>
      </w:r>
      <w:r w:rsidRPr="00564EF3">
        <w:rPr>
          <w:rFonts w:eastAsia="楷体_GB2312" w:hint="eastAsia"/>
          <w:sz w:val="28"/>
        </w:rPr>
        <w:t>算法</w:t>
      </w:r>
      <w:r>
        <w:rPr>
          <w:rFonts w:eastAsia="楷体_GB2312" w:hint="eastAsia"/>
          <w:sz w:val="28"/>
        </w:rPr>
        <w:t>的执行策略）</w:t>
      </w:r>
      <w:r w:rsidRPr="00564EF3">
        <w:rPr>
          <w:rFonts w:eastAsia="楷体_GB2312" w:hint="eastAsia"/>
          <w:sz w:val="28"/>
        </w:rPr>
        <w:t>，</w:t>
      </w:r>
      <w:r>
        <w:rPr>
          <w:rFonts w:eastAsia="楷体_GB2312" w:hint="eastAsia"/>
          <w:sz w:val="28"/>
        </w:rPr>
        <w:t>则可以使用近内存架构，即</w:t>
      </w:r>
      <w:r w:rsidRPr="00564EF3">
        <w:rPr>
          <w:rFonts w:eastAsia="楷体_GB2312" w:hint="eastAsia"/>
          <w:sz w:val="28"/>
        </w:rPr>
        <w:t>在存储器</w:t>
      </w:r>
      <w:r>
        <w:rPr>
          <w:rFonts w:eastAsia="楷体_GB2312" w:hint="eastAsia"/>
          <w:sz w:val="28"/>
        </w:rPr>
        <w:t>内设置</w:t>
      </w:r>
      <w:r w:rsidRPr="00564EF3">
        <w:rPr>
          <w:rFonts w:eastAsia="楷体_GB2312" w:hint="eastAsia"/>
          <w:sz w:val="28"/>
        </w:rPr>
        <w:t>位操作，</w:t>
      </w:r>
      <w:r>
        <w:rPr>
          <w:rFonts w:eastAsia="楷体_GB2312" w:hint="eastAsia"/>
          <w:sz w:val="28"/>
        </w:rPr>
        <w:t>以执行集合操作，可以理解为在集合操作</w:t>
      </w:r>
      <w:r w:rsidRPr="00564EF3">
        <w:rPr>
          <w:rFonts w:eastAsia="楷体_GB2312" w:hint="eastAsia"/>
          <w:sz w:val="28"/>
        </w:rPr>
        <w:t>在</w:t>
      </w:r>
      <w:r>
        <w:rPr>
          <w:rFonts w:eastAsia="楷体_GB2312" w:hint="eastAsia"/>
          <w:sz w:val="28"/>
        </w:rPr>
        <w:t>存储器的内部完成，减少了存储器与处理单元之间进行数据传输所需要的访存时间，从而可以提升的图数据处理效率。</w:t>
      </w:r>
    </w:p>
    <w:p w14:paraId="2E52C3FC" w14:textId="5F8D1A49" w:rsidR="00CE760D" w:rsidRDefault="00564EF3" w:rsidP="00D4791A">
      <w:pPr>
        <w:adjustRightInd w:val="0"/>
        <w:snapToGrid w:val="0"/>
        <w:spacing w:line="360" w:lineRule="auto"/>
        <w:ind w:firstLineChars="200" w:firstLine="560"/>
        <w:rPr>
          <w:rFonts w:eastAsia="楷体_GB2312"/>
          <w:sz w:val="28"/>
        </w:rPr>
      </w:pPr>
      <w:r>
        <w:rPr>
          <w:rFonts w:eastAsia="楷体_GB2312" w:hint="eastAsia"/>
          <w:sz w:val="28"/>
          <w:szCs w:val="22"/>
        </w:rPr>
        <w:t>从上述内容中可以看出，</w:t>
      </w:r>
      <w:r w:rsidRPr="008C0A5D">
        <w:rPr>
          <w:rFonts w:eastAsia="楷体_GB2312"/>
          <w:sz w:val="28"/>
        </w:rPr>
        <w:t>可以</w:t>
      </w:r>
      <w:r>
        <w:rPr>
          <w:rFonts w:eastAsia="楷体_GB2312"/>
          <w:sz w:val="28"/>
        </w:rPr>
        <w:t>根据预设的图模型匹配算法，从目标图数据中提取与指定图模式相匹配的子图所需的各集合操作，针对每个集合操作，根据执行该集合操作所涉及的两个集合中元素的数量，确定按照不同的执行策略执行该集合操作所占用的处理单元的性能对应的代价值，进而可以选择对处理单元的性能占用最小的执行策略来执行该集合操作，从而可以提升图数据处理</w:t>
      </w:r>
      <w:r>
        <w:rPr>
          <w:rFonts w:eastAsia="楷体_GB2312"/>
          <w:sz w:val="28"/>
        </w:rPr>
        <w:lastRenderedPageBreak/>
        <w:t>效率。</w:t>
      </w:r>
    </w:p>
    <w:p w14:paraId="1D26BBF7" w14:textId="13DB459B" w:rsidR="00D4791A" w:rsidRPr="00D4791A" w:rsidRDefault="00D4791A" w:rsidP="00D4791A">
      <w:pPr>
        <w:adjustRightInd w:val="0"/>
        <w:snapToGrid w:val="0"/>
        <w:spacing w:line="360" w:lineRule="auto"/>
        <w:ind w:firstLineChars="200" w:firstLine="560"/>
        <w:rPr>
          <w:rFonts w:eastAsia="楷体_GB2312"/>
          <w:sz w:val="28"/>
        </w:rPr>
      </w:pPr>
      <w:r>
        <w:rPr>
          <w:rFonts w:eastAsia="楷体_GB2312"/>
          <w:sz w:val="28"/>
        </w:rPr>
        <w:t>在本说明书中，上述的处理单元可以是指多核处理器的各处理核心，上述的检测模块、决策模块、动态划分模块可以为设置在多核处理器上的硬件单元。</w:t>
      </w:r>
    </w:p>
    <w:p w14:paraId="5BC38DE1" w14:textId="39FD8DBB" w:rsidR="00B73D0B" w:rsidRPr="008C0A5D" w:rsidRDefault="00B73D0B" w:rsidP="00B73D0B">
      <w:pPr>
        <w:adjustRightInd w:val="0"/>
        <w:snapToGrid w:val="0"/>
        <w:spacing w:line="360" w:lineRule="auto"/>
        <w:ind w:firstLineChars="200" w:firstLine="560"/>
        <w:rPr>
          <w:rFonts w:eastAsia="楷体_GB2312"/>
          <w:sz w:val="28"/>
          <w:szCs w:val="28"/>
        </w:rPr>
      </w:pPr>
      <w:r>
        <w:rPr>
          <w:rFonts w:eastAsia="楷体_GB2312"/>
          <w:sz w:val="28"/>
        </w:rPr>
        <w:t>为了进一步地对上述</w:t>
      </w:r>
      <w:r w:rsidR="00F44AE9">
        <w:rPr>
          <w:rFonts w:eastAsia="楷体_GB2312"/>
          <w:sz w:val="28"/>
        </w:rPr>
        <w:t>图数据处理</w:t>
      </w:r>
      <w:r>
        <w:rPr>
          <w:rFonts w:eastAsia="楷体_GB2312"/>
          <w:sz w:val="28"/>
        </w:rPr>
        <w:t>系统进行详细说明，本说明书还提供了通过上述的</w:t>
      </w:r>
      <w:r w:rsidR="00F44AE9">
        <w:rPr>
          <w:rFonts w:eastAsia="楷体_GB2312"/>
          <w:sz w:val="28"/>
        </w:rPr>
        <w:t>图数据处理</w:t>
      </w:r>
      <w:r>
        <w:rPr>
          <w:rFonts w:eastAsia="楷体_GB2312"/>
          <w:sz w:val="28"/>
        </w:rPr>
        <w:t>系统进行</w:t>
      </w:r>
      <w:r w:rsidR="00F44AE9">
        <w:rPr>
          <w:rFonts w:eastAsia="楷体_GB2312"/>
          <w:sz w:val="28"/>
        </w:rPr>
        <w:t>图数据处理</w:t>
      </w:r>
      <w:r>
        <w:rPr>
          <w:rFonts w:eastAsia="楷体_GB2312"/>
          <w:sz w:val="28"/>
        </w:rPr>
        <w:t>的方法，具体如图</w:t>
      </w:r>
      <w:r w:rsidR="00E02D67">
        <w:rPr>
          <w:rFonts w:eastAsia="楷体_GB2312"/>
          <w:sz w:val="28"/>
        </w:rPr>
        <w:t>4</w:t>
      </w:r>
      <w:r>
        <w:rPr>
          <w:rFonts w:eastAsia="楷体_GB2312" w:hint="eastAsia"/>
          <w:sz w:val="28"/>
        </w:rPr>
        <w:t>所示。</w:t>
      </w:r>
    </w:p>
    <w:p w14:paraId="7826C5EE" w14:textId="4F3320F0" w:rsidR="00B73D0B" w:rsidRPr="008C0A5D" w:rsidRDefault="00B73D0B" w:rsidP="00B73D0B">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sidR="00E02D67">
        <w:rPr>
          <w:rFonts w:eastAsia="楷体_GB2312"/>
          <w:sz w:val="28"/>
          <w:szCs w:val="28"/>
        </w:rPr>
        <w:t>4</w:t>
      </w:r>
      <w:r w:rsidRPr="008C0A5D">
        <w:rPr>
          <w:rFonts w:eastAsia="楷体_GB2312" w:hint="eastAsia"/>
          <w:sz w:val="28"/>
        </w:rPr>
        <w:t>为本说明书中提供的一种</w:t>
      </w:r>
      <w:r w:rsidR="00F44AE9">
        <w:rPr>
          <w:rFonts w:eastAsia="楷体_GB2312" w:hint="eastAsia"/>
          <w:sz w:val="28"/>
        </w:rPr>
        <w:t>图数据处理</w:t>
      </w:r>
      <w:r>
        <w:rPr>
          <w:rFonts w:eastAsia="楷体_GB2312" w:hint="eastAsia"/>
          <w:sz w:val="28"/>
        </w:rPr>
        <w:t>方法</w:t>
      </w:r>
      <w:r w:rsidRPr="008C0A5D">
        <w:rPr>
          <w:rFonts w:eastAsia="楷体_GB2312" w:hint="eastAsia"/>
          <w:sz w:val="28"/>
        </w:rPr>
        <w:t>的示意图，包括以下步骤：</w:t>
      </w:r>
    </w:p>
    <w:p w14:paraId="3B2DD3BB" w14:textId="395079BC"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S</w:t>
      </w:r>
      <w:r w:rsidR="00E02D67">
        <w:rPr>
          <w:rFonts w:eastAsia="楷体_GB2312"/>
          <w:sz w:val="28"/>
        </w:rPr>
        <w:t>4</w:t>
      </w:r>
      <w:r>
        <w:rPr>
          <w:rFonts w:eastAsia="楷体_GB2312"/>
          <w:sz w:val="28"/>
        </w:rPr>
        <w:t>01</w:t>
      </w:r>
      <w:r>
        <w:rPr>
          <w:rFonts w:eastAsia="楷体_GB2312"/>
          <w:sz w:val="28"/>
        </w:rPr>
        <w:t>：</w:t>
      </w:r>
      <w:r w:rsidR="00D4791A">
        <w:rPr>
          <w:rFonts w:eastAsia="楷体_GB2312"/>
          <w:sz w:val="28"/>
        </w:rPr>
        <w:t>所述处理单元针对</w:t>
      </w:r>
      <w:r w:rsidR="00D4791A">
        <w:rPr>
          <w:rFonts w:eastAsia="楷体_GB2312" w:hint="eastAsia"/>
          <w:sz w:val="28"/>
        </w:rPr>
        <w:t>获取到的</w:t>
      </w:r>
      <w:r w:rsidR="00D4791A">
        <w:rPr>
          <w:rFonts w:eastAsia="楷体_GB2312"/>
          <w:sz w:val="28"/>
        </w:rPr>
        <w:t>目标图数据，根据预设的图模式匹配算法，确定</w:t>
      </w:r>
      <w:r w:rsidR="00D4791A">
        <w:rPr>
          <w:rFonts w:eastAsia="楷体_GB2312" w:hint="eastAsia"/>
          <w:sz w:val="28"/>
        </w:rPr>
        <w:t>在</w:t>
      </w:r>
      <w:r w:rsidR="00D4791A">
        <w:rPr>
          <w:rFonts w:eastAsia="楷体_GB2312"/>
          <w:sz w:val="28"/>
        </w:rPr>
        <w:t>从所述目标图数据中</w:t>
      </w:r>
      <w:r w:rsidR="00D4791A" w:rsidRPr="00407F04">
        <w:rPr>
          <w:rFonts w:eastAsia="楷体_GB2312" w:hint="eastAsia"/>
          <w:sz w:val="28"/>
        </w:rPr>
        <w:t>提取</w:t>
      </w:r>
      <w:r w:rsidR="00D4791A">
        <w:rPr>
          <w:rFonts w:eastAsia="楷体_GB2312"/>
          <w:sz w:val="28"/>
        </w:rPr>
        <w:t>与指定图模式相匹配的子图</w:t>
      </w:r>
      <w:r w:rsidR="00D4791A">
        <w:rPr>
          <w:rFonts w:eastAsia="楷体_GB2312" w:hint="eastAsia"/>
          <w:sz w:val="28"/>
        </w:rPr>
        <w:t>时</w:t>
      </w:r>
      <w:r w:rsidR="00D4791A">
        <w:rPr>
          <w:rFonts w:eastAsia="楷体_GB2312"/>
          <w:sz w:val="28"/>
        </w:rPr>
        <w:t>所需的各集合操作，所述集合操作用于</w:t>
      </w:r>
      <w:r w:rsidR="00D4791A">
        <w:rPr>
          <w:rFonts w:eastAsia="楷体_GB2312" w:hint="eastAsia"/>
          <w:sz w:val="28"/>
        </w:rPr>
        <w:t>表示</w:t>
      </w:r>
      <w:r w:rsidR="00D4791A">
        <w:rPr>
          <w:rFonts w:eastAsia="楷体_GB2312"/>
          <w:sz w:val="28"/>
        </w:rPr>
        <w:t>对所述目标图数据中的两个节点的</w:t>
      </w:r>
      <w:r w:rsidR="002B153F">
        <w:rPr>
          <w:rFonts w:eastAsia="楷体_GB2312"/>
          <w:sz w:val="28"/>
        </w:rPr>
        <w:t>邻居节点集</w:t>
      </w:r>
      <w:r w:rsidR="00D4791A">
        <w:rPr>
          <w:rFonts w:eastAsia="楷体_GB2312" w:hint="eastAsia"/>
          <w:sz w:val="28"/>
        </w:rPr>
        <w:t>执行</w:t>
      </w:r>
      <w:r w:rsidR="00D4791A">
        <w:rPr>
          <w:rFonts w:eastAsia="楷体_GB2312"/>
          <w:sz w:val="28"/>
        </w:rPr>
        <w:t>指定类型的操作，所述指定类型的操作包括：取交集、取差集中的</w:t>
      </w:r>
      <w:r w:rsidR="00D4791A">
        <w:rPr>
          <w:rFonts w:eastAsia="楷体_GB2312" w:hint="eastAsia"/>
          <w:sz w:val="28"/>
        </w:rPr>
        <w:t>至少</w:t>
      </w:r>
      <w:r w:rsidR="00D4791A">
        <w:rPr>
          <w:rFonts w:eastAsia="楷体_GB2312"/>
          <w:sz w:val="28"/>
        </w:rPr>
        <w:t>一种</w:t>
      </w:r>
      <w:r>
        <w:rPr>
          <w:rFonts w:eastAsia="楷体_GB2312" w:hint="eastAsia"/>
          <w:sz w:val="28"/>
        </w:rPr>
        <w:t>；</w:t>
      </w:r>
    </w:p>
    <w:p w14:paraId="68209322" w14:textId="1C151F72" w:rsidR="00A26F7D" w:rsidRDefault="00A26F7D" w:rsidP="00A26F7D">
      <w:pPr>
        <w:adjustRightInd w:val="0"/>
        <w:snapToGrid w:val="0"/>
        <w:spacing w:line="360" w:lineRule="auto"/>
        <w:ind w:firstLineChars="200" w:firstLine="560"/>
        <w:rPr>
          <w:rFonts w:eastAsia="楷体_GB2312"/>
          <w:sz w:val="28"/>
        </w:rPr>
      </w:pPr>
      <w:r>
        <w:rPr>
          <w:rFonts w:eastAsia="楷体_GB2312"/>
          <w:sz w:val="28"/>
        </w:rPr>
        <w:t>S</w:t>
      </w:r>
      <w:r w:rsidR="00E02D67">
        <w:rPr>
          <w:rFonts w:eastAsia="楷体_GB2312"/>
          <w:sz w:val="28"/>
        </w:rPr>
        <w:t>4</w:t>
      </w:r>
      <w:r>
        <w:rPr>
          <w:rFonts w:eastAsia="楷体_GB2312"/>
          <w:sz w:val="28"/>
        </w:rPr>
        <w:t>02</w:t>
      </w:r>
      <w:r>
        <w:rPr>
          <w:rFonts w:eastAsia="楷体_GB2312"/>
          <w:sz w:val="28"/>
        </w:rPr>
        <w:t>：</w:t>
      </w:r>
      <w:r w:rsidR="00D4791A">
        <w:rPr>
          <w:rFonts w:eastAsia="楷体_GB2312" w:hint="eastAsia"/>
          <w:sz w:val="28"/>
        </w:rPr>
        <w:t>通过</w:t>
      </w:r>
      <w:r w:rsidR="00D4791A">
        <w:rPr>
          <w:rFonts w:eastAsia="楷体_GB2312"/>
          <w:sz w:val="28"/>
        </w:rPr>
        <w:t>所述决策模块</w:t>
      </w:r>
      <w:r w:rsidR="00D4791A">
        <w:rPr>
          <w:rFonts w:eastAsia="楷体_GB2312" w:hint="eastAsia"/>
          <w:sz w:val="28"/>
        </w:rPr>
        <w:t>，</w:t>
      </w:r>
      <w:r w:rsidR="00D4791A">
        <w:rPr>
          <w:rFonts w:eastAsia="楷体_GB2312"/>
          <w:sz w:val="28"/>
        </w:rPr>
        <w:t>针对每个集合操作，根据该集合操作所涉及的两个</w:t>
      </w:r>
      <w:r w:rsidR="00D4791A">
        <w:rPr>
          <w:rFonts w:eastAsia="楷体_GB2312" w:hint="eastAsia"/>
          <w:sz w:val="28"/>
        </w:rPr>
        <w:t>节点</w:t>
      </w:r>
      <w:r w:rsidR="00D4791A">
        <w:rPr>
          <w:rFonts w:eastAsia="楷体_GB2312"/>
          <w:sz w:val="28"/>
        </w:rPr>
        <w:t>集合中包含的</w:t>
      </w:r>
      <w:r w:rsidR="00D4791A">
        <w:rPr>
          <w:rFonts w:eastAsia="楷体_GB2312" w:hint="eastAsia"/>
          <w:sz w:val="28"/>
        </w:rPr>
        <w:t>节点</w:t>
      </w:r>
      <w:r w:rsidR="00D4791A">
        <w:rPr>
          <w:rFonts w:eastAsia="楷体_GB2312"/>
          <w:sz w:val="28"/>
        </w:rPr>
        <w:t>的数量，以及预设的代价函数，确定按照每种执行策略执行该集合操作对应的代价值，并</w:t>
      </w:r>
      <w:r w:rsidR="00D4791A">
        <w:rPr>
          <w:rFonts w:eastAsia="楷体_GB2312" w:hint="eastAsia"/>
          <w:sz w:val="28"/>
        </w:rPr>
        <w:t>根据</w:t>
      </w:r>
      <w:r w:rsidR="00D4791A">
        <w:rPr>
          <w:rFonts w:eastAsia="楷体_GB2312"/>
          <w:sz w:val="28"/>
        </w:rPr>
        <w:t>所述代价值</w:t>
      </w:r>
      <w:r w:rsidR="00D4791A">
        <w:rPr>
          <w:rFonts w:eastAsia="楷体_GB2312" w:hint="eastAsia"/>
          <w:sz w:val="28"/>
        </w:rPr>
        <w:t>，从各执行策略中选取</w:t>
      </w:r>
      <w:r w:rsidR="00D4791A">
        <w:rPr>
          <w:rFonts w:eastAsia="楷体_GB2312"/>
          <w:sz w:val="28"/>
        </w:rPr>
        <w:t>目标策略，以使所述处理单元根据所述目标策略执行该集合操作，得到该集合操作对应的执行结果</w:t>
      </w:r>
      <w:r w:rsidR="00D4791A">
        <w:rPr>
          <w:rFonts w:eastAsia="楷体_GB2312" w:hint="eastAsia"/>
          <w:sz w:val="28"/>
        </w:rPr>
        <w:t>，并存储在所述</w:t>
      </w:r>
      <w:r w:rsidR="00D4791A">
        <w:rPr>
          <w:rFonts w:eastAsia="楷体_GB2312"/>
          <w:sz w:val="28"/>
          <w:szCs w:val="22"/>
        </w:rPr>
        <w:t>存储</w:t>
      </w:r>
      <w:r w:rsidR="00D4791A">
        <w:rPr>
          <w:rFonts w:eastAsia="楷体_GB2312" w:hint="eastAsia"/>
          <w:sz w:val="28"/>
        </w:rPr>
        <w:t>器中</w:t>
      </w:r>
      <w:r>
        <w:rPr>
          <w:rFonts w:eastAsia="楷体_GB2312" w:hint="eastAsia"/>
          <w:sz w:val="28"/>
        </w:rPr>
        <w:t>；</w:t>
      </w:r>
    </w:p>
    <w:p w14:paraId="44B97643" w14:textId="2AB24741"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S</w:t>
      </w:r>
      <w:r w:rsidR="00E02D67">
        <w:rPr>
          <w:rFonts w:eastAsia="楷体_GB2312"/>
          <w:sz w:val="28"/>
        </w:rPr>
        <w:t>4</w:t>
      </w:r>
      <w:r>
        <w:rPr>
          <w:rFonts w:eastAsia="楷体_GB2312"/>
          <w:sz w:val="28"/>
        </w:rPr>
        <w:t>03</w:t>
      </w:r>
      <w:r>
        <w:rPr>
          <w:rFonts w:eastAsia="楷体_GB2312"/>
          <w:sz w:val="28"/>
        </w:rPr>
        <w:t>：</w:t>
      </w:r>
      <w:r w:rsidR="00D4791A">
        <w:rPr>
          <w:rFonts w:eastAsia="楷体_GB2312" w:hint="eastAsia"/>
          <w:sz w:val="28"/>
        </w:rPr>
        <w:t>响应于得到每个集合操作对应的执行结果后，从所述</w:t>
      </w:r>
      <w:r w:rsidR="00D4791A">
        <w:rPr>
          <w:rFonts w:eastAsia="楷体_GB2312"/>
          <w:sz w:val="28"/>
          <w:szCs w:val="22"/>
        </w:rPr>
        <w:t>存储</w:t>
      </w:r>
      <w:r w:rsidR="00D4791A">
        <w:rPr>
          <w:rFonts w:eastAsia="楷体_GB2312" w:hint="eastAsia"/>
          <w:sz w:val="28"/>
        </w:rPr>
        <w:t>器中读取各集合操作</w:t>
      </w:r>
      <w:r w:rsidR="00D4791A">
        <w:rPr>
          <w:rFonts w:eastAsia="楷体_GB2312"/>
          <w:sz w:val="28"/>
        </w:rPr>
        <w:t>对应</w:t>
      </w:r>
      <w:r w:rsidR="00D4791A">
        <w:rPr>
          <w:rFonts w:eastAsia="楷体_GB2312" w:hint="eastAsia"/>
          <w:sz w:val="28"/>
        </w:rPr>
        <w:t>的执行结果，并</w:t>
      </w:r>
      <w:r w:rsidR="00D4791A">
        <w:rPr>
          <w:rFonts w:eastAsia="楷体_GB2312"/>
          <w:sz w:val="28"/>
        </w:rPr>
        <w:t>根据</w:t>
      </w:r>
      <w:r w:rsidR="00D4791A">
        <w:rPr>
          <w:rFonts w:eastAsia="楷体_GB2312" w:hint="eastAsia"/>
          <w:sz w:val="28"/>
        </w:rPr>
        <w:t>各</w:t>
      </w:r>
      <w:r w:rsidR="00D4791A">
        <w:rPr>
          <w:rFonts w:eastAsia="楷体_GB2312"/>
          <w:sz w:val="28"/>
        </w:rPr>
        <w:t>集合操作</w:t>
      </w:r>
      <w:r w:rsidR="00D4791A">
        <w:rPr>
          <w:rFonts w:eastAsia="楷体_GB2312" w:hint="eastAsia"/>
          <w:sz w:val="28"/>
        </w:rPr>
        <w:t>对应的执行结果</w:t>
      </w:r>
      <w:r w:rsidR="00D4791A">
        <w:rPr>
          <w:rFonts w:eastAsia="楷体_GB2312"/>
          <w:sz w:val="28"/>
        </w:rPr>
        <w:t>，确定所述目标图数据中与所述指定图模式相匹配的子图</w:t>
      </w:r>
      <w:r w:rsidR="00D4791A">
        <w:rPr>
          <w:rFonts w:eastAsia="楷体_GB2312" w:hint="eastAsia"/>
          <w:sz w:val="28"/>
        </w:rPr>
        <w:t>，以根据所述子图，执行任务</w:t>
      </w:r>
      <w:r>
        <w:rPr>
          <w:rFonts w:eastAsia="楷体_GB2312" w:hint="eastAsia"/>
          <w:sz w:val="28"/>
        </w:rPr>
        <w:t>。</w:t>
      </w:r>
    </w:p>
    <w:p w14:paraId="6D3DC24B" w14:textId="3F336CF7" w:rsidR="00D4791A" w:rsidRDefault="00D4791A" w:rsidP="00D4791A">
      <w:pPr>
        <w:adjustRightInd w:val="0"/>
        <w:snapToGrid w:val="0"/>
        <w:spacing w:line="360" w:lineRule="auto"/>
        <w:ind w:firstLineChars="200" w:firstLine="560"/>
        <w:rPr>
          <w:rFonts w:eastAsia="楷体_GB2312"/>
          <w:sz w:val="28"/>
        </w:rPr>
      </w:pPr>
      <w:r>
        <w:rPr>
          <w:rFonts w:eastAsia="楷体_GB2312"/>
          <w:sz w:val="28"/>
        </w:rPr>
        <w:t>处理单元针对</w:t>
      </w:r>
      <w:r>
        <w:rPr>
          <w:rFonts w:eastAsia="楷体_GB2312" w:hint="eastAsia"/>
          <w:sz w:val="28"/>
        </w:rPr>
        <w:t>获取到的</w:t>
      </w:r>
      <w:r>
        <w:rPr>
          <w:rFonts w:eastAsia="楷体_GB2312"/>
          <w:sz w:val="28"/>
        </w:rPr>
        <w:t>目标图数据，根据预设的图模式匹配算法，确定</w:t>
      </w:r>
      <w:r>
        <w:rPr>
          <w:rFonts w:eastAsia="楷体_GB2312" w:hint="eastAsia"/>
          <w:sz w:val="28"/>
        </w:rPr>
        <w:t>在</w:t>
      </w:r>
      <w:r>
        <w:rPr>
          <w:rFonts w:eastAsia="楷体_GB2312"/>
          <w:sz w:val="28"/>
        </w:rPr>
        <w:lastRenderedPageBreak/>
        <w:t>从目标图数据中</w:t>
      </w:r>
      <w:r w:rsidRPr="00407F04">
        <w:rPr>
          <w:rFonts w:eastAsia="楷体_GB2312" w:hint="eastAsia"/>
          <w:sz w:val="28"/>
        </w:rPr>
        <w:t>提取</w:t>
      </w:r>
      <w:r>
        <w:rPr>
          <w:rFonts w:eastAsia="楷体_GB2312"/>
          <w:sz w:val="28"/>
        </w:rPr>
        <w:t>与指定图模式相匹配的子图</w:t>
      </w:r>
      <w:r>
        <w:rPr>
          <w:rFonts w:eastAsia="楷体_GB2312" w:hint="eastAsia"/>
          <w:sz w:val="28"/>
        </w:rPr>
        <w:t>时</w:t>
      </w:r>
      <w:r>
        <w:rPr>
          <w:rFonts w:eastAsia="楷体_GB2312"/>
          <w:sz w:val="28"/>
        </w:rPr>
        <w:t>所需的各集合操作，集合操作用于</w:t>
      </w:r>
      <w:r>
        <w:rPr>
          <w:rFonts w:eastAsia="楷体_GB2312" w:hint="eastAsia"/>
          <w:sz w:val="28"/>
        </w:rPr>
        <w:t>表示</w:t>
      </w:r>
      <w:r>
        <w:rPr>
          <w:rFonts w:eastAsia="楷体_GB2312"/>
          <w:sz w:val="28"/>
        </w:rPr>
        <w:t>对目标图数据中的两个节点的</w:t>
      </w:r>
      <w:r w:rsidR="002B153F">
        <w:rPr>
          <w:rFonts w:eastAsia="楷体_GB2312"/>
          <w:sz w:val="28"/>
        </w:rPr>
        <w:t>邻居节点集</w:t>
      </w:r>
      <w:r>
        <w:rPr>
          <w:rFonts w:eastAsia="楷体_GB2312" w:hint="eastAsia"/>
          <w:sz w:val="28"/>
        </w:rPr>
        <w:t>执行</w:t>
      </w:r>
      <w:r>
        <w:rPr>
          <w:rFonts w:eastAsia="楷体_GB2312"/>
          <w:sz w:val="28"/>
        </w:rPr>
        <w:t>指定类型的操作，指定类型的操作包括：取交集、取差集中的</w:t>
      </w:r>
      <w:r>
        <w:rPr>
          <w:rFonts w:eastAsia="楷体_GB2312" w:hint="eastAsia"/>
          <w:sz w:val="28"/>
        </w:rPr>
        <w:t>至少</w:t>
      </w:r>
      <w:r>
        <w:rPr>
          <w:rFonts w:eastAsia="楷体_GB2312"/>
          <w:sz w:val="28"/>
        </w:rPr>
        <w:t>一种；</w:t>
      </w:r>
    </w:p>
    <w:p w14:paraId="7553AADC" w14:textId="087EC56E" w:rsidR="00D4791A" w:rsidRDefault="00D4791A" w:rsidP="00D4791A">
      <w:pPr>
        <w:adjustRightInd w:val="0"/>
        <w:snapToGrid w:val="0"/>
        <w:spacing w:line="360" w:lineRule="auto"/>
        <w:ind w:firstLineChars="200" w:firstLine="560"/>
        <w:rPr>
          <w:rFonts w:eastAsia="楷体_GB2312"/>
          <w:sz w:val="28"/>
        </w:rPr>
      </w:pPr>
      <w:r>
        <w:rPr>
          <w:rFonts w:eastAsia="楷体_GB2312" w:hint="eastAsia"/>
          <w:sz w:val="28"/>
        </w:rPr>
        <w:t>通过</w:t>
      </w:r>
      <w:r>
        <w:rPr>
          <w:rFonts w:eastAsia="楷体_GB2312"/>
          <w:sz w:val="28"/>
        </w:rPr>
        <w:t>决策模块</w:t>
      </w:r>
      <w:r>
        <w:rPr>
          <w:rFonts w:eastAsia="楷体_GB2312" w:hint="eastAsia"/>
          <w:sz w:val="28"/>
        </w:rPr>
        <w:t>，</w:t>
      </w:r>
      <w:r>
        <w:rPr>
          <w:rFonts w:eastAsia="楷体_GB2312"/>
          <w:sz w:val="28"/>
        </w:rPr>
        <w:t>针对每个集合操作，根据该集合操作所涉及的两个</w:t>
      </w:r>
      <w:r>
        <w:rPr>
          <w:rFonts w:eastAsia="楷体_GB2312" w:hint="eastAsia"/>
          <w:sz w:val="28"/>
        </w:rPr>
        <w:t>节点</w:t>
      </w:r>
      <w:r>
        <w:rPr>
          <w:rFonts w:eastAsia="楷体_GB2312"/>
          <w:sz w:val="28"/>
        </w:rPr>
        <w:t>集合中包含的</w:t>
      </w:r>
      <w:r>
        <w:rPr>
          <w:rFonts w:eastAsia="楷体_GB2312" w:hint="eastAsia"/>
          <w:sz w:val="28"/>
        </w:rPr>
        <w:t>节点</w:t>
      </w:r>
      <w:r>
        <w:rPr>
          <w:rFonts w:eastAsia="楷体_GB2312"/>
          <w:sz w:val="28"/>
        </w:rPr>
        <w:t>的数量，以及预设的代价函数，确定按照每种执行策略执行该集合操作对应的代价值，并</w:t>
      </w:r>
      <w:r>
        <w:rPr>
          <w:rFonts w:eastAsia="楷体_GB2312" w:hint="eastAsia"/>
          <w:sz w:val="28"/>
        </w:rPr>
        <w:t>根据</w:t>
      </w:r>
      <w:r>
        <w:rPr>
          <w:rFonts w:eastAsia="楷体_GB2312"/>
          <w:sz w:val="28"/>
        </w:rPr>
        <w:t>代价值</w:t>
      </w:r>
      <w:r>
        <w:rPr>
          <w:rFonts w:eastAsia="楷体_GB2312" w:hint="eastAsia"/>
          <w:sz w:val="28"/>
        </w:rPr>
        <w:t>，从各执行策略中选取</w:t>
      </w:r>
      <w:r>
        <w:rPr>
          <w:rFonts w:eastAsia="楷体_GB2312"/>
          <w:sz w:val="28"/>
        </w:rPr>
        <w:t>目标策略，以使处理单元根据目标策略执行该集合操作，得到该集合操作对应的执行结果</w:t>
      </w:r>
      <w:r>
        <w:rPr>
          <w:rFonts w:eastAsia="楷体_GB2312" w:hint="eastAsia"/>
          <w:sz w:val="28"/>
        </w:rPr>
        <w:t>，并存储在</w:t>
      </w:r>
      <w:r>
        <w:rPr>
          <w:rFonts w:eastAsia="楷体_GB2312"/>
          <w:sz w:val="28"/>
          <w:szCs w:val="22"/>
        </w:rPr>
        <w:t>存储</w:t>
      </w:r>
      <w:r>
        <w:rPr>
          <w:rFonts w:eastAsia="楷体_GB2312" w:hint="eastAsia"/>
          <w:sz w:val="28"/>
        </w:rPr>
        <w:t>器中；</w:t>
      </w:r>
    </w:p>
    <w:p w14:paraId="25CE9E41" w14:textId="7DC8790D" w:rsidR="00D4791A" w:rsidRDefault="00D4791A" w:rsidP="00D4791A">
      <w:pPr>
        <w:adjustRightInd w:val="0"/>
        <w:snapToGrid w:val="0"/>
        <w:spacing w:line="360" w:lineRule="auto"/>
        <w:ind w:firstLineChars="200" w:firstLine="560"/>
        <w:rPr>
          <w:rFonts w:eastAsia="楷体_GB2312"/>
          <w:sz w:val="28"/>
        </w:rPr>
      </w:pPr>
      <w:r>
        <w:rPr>
          <w:rFonts w:eastAsia="楷体_GB2312" w:hint="eastAsia"/>
          <w:sz w:val="28"/>
        </w:rPr>
        <w:t>响应于得到每个集合操作对应的执行结果后，从</w:t>
      </w:r>
      <w:r>
        <w:rPr>
          <w:rFonts w:eastAsia="楷体_GB2312"/>
          <w:sz w:val="28"/>
          <w:szCs w:val="22"/>
        </w:rPr>
        <w:t>存储</w:t>
      </w:r>
      <w:r>
        <w:rPr>
          <w:rFonts w:eastAsia="楷体_GB2312" w:hint="eastAsia"/>
          <w:sz w:val="28"/>
        </w:rPr>
        <w:t>器中读取各集合操作</w:t>
      </w:r>
      <w:r>
        <w:rPr>
          <w:rFonts w:eastAsia="楷体_GB2312"/>
          <w:sz w:val="28"/>
        </w:rPr>
        <w:t>对应</w:t>
      </w:r>
      <w:r>
        <w:rPr>
          <w:rFonts w:eastAsia="楷体_GB2312" w:hint="eastAsia"/>
          <w:sz w:val="28"/>
        </w:rPr>
        <w:t>的执行结果，并</w:t>
      </w:r>
      <w:r>
        <w:rPr>
          <w:rFonts w:eastAsia="楷体_GB2312"/>
          <w:sz w:val="28"/>
        </w:rPr>
        <w:t>根据</w:t>
      </w:r>
      <w:r>
        <w:rPr>
          <w:rFonts w:eastAsia="楷体_GB2312" w:hint="eastAsia"/>
          <w:sz w:val="28"/>
        </w:rPr>
        <w:t>各</w:t>
      </w:r>
      <w:r>
        <w:rPr>
          <w:rFonts w:eastAsia="楷体_GB2312"/>
          <w:sz w:val="28"/>
        </w:rPr>
        <w:t>集合操作</w:t>
      </w:r>
      <w:r>
        <w:rPr>
          <w:rFonts w:eastAsia="楷体_GB2312" w:hint="eastAsia"/>
          <w:sz w:val="28"/>
        </w:rPr>
        <w:t>对应的执行结果</w:t>
      </w:r>
      <w:r>
        <w:rPr>
          <w:rFonts w:eastAsia="楷体_GB2312"/>
          <w:sz w:val="28"/>
        </w:rPr>
        <w:t>，确定目标图数据中与指定图模式相匹配的子图</w:t>
      </w:r>
      <w:r>
        <w:rPr>
          <w:rFonts w:eastAsia="楷体_GB2312" w:hint="eastAsia"/>
          <w:sz w:val="28"/>
        </w:rPr>
        <w:t>，以根据子图，执行任务</w:t>
      </w:r>
      <w:r>
        <w:rPr>
          <w:rFonts w:eastAsia="楷体_GB2312"/>
          <w:sz w:val="28"/>
        </w:rPr>
        <w:t>。</w:t>
      </w:r>
    </w:p>
    <w:p w14:paraId="641F508A" w14:textId="607C320E" w:rsidR="00D4791A" w:rsidRPr="00A40103" w:rsidRDefault="00D4791A" w:rsidP="00D4791A">
      <w:pPr>
        <w:adjustRightInd w:val="0"/>
        <w:snapToGrid w:val="0"/>
        <w:spacing w:line="360" w:lineRule="auto"/>
        <w:ind w:firstLineChars="200" w:firstLine="560"/>
        <w:rPr>
          <w:rFonts w:eastAsia="楷体_GB2312"/>
          <w:sz w:val="28"/>
        </w:rPr>
      </w:pPr>
      <w:r>
        <w:rPr>
          <w:rFonts w:eastAsia="楷体_GB2312" w:hint="eastAsia"/>
          <w:sz w:val="28"/>
        </w:rPr>
        <w:t>通过检测模块</w:t>
      </w:r>
      <w:r w:rsidRPr="001C6E11">
        <w:rPr>
          <w:rFonts w:eastAsia="楷体_GB2312" w:hint="eastAsia"/>
          <w:sz w:val="28"/>
        </w:rPr>
        <w:t>，针对每个集合操作，判断该集合操作被执行的次数是否超过预设阈值，若是，则确定该集合操作为目标集合操作，并将目标集合操作的执行结果</w:t>
      </w:r>
      <w:r>
        <w:rPr>
          <w:rFonts w:eastAsia="楷体_GB2312" w:hint="eastAsia"/>
          <w:sz w:val="28"/>
        </w:rPr>
        <w:t>持久化</w:t>
      </w:r>
      <w:r w:rsidRPr="001C6E11">
        <w:rPr>
          <w:rFonts w:eastAsia="楷体_GB2312" w:hint="eastAsia"/>
          <w:sz w:val="28"/>
        </w:rPr>
        <w:t>保存，以在需要再次执行该集合操作时重复使用。</w:t>
      </w:r>
    </w:p>
    <w:p w14:paraId="609094C3" w14:textId="6C5B6F33" w:rsidR="00D4791A" w:rsidRDefault="00D4791A" w:rsidP="00D4791A">
      <w:pPr>
        <w:adjustRightInd w:val="0"/>
        <w:snapToGrid w:val="0"/>
        <w:spacing w:line="360" w:lineRule="auto"/>
        <w:ind w:firstLineChars="200" w:firstLine="560"/>
        <w:rPr>
          <w:rFonts w:eastAsia="楷体_GB2312"/>
          <w:sz w:val="28"/>
        </w:rPr>
      </w:pPr>
      <w:r>
        <w:rPr>
          <w:rFonts w:eastAsia="楷体_GB2312"/>
          <w:sz w:val="28"/>
        </w:rPr>
        <w:t>针对</w:t>
      </w:r>
      <w:r>
        <w:rPr>
          <w:rFonts w:eastAsia="楷体_GB2312" w:hint="eastAsia"/>
          <w:sz w:val="28"/>
        </w:rPr>
        <w:t>获取到的</w:t>
      </w:r>
      <w:r>
        <w:rPr>
          <w:rFonts w:eastAsia="楷体_GB2312"/>
          <w:sz w:val="28"/>
        </w:rPr>
        <w:t>目标图数据，根据预设的图模式匹配算法，确定</w:t>
      </w:r>
      <w:r>
        <w:rPr>
          <w:rFonts w:eastAsia="楷体_GB2312" w:hint="eastAsia"/>
          <w:sz w:val="28"/>
        </w:rPr>
        <w:t>在</w:t>
      </w:r>
      <w:r>
        <w:rPr>
          <w:rFonts w:eastAsia="楷体_GB2312"/>
          <w:sz w:val="28"/>
        </w:rPr>
        <w:t>从目标图数据中</w:t>
      </w:r>
      <w:r w:rsidRPr="00407F04">
        <w:rPr>
          <w:rFonts w:eastAsia="楷体_GB2312" w:hint="eastAsia"/>
          <w:sz w:val="28"/>
        </w:rPr>
        <w:t>提取</w:t>
      </w:r>
      <w:r>
        <w:rPr>
          <w:rFonts w:eastAsia="楷体_GB2312"/>
          <w:sz w:val="28"/>
        </w:rPr>
        <w:t>与指定图模式相匹配的子图</w:t>
      </w:r>
      <w:r>
        <w:rPr>
          <w:rFonts w:eastAsia="楷体_GB2312" w:hint="eastAsia"/>
          <w:sz w:val="28"/>
        </w:rPr>
        <w:t>时</w:t>
      </w:r>
      <w:r>
        <w:rPr>
          <w:rFonts w:eastAsia="楷体_GB2312"/>
          <w:sz w:val="28"/>
        </w:rPr>
        <w:t>所需的各集合操作，具体包括：</w:t>
      </w:r>
    </w:p>
    <w:p w14:paraId="25A7DB1A" w14:textId="4AFA663A" w:rsidR="00D4791A" w:rsidRDefault="00D4791A" w:rsidP="00D4791A">
      <w:pPr>
        <w:adjustRightInd w:val="0"/>
        <w:snapToGrid w:val="0"/>
        <w:spacing w:line="360" w:lineRule="auto"/>
        <w:ind w:firstLineChars="200" w:firstLine="560"/>
        <w:rPr>
          <w:rFonts w:eastAsia="楷体_GB2312"/>
          <w:sz w:val="28"/>
        </w:rPr>
      </w:pPr>
      <w:r>
        <w:rPr>
          <w:rFonts w:eastAsia="楷体_GB2312" w:hint="eastAsia"/>
          <w:sz w:val="28"/>
        </w:rPr>
        <w:t>将获取到的图数据分块作为目标图数据，</w:t>
      </w:r>
      <w:r>
        <w:rPr>
          <w:rFonts w:eastAsia="楷体_GB2312"/>
          <w:sz w:val="28"/>
        </w:rPr>
        <w:t>根据预设的图模式匹配算法，确定从目标图数据中提取与指定图模式相匹配的子图所需的各集合操作，图数据分块是通过动态划分模块获取原始图数据，针对原始图数据中的每个节点，判断该节点的度数是否超过预设阈值，若是，则确定该节点为中心节点，针对每</w:t>
      </w:r>
      <w:r>
        <w:rPr>
          <w:rFonts w:eastAsia="楷体_GB2312"/>
          <w:sz w:val="28"/>
        </w:rPr>
        <w:lastRenderedPageBreak/>
        <w:t>个中心节点，通过多轮邻居节点遍历，确定与该中心节点之间存在连接关系的各节点，作为该中心节点的关联节点，根据每个中心节点以及每个中心节点的关联节点确定的。</w:t>
      </w:r>
    </w:p>
    <w:p w14:paraId="4C26F90A" w14:textId="1D41ED4B" w:rsidR="00D4791A" w:rsidRDefault="00D4791A" w:rsidP="00D4791A">
      <w:pPr>
        <w:adjustRightInd w:val="0"/>
        <w:snapToGrid w:val="0"/>
        <w:spacing w:line="360" w:lineRule="auto"/>
        <w:ind w:firstLineChars="200" w:firstLine="560"/>
        <w:rPr>
          <w:rFonts w:eastAsia="楷体_GB2312"/>
          <w:sz w:val="28"/>
        </w:rPr>
      </w:pPr>
      <w:r>
        <w:rPr>
          <w:rFonts w:eastAsia="楷体_GB2312"/>
          <w:sz w:val="28"/>
        </w:rPr>
        <w:t>从预设的任务队列中获取处理任务，并将处理任务对应的图数据分块作为目标图数据，处理任务是动态划分模块针对每个图数据分块，生成并添加到预设的任务队列中的。</w:t>
      </w:r>
    </w:p>
    <w:p w14:paraId="698C3785" w14:textId="77777777" w:rsidR="00D4791A" w:rsidRDefault="00D4791A" w:rsidP="00D4791A">
      <w:pPr>
        <w:adjustRightInd w:val="0"/>
        <w:snapToGrid w:val="0"/>
        <w:spacing w:line="360" w:lineRule="auto"/>
        <w:ind w:firstLineChars="200" w:firstLine="560"/>
        <w:rPr>
          <w:rFonts w:eastAsia="楷体_GB2312"/>
          <w:sz w:val="28"/>
        </w:rPr>
      </w:pPr>
      <w:r>
        <w:rPr>
          <w:rFonts w:eastAsia="楷体_GB2312"/>
          <w:sz w:val="28"/>
        </w:rPr>
        <w:t>针对每个中心节点，判断该中心节点是否为已访问节点</w:t>
      </w:r>
      <w:r>
        <w:rPr>
          <w:rFonts w:eastAsia="楷体_GB2312" w:hint="eastAsia"/>
          <w:sz w:val="28"/>
        </w:rPr>
        <w:t>；</w:t>
      </w:r>
    </w:p>
    <w:p w14:paraId="433AE792" w14:textId="77777777" w:rsidR="00D4791A" w:rsidRDefault="00D4791A" w:rsidP="00D4791A">
      <w:pPr>
        <w:adjustRightInd w:val="0"/>
        <w:snapToGrid w:val="0"/>
        <w:spacing w:line="360" w:lineRule="auto"/>
        <w:ind w:firstLineChars="200" w:firstLine="560"/>
        <w:rPr>
          <w:rFonts w:eastAsia="楷体_GB2312"/>
          <w:sz w:val="28"/>
        </w:rPr>
      </w:pPr>
      <w:r>
        <w:rPr>
          <w:rFonts w:eastAsia="楷体_GB2312"/>
          <w:sz w:val="28"/>
        </w:rPr>
        <w:t>针对每个中心节点，通过多轮邻居节点遍历，确定与该中心节点之间存在连接关系的各节点，具体包括：</w:t>
      </w:r>
    </w:p>
    <w:p w14:paraId="45D2A85A" w14:textId="77777777" w:rsidR="00D4791A" w:rsidRPr="001C6E11" w:rsidRDefault="00D4791A" w:rsidP="00D4791A">
      <w:pPr>
        <w:adjustRightInd w:val="0"/>
        <w:snapToGrid w:val="0"/>
        <w:spacing w:line="360" w:lineRule="auto"/>
        <w:ind w:firstLineChars="200" w:firstLine="560"/>
        <w:rPr>
          <w:rFonts w:eastAsia="楷体_GB2312"/>
          <w:sz w:val="28"/>
        </w:rPr>
      </w:pPr>
      <w:r>
        <w:rPr>
          <w:rFonts w:eastAsia="楷体_GB2312"/>
          <w:sz w:val="28"/>
        </w:rPr>
        <w:t>若该中心节点不为已访问节点，则通过多轮邻居节点遍历，确定与该中心节点之间存在连接关系的各节点，作为该中心节点的关联节点，并将该中心节点设为已访问节点。</w:t>
      </w:r>
    </w:p>
    <w:p w14:paraId="0BA28DEE" w14:textId="751587CA" w:rsidR="00D4791A" w:rsidRDefault="00D4791A" w:rsidP="00D4791A">
      <w:pPr>
        <w:adjustRightInd w:val="0"/>
        <w:snapToGrid w:val="0"/>
        <w:spacing w:line="360" w:lineRule="auto"/>
        <w:ind w:firstLineChars="200" w:firstLine="560"/>
        <w:rPr>
          <w:rFonts w:eastAsia="楷体_GB2312"/>
          <w:sz w:val="28"/>
        </w:rPr>
      </w:pPr>
      <w:r>
        <w:rPr>
          <w:rFonts w:eastAsia="楷体_GB2312"/>
          <w:sz w:val="28"/>
        </w:rPr>
        <w:t>针对每个集合操作，判断是否存在该集合操作对应的唯一标识，若否，则根据该集合操作涉及的两个集合以及该集合操作对应的指定类型，生成该集合操作对应的唯一标识并保存。</w:t>
      </w:r>
      <w:r w:rsidDel="001C6E11">
        <w:rPr>
          <w:rFonts w:eastAsia="楷体_GB2312" w:hint="eastAsia"/>
          <w:sz w:val="28"/>
        </w:rPr>
        <w:t xml:space="preserve"> </w:t>
      </w:r>
    </w:p>
    <w:p w14:paraId="34A7A1DA" w14:textId="49E42D3D" w:rsidR="00A26F7D" w:rsidRPr="00281FCD" w:rsidRDefault="00D4791A" w:rsidP="00D4791A">
      <w:pPr>
        <w:adjustRightInd w:val="0"/>
        <w:snapToGrid w:val="0"/>
        <w:spacing w:line="360" w:lineRule="auto"/>
        <w:ind w:firstLineChars="200" w:firstLine="560"/>
        <w:rPr>
          <w:rFonts w:eastAsia="楷体_GB2312"/>
          <w:sz w:val="28"/>
        </w:rPr>
      </w:pPr>
      <w:r>
        <w:rPr>
          <w:rFonts w:eastAsia="楷体_GB2312"/>
          <w:sz w:val="28"/>
        </w:rPr>
        <w:t>针对每个集合操作，根据该集合操作所涉及的两个</w:t>
      </w:r>
      <w:r>
        <w:rPr>
          <w:rFonts w:eastAsia="楷体_GB2312" w:hint="eastAsia"/>
          <w:sz w:val="28"/>
        </w:rPr>
        <w:t>节点</w:t>
      </w:r>
      <w:r>
        <w:rPr>
          <w:rFonts w:eastAsia="楷体_GB2312"/>
          <w:sz w:val="28"/>
        </w:rPr>
        <w:t>集合中包含的节点的数量，以及执行该集合操作的处理单元的处理数据，确定按照每种执行策略执行该集合操作所需的计算时间和访存时间，根据计算时间和访存时间，确定每种执行策略对应的代价值，处理单元的处理数据包括</w:t>
      </w:r>
      <w:r>
        <w:rPr>
          <w:rFonts w:eastAsia="楷体_GB2312" w:hint="eastAsia"/>
          <w:sz w:val="28"/>
        </w:rPr>
        <w:t>：处理单元的带宽、处理单元访存延迟。</w:t>
      </w:r>
    </w:p>
    <w:p w14:paraId="6D21872F" w14:textId="381C13E6" w:rsidR="00B73D0B" w:rsidRDefault="00B73D0B" w:rsidP="000D579A">
      <w:pPr>
        <w:adjustRightInd w:val="0"/>
        <w:snapToGrid w:val="0"/>
        <w:spacing w:line="360" w:lineRule="auto"/>
        <w:ind w:firstLineChars="200" w:firstLine="560"/>
        <w:rPr>
          <w:rFonts w:eastAsia="楷体_GB2312"/>
          <w:sz w:val="28"/>
        </w:rPr>
      </w:pPr>
      <w:r>
        <w:rPr>
          <w:rFonts w:eastAsia="楷体_GB2312"/>
          <w:sz w:val="28"/>
        </w:rPr>
        <w:lastRenderedPageBreak/>
        <w:t>从上述内容中可以看出，</w:t>
      </w:r>
      <w:r w:rsidR="005F5298" w:rsidRPr="008C0A5D">
        <w:rPr>
          <w:rFonts w:eastAsia="楷体_GB2312"/>
          <w:sz w:val="28"/>
        </w:rPr>
        <w:t>可以</w:t>
      </w:r>
      <w:r w:rsidR="005F5298">
        <w:rPr>
          <w:rFonts w:eastAsia="楷体_GB2312"/>
          <w:sz w:val="28"/>
        </w:rPr>
        <w:t>根据预设的图模型匹配算法，从目标图数据中提取与指定图模式相匹配的子图所需的各集合操作，针对每个集合操作，根据执行该集合操作所涉及的两个集合中元素的数量，确定按照不同的执行策略执行该集合操作所占用的处理单元的性能对应的代价值，进而可以选择对处理单元的性能占用最小的执行策略来执行该集合操作，从而可以提升图数据处理效率</w:t>
      </w:r>
      <w:r w:rsidRPr="008C0A5D">
        <w:rPr>
          <w:rFonts w:eastAsia="楷体_GB2312" w:hint="eastAsia"/>
          <w:sz w:val="28"/>
        </w:rPr>
        <w:t>。</w:t>
      </w:r>
    </w:p>
    <w:p w14:paraId="209C536A" w14:textId="11814D92" w:rsidR="00D16D1E"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本说明书还提供了一种计算机可读存储介质，该存储介质存储有计算机程序，计算机程序可用于执行上述图</w:t>
      </w:r>
      <w:r w:rsidRPr="008C0A5D">
        <w:rPr>
          <w:rFonts w:eastAsia="楷体_GB2312" w:hint="eastAsia"/>
          <w:sz w:val="28"/>
          <w:szCs w:val="28"/>
        </w:rPr>
        <w:t>1</w:t>
      </w:r>
      <w:r w:rsidRPr="008C0A5D">
        <w:rPr>
          <w:rFonts w:eastAsia="楷体_GB2312" w:hint="eastAsia"/>
          <w:sz w:val="28"/>
          <w:szCs w:val="28"/>
        </w:rPr>
        <w:t>提供的一种的方法。</w:t>
      </w:r>
    </w:p>
    <w:p w14:paraId="68DB54DF" w14:textId="0595CF38" w:rsidR="000D579A" w:rsidRPr="008C0A5D" w:rsidRDefault="000D579A" w:rsidP="000D579A">
      <w:pPr>
        <w:adjustRightInd w:val="0"/>
        <w:snapToGrid w:val="0"/>
        <w:spacing w:line="360" w:lineRule="auto"/>
        <w:ind w:firstLineChars="200" w:firstLine="584"/>
        <w:rPr>
          <w:rFonts w:eastAsia="楷体_GB2312"/>
          <w:spacing w:val="6"/>
          <w:kern w:val="0"/>
          <w:sz w:val="28"/>
        </w:rPr>
      </w:pPr>
      <w:r w:rsidRPr="008C0A5D">
        <w:rPr>
          <w:rFonts w:eastAsia="楷体_GB2312" w:hint="eastAsia"/>
          <w:spacing w:val="6"/>
          <w:kern w:val="0"/>
          <w:sz w:val="28"/>
        </w:rPr>
        <w:t>本说明书还提供了图</w:t>
      </w:r>
      <w:r w:rsidR="00951275" w:rsidRPr="008C0A5D">
        <w:rPr>
          <w:rFonts w:eastAsia="楷体_GB2312"/>
          <w:spacing w:val="6"/>
          <w:kern w:val="0"/>
          <w:sz w:val="28"/>
        </w:rPr>
        <w:t>5</w:t>
      </w:r>
      <w:r w:rsidRPr="008C0A5D">
        <w:rPr>
          <w:rFonts w:eastAsia="楷体_GB2312" w:hint="eastAsia"/>
          <w:spacing w:val="6"/>
          <w:kern w:val="0"/>
          <w:sz w:val="28"/>
        </w:rPr>
        <w:t>所示的一种对应于图</w:t>
      </w:r>
      <w:r w:rsidRPr="008C0A5D">
        <w:rPr>
          <w:rFonts w:eastAsia="楷体_GB2312"/>
          <w:spacing w:val="6"/>
          <w:kern w:val="0"/>
          <w:sz w:val="28"/>
        </w:rPr>
        <w:t>1</w:t>
      </w:r>
      <w:r w:rsidRPr="008C0A5D">
        <w:rPr>
          <w:rFonts w:eastAsia="楷体_GB2312" w:hint="eastAsia"/>
          <w:spacing w:val="6"/>
          <w:kern w:val="0"/>
          <w:sz w:val="28"/>
        </w:rPr>
        <w:t>的电子设备的示意结构图。如图</w:t>
      </w:r>
      <w:r w:rsidR="00951275" w:rsidRPr="008C0A5D">
        <w:rPr>
          <w:rFonts w:eastAsia="楷体_GB2312"/>
          <w:spacing w:val="6"/>
          <w:kern w:val="0"/>
          <w:sz w:val="28"/>
        </w:rPr>
        <w:t>5</w:t>
      </w:r>
      <w:r w:rsidRPr="008C0A5D">
        <w:rPr>
          <w:rFonts w:eastAsia="楷体_GB2312" w:hint="eastAsia"/>
          <w:spacing w:val="6"/>
          <w:kern w:val="0"/>
          <w:sz w:val="28"/>
        </w:rPr>
        <w:t>所示，在硬件层面，该电子设备包括处理器、内部总线、网络接口、内存以及非易失性存储器，当然还可能包括其他业务所需要的硬件。处理器从非易失性存储器中读取对应的计算机程序到内存中然后运行，以</w:t>
      </w:r>
      <w:r w:rsidRPr="008C0A5D">
        <w:rPr>
          <w:rFonts w:eastAsia="楷体_GB2312" w:hint="eastAsia"/>
          <w:sz w:val="28"/>
          <w:szCs w:val="28"/>
        </w:rPr>
        <w:t>实现上述图</w:t>
      </w:r>
      <w:r w:rsidRPr="008C0A5D">
        <w:rPr>
          <w:rFonts w:eastAsia="楷体_GB2312" w:hint="eastAsia"/>
          <w:sz w:val="28"/>
          <w:szCs w:val="28"/>
        </w:rPr>
        <w:t>1</w:t>
      </w:r>
      <w:r w:rsidRPr="008C0A5D">
        <w:rPr>
          <w:rFonts w:eastAsia="楷体_GB2312" w:hint="eastAsia"/>
          <w:spacing w:val="6"/>
          <w:kern w:val="0"/>
          <w:sz w:val="28"/>
        </w:rPr>
        <w:t>的</w:t>
      </w:r>
      <w:r w:rsidRPr="008C0A5D">
        <w:rPr>
          <w:rFonts w:eastAsia="楷体_GB2312" w:hint="eastAsia"/>
          <w:sz w:val="28"/>
          <w:szCs w:val="28"/>
        </w:rPr>
        <w:t>方法</w:t>
      </w:r>
      <w:r w:rsidRPr="008C0A5D">
        <w:rPr>
          <w:rFonts w:eastAsia="楷体_GB2312" w:hint="eastAsia"/>
          <w:spacing w:val="6"/>
          <w:kern w:val="0"/>
          <w:sz w:val="28"/>
        </w:rPr>
        <w:t>。</w:t>
      </w:r>
    </w:p>
    <w:p w14:paraId="4153D00B" w14:textId="77777777" w:rsidR="000D579A" w:rsidRPr="008C0A5D" w:rsidRDefault="000D579A" w:rsidP="000D579A">
      <w:pPr>
        <w:adjustRightInd w:val="0"/>
        <w:snapToGrid w:val="0"/>
        <w:spacing w:line="360" w:lineRule="auto"/>
        <w:ind w:firstLineChars="200" w:firstLine="584"/>
        <w:jc w:val="left"/>
        <w:rPr>
          <w:rFonts w:eastAsia="楷体_GB2312"/>
          <w:sz w:val="28"/>
          <w:szCs w:val="28"/>
        </w:rPr>
      </w:pPr>
      <w:r w:rsidRPr="008C0A5D">
        <w:rPr>
          <w:rFonts w:eastAsia="楷体_GB2312" w:hint="eastAsia"/>
          <w:spacing w:val="6"/>
          <w:kern w:val="0"/>
          <w:sz w:val="28"/>
        </w:rPr>
        <w:t>当然，除了软件实现方式之外，本说明书并不排除其他实现方式，比如逻辑器件抑或软硬件结合的方式等等，也就是说以下处理流程的执行主体并不限定于各个逻辑单元，也可以是硬件或逻辑器件</w:t>
      </w:r>
      <w:r w:rsidRPr="008C0A5D">
        <w:rPr>
          <w:rFonts w:eastAsia="楷体_GB2312" w:hint="eastAsia"/>
          <w:sz w:val="28"/>
          <w:szCs w:val="28"/>
        </w:rPr>
        <w:t>。</w:t>
      </w:r>
    </w:p>
    <w:p w14:paraId="47611874" w14:textId="3E367F2A" w:rsidR="000D579A" w:rsidRPr="008C0A5D" w:rsidRDefault="000D579A" w:rsidP="000D579A">
      <w:pPr>
        <w:spacing w:line="360" w:lineRule="auto"/>
        <w:ind w:firstLineChars="200" w:firstLine="560"/>
        <w:rPr>
          <w:rFonts w:eastAsia="楷体_GB2312"/>
          <w:sz w:val="28"/>
          <w:szCs w:val="28"/>
        </w:rPr>
      </w:pPr>
      <w:r w:rsidRPr="008C0A5D">
        <w:rPr>
          <w:rFonts w:eastAsia="楷体_GB2312" w:hint="eastAsia"/>
          <w:sz w:val="28"/>
          <w:szCs w:val="28"/>
        </w:rPr>
        <w:t>在</w:t>
      </w:r>
      <w:r w:rsidRPr="008C0A5D">
        <w:rPr>
          <w:rFonts w:eastAsia="楷体_GB2312"/>
          <w:sz w:val="28"/>
          <w:szCs w:val="28"/>
        </w:rPr>
        <w:t>20</w:t>
      </w:r>
      <w:r w:rsidRPr="008C0A5D">
        <w:rPr>
          <w:rFonts w:eastAsia="楷体_GB2312" w:hint="eastAsia"/>
          <w:sz w:val="28"/>
          <w:szCs w:val="28"/>
        </w:rPr>
        <w:t>世纪</w:t>
      </w:r>
      <w:r w:rsidRPr="008C0A5D">
        <w:rPr>
          <w:rFonts w:eastAsia="楷体_GB2312"/>
          <w:sz w:val="28"/>
          <w:szCs w:val="28"/>
        </w:rPr>
        <w:t>90</w:t>
      </w:r>
      <w:r w:rsidRPr="008C0A5D">
        <w:rPr>
          <w:rFonts w:eastAsia="楷体_GB2312" w:hint="eastAsia"/>
          <w:sz w:val="28"/>
          <w:szCs w:val="28"/>
        </w:rPr>
        <w:t>年代，对于一个技术的改进可以很明显地区分是硬件上的改进（例如，对二极管、晶体管、开关等电路结构的改进）还是软件上的改进（对于方法流程的改进）。然而，随着技术的发展，当今的很多方法流程的改进已经可以视为硬件电路结构的直接改进。设计人员几乎都通过将改进的方法流程</w:t>
      </w:r>
      <w:r w:rsidRPr="008C0A5D">
        <w:rPr>
          <w:rFonts w:eastAsia="楷体_GB2312" w:hint="eastAsia"/>
          <w:sz w:val="28"/>
          <w:szCs w:val="28"/>
        </w:rPr>
        <w:lastRenderedPageBreak/>
        <w:t>编程到硬件电路中来得到相应的硬件电路结构。因此，不能说一个方法流程的改进就不能用硬件实体模块来实现。例如，可编程逻辑器件（</w:t>
      </w:r>
      <w:r w:rsidRPr="008C0A5D">
        <w:rPr>
          <w:rFonts w:eastAsia="楷体_GB2312"/>
          <w:sz w:val="28"/>
          <w:szCs w:val="28"/>
        </w:rPr>
        <w:t>Programmable Logic Device, PLD</w:t>
      </w:r>
      <w:r w:rsidRPr="008C0A5D">
        <w:rPr>
          <w:rFonts w:eastAsia="楷体_GB2312" w:hint="eastAsia"/>
          <w:sz w:val="28"/>
          <w:szCs w:val="28"/>
        </w:rPr>
        <w:t>）（例如现场可编程门阵列（</w:t>
      </w:r>
      <w:r w:rsidRPr="008C0A5D">
        <w:rPr>
          <w:rFonts w:eastAsia="楷体_GB2312"/>
          <w:sz w:val="28"/>
          <w:szCs w:val="28"/>
        </w:rPr>
        <w:t>Field Programmable Gate Array</w:t>
      </w:r>
      <w:r w:rsidRPr="008C0A5D">
        <w:rPr>
          <w:rFonts w:eastAsia="楷体_GB2312" w:hint="eastAsia"/>
          <w:sz w:val="28"/>
          <w:szCs w:val="28"/>
        </w:rPr>
        <w:t>，</w:t>
      </w:r>
      <w:r w:rsidRPr="008C0A5D">
        <w:rPr>
          <w:rFonts w:eastAsia="楷体_GB2312"/>
          <w:sz w:val="28"/>
          <w:szCs w:val="28"/>
        </w:rPr>
        <w:t>FPGA</w:t>
      </w:r>
      <w:r w:rsidRPr="008C0A5D">
        <w:rPr>
          <w:rFonts w:eastAsia="楷体_GB2312" w:hint="eastAsia"/>
          <w:sz w:val="28"/>
          <w:szCs w:val="28"/>
        </w:rPr>
        <w:t>））就是这样一种集成电路，其逻辑功能由用户对器件编程来确定。由设计人员自行编程来把一个数字系统</w:t>
      </w:r>
      <w:r w:rsidRPr="008C0A5D">
        <w:rPr>
          <w:rFonts w:eastAsia="楷体_GB2312"/>
          <w:sz w:val="28"/>
          <w:szCs w:val="28"/>
        </w:rPr>
        <w:t>“</w:t>
      </w:r>
      <w:r w:rsidRPr="008C0A5D">
        <w:rPr>
          <w:rFonts w:eastAsia="楷体_GB2312" w:hint="eastAsia"/>
          <w:sz w:val="28"/>
          <w:szCs w:val="28"/>
        </w:rPr>
        <w:t>集成</w:t>
      </w:r>
      <w:r w:rsidRPr="008C0A5D">
        <w:rPr>
          <w:rFonts w:eastAsia="楷体_GB2312"/>
          <w:sz w:val="28"/>
          <w:szCs w:val="28"/>
        </w:rPr>
        <w:t>”</w:t>
      </w:r>
      <w:r w:rsidRPr="008C0A5D">
        <w:rPr>
          <w:rFonts w:eastAsia="楷体_GB2312" w:hint="eastAsia"/>
          <w:sz w:val="28"/>
          <w:szCs w:val="28"/>
        </w:rPr>
        <w:t>在一片</w:t>
      </w:r>
      <w:r w:rsidRPr="008C0A5D">
        <w:rPr>
          <w:rFonts w:eastAsia="楷体_GB2312"/>
          <w:sz w:val="28"/>
          <w:szCs w:val="28"/>
        </w:rPr>
        <w:t>PLD</w:t>
      </w:r>
      <w:r w:rsidRPr="008C0A5D">
        <w:rPr>
          <w:rFonts w:eastAsia="楷体_GB2312" w:hint="eastAsia"/>
          <w:sz w:val="28"/>
          <w:szCs w:val="28"/>
        </w:rPr>
        <w:t>上，而不需要请芯片制造厂商来设计和制作专用的集成电路芯片。而且，如今，取代手工地制作集成电路芯片，这种编程也多半改用</w:t>
      </w:r>
      <w:r w:rsidRPr="008C0A5D">
        <w:rPr>
          <w:rFonts w:eastAsia="楷体_GB2312"/>
          <w:sz w:val="28"/>
          <w:szCs w:val="28"/>
        </w:rPr>
        <w:t>“</w:t>
      </w:r>
      <w:r w:rsidRPr="008C0A5D">
        <w:rPr>
          <w:rFonts w:eastAsia="楷体_GB2312" w:hint="eastAsia"/>
          <w:sz w:val="28"/>
          <w:szCs w:val="28"/>
        </w:rPr>
        <w:t>逻辑编译器（</w:t>
      </w:r>
      <w:r w:rsidRPr="008C0A5D">
        <w:rPr>
          <w:rFonts w:eastAsia="楷体_GB2312"/>
          <w:sz w:val="28"/>
          <w:szCs w:val="28"/>
        </w:rPr>
        <w:t>logic compiler</w:t>
      </w:r>
      <w:r w:rsidRPr="008C0A5D">
        <w:rPr>
          <w:rFonts w:eastAsia="楷体_GB2312" w:hint="eastAsia"/>
          <w:sz w:val="28"/>
          <w:szCs w:val="28"/>
        </w:rPr>
        <w:t>）</w:t>
      </w:r>
      <w:r w:rsidRPr="008C0A5D">
        <w:rPr>
          <w:rFonts w:eastAsia="楷体_GB2312"/>
          <w:sz w:val="28"/>
          <w:szCs w:val="28"/>
        </w:rPr>
        <w:t>”</w:t>
      </w:r>
      <w:r w:rsidRPr="008C0A5D">
        <w:rPr>
          <w:rFonts w:eastAsia="楷体_GB2312" w:hint="eastAsia"/>
          <w:sz w:val="28"/>
          <w:szCs w:val="28"/>
        </w:rPr>
        <w:t>软件来实现，它与程序开发撰写时所用的软件编译器相类似，而要编译之前的原始代码也得用特定的编程语言来撰写，此称之为硬件描述语言（</w:t>
      </w:r>
      <w:r w:rsidRPr="008C0A5D">
        <w:rPr>
          <w:rFonts w:eastAsia="楷体_GB2312"/>
          <w:sz w:val="28"/>
          <w:szCs w:val="28"/>
        </w:rPr>
        <w:t>Hardware Description Language</w:t>
      </w:r>
      <w:r w:rsidRPr="008C0A5D">
        <w:rPr>
          <w:rFonts w:eastAsia="楷体_GB2312" w:hint="eastAsia"/>
          <w:sz w:val="28"/>
          <w:szCs w:val="28"/>
        </w:rPr>
        <w:t>，</w:t>
      </w:r>
      <w:r w:rsidRPr="008C0A5D">
        <w:rPr>
          <w:rFonts w:eastAsia="楷体_GB2312"/>
          <w:sz w:val="28"/>
          <w:szCs w:val="28"/>
        </w:rPr>
        <w:t>HDL</w:t>
      </w:r>
      <w:r w:rsidRPr="008C0A5D">
        <w:rPr>
          <w:rFonts w:eastAsia="楷体_GB2312" w:hint="eastAsia"/>
          <w:sz w:val="28"/>
          <w:szCs w:val="28"/>
        </w:rPr>
        <w:t>），而</w:t>
      </w:r>
      <w:r w:rsidRPr="008C0A5D">
        <w:rPr>
          <w:rFonts w:eastAsia="楷体_GB2312"/>
          <w:sz w:val="28"/>
          <w:szCs w:val="28"/>
        </w:rPr>
        <w:t>HDL</w:t>
      </w:r>
      <w:r w:rsidRPr="008C0A5D">
        <w:rPr>
          <w:rFonts w:eastAsia="楷体_GB2312" w:hint="eastAsia"/>
          <w:sz w:val="28"/>
          <w:szCs w:val="28"/>
        </w:rPr>
        <w:t>也并非仅有一种，而是有许多种，如</w:t>
      </w:r>
      <w:r w:rsidRPr="008C0A5D">
        <w:rPr>
          <w:rFonts w:eastAsia="楷体_GB2312"/>
          <w:sz w:val="28"/>
          <w:szCs w:val="28"/>
        </w:rPr>
        <w:t>ABEL</w:t>
      </w:r>
      <w:r w:rsidRPr="008C0A5D">
        <w:rPr>
          <w:rFonts w:eastAsia="楷体_GB2312" w:hint="eastAsia"/>
          <w:sz w:val="28"/>
          <w:szCs w:val="28"/>
        </w:rPr>
        <w:t>（</w:t>
      </w:r>
      <w:r w:rsidRPr="008C0A5D">
        <w:rPr>
          <w:rFonts w:eastAsia="楷体_GB2312"/>
          <w:sz w:val="28"/>
          <w:szCs w:val="28"/>
        </w:rPr>
        <w:t>Advanced Boolean Expression Language</w:t>
      </w:r>
      <w:r w:rsidRPr="008C0A5D">
        <w:rPr>
          <w:rFonts w:eastAsia="楷体_GB2312" w:hint="eastAsia"/>
          <w:sz w:val="28"/>
          <w:szCs w:val="28"/>
        </w:rPr>
        <w:t>）、</w:t>
      </w:r>
      <w:r w:rsidRPr="008C0A5D">
        <w:rPr>
          <w:rFonts w:eastAsia="楷体_GB2312"/>
          <w:sz w:val="28"/>
          <w:szCs w:val="28"/>
        </w:rPr>
        <w:t>AHDL</w:t>
      </w:r>
      <w:r w:rsidRPr="008C0A5D">
        <w:rPr>
          <w:rFonts w:eastAsia="楷体_GB2312" w:hint="eastAsia"/>
          <w:sz w:val="28"/>
          <w:szCs w:val="28"/>
        </w:rPr>
        <w:t>（</w:t>
      </w:r>
      <w:r w:rsidRPr="008C0A5D">
        <w:rPr>
          <w:rFonts w:eastAsia="楷体_GB2312"/>
          <w:sz w:val="28"/>
          <w:szCs w:val="28"/>
        </w:rPr>
        <w:t>Altera Hardware Description Language</w:t>
      </w:r>
      <w:r w:rsidRPr="008C0A5D">
        <w:rPr>
          <w:rFonts w:eastAsia="楷体_GB2312" w:hint="eastAsia"/>
          <w:sz w:val="28"/>
          <w:szCs w:val="28"/>
        </w:rPr>
        <w:t>）、</w:t>
      </w:r>
      <w:r w:rsidRPr="008C0A5D">
        <w:rPr>
          <w:rFonts w:eastAsia="楷体_GB2312"/>
          <w:sz w:val="28"/>
          <w:szCs w:val="28"/>
        </w:rPr>
        <w:t>Confluence</w:t>
      </w:r>
      <w:r w:rsidRPr="008C0A5D">
        <w:rPr>
          <w:rFonts w:eastAsia="楷体_GB2312" w:hint="eastAsia"/>
          <w:sz w:val="28"/>
          <w:szCs w:val="28"/>
        </w:rPr>
        <w:t>、</w:t>
      </w:r>
      <w:r w:rsidRPr="008C0A5D">
        <w:rPr>
          <w:rFonts w:eastAsia="楷体_GB2312"/>
          <w:sz w:val="28"/>
          <w:szCs w:val="28"/>
        </w:rPr>
        <w:t>CUPL</w:t>
      </w:r>
      <w:r w:rsidRPr="008C0A5D">
        <w:rPr>
          <w:rFonts w:eastAsia="楷体_GB2312" w:hint="eastAsia"/>
          <w:sz w:val="28"/>
          <w:szCs w:val="28"/>
        </w:rPr>
        <w:t>（</w:t>
      </w:r>
      <w:r w:rsidRPr="008C0A5D">
        <w:rPr>
          <w:rFonts w:eastAsia="楷体_GB2312"/>
          <w:sz w:val="28"/>
          <w:szCs w:val="28"/>
        </w:rPr>
        <w:t>Cornell University Programming Language</w:t>
      </w:r>
      <w:r w:rsidRPr="008C0A5D">
        <w:rPr>
          <w:rFonts w:eastAsia="楷体_GB2312" w:hint="eastAsia"/>
          <w:sz w:val="28"/>
          <w:szCs w:val="28"/>
        </w:rPr>
        <w:t>）、</w:t>
      </w:r>
      <w:proofErr w:type="spellStart"/>
      <w:r w:rsidRPr="008C0A5D">
        <w:rPr>
          <w:rFonts w:eastAsia="楷体_GB2312"/>
          <w:sz w:val="28"/>
          <w:szCs w:val="28"/>
        </w:rPr>
        <w:t>HDCal</w:t>
      </w:r>
      <w:proofErr w:type="spellEnd"/>
      <w:r w:rsidRPr="008C0A5D">
        <w:rPr>
          <w:rFonts w:eastAsia="楷体_GB2312" w:hint="eastAsia"/>
          <w:sz w:val="28"/>
          <w:szCs w:val="28"/>
        </w:rPr>
        <w:t>、</w:t>
      </w:r>
      <w:r w:rsidRPr="008C0A5D">
        <w:rPr>
          <w:rFonts w:eastAsia="楷体_GB2312"/>
          <w:sz w:val="28"/>
          <w:szCs w:val="28"/>
        </w:rPr>
        <w:t>JHDL</w:t>
      </w:r>
      <w:r w:rsidRPr="008C0A5D">
        <w:rPr>
          <w:rFonts w:eastAsia="楷体_GB2312" w:hint="eastAsia"/>
          <w:sz w:val="28"/>
          <w:szCs w:val="28"/>
        </w:rPr>
        <w:t>（</w:t>
      </w:r>
      <w:r w:rsidRPr="008C0A5D">
        <w:rPr>
          <w:rFonts w:eastAsia="楷体_GB2312"/>
          <w:sz w:val="28"/>
          <w:szCs w:val="28"/>
        </w:rPr>
        <w:t>Java Hardware Description Language</w:t>
      </w:r>
      <w:r w:rsidRPr="008C0A5D">
        <w:rPr>
          <w:rFonts w:eastAsia="楷体_GB2312" w:hint="eastAsia"/>
          <w:sz w:val="28"/>
          <w:szCs w:val="28"/>
        </w:rPr>
        <w:t>）、</w:t>
      </w:r>
      <w:r w:rsidRPr="008C0A5D">
        <w:rPr>
          <w:rFonts w:eastAsia="楷体_GB2312"/>
          <w:sz w:val="28"/>
          <w:szCs w:val="28"/>
        </w:rPr>
        <w:t>Lava</w:t>
      </w:r>
      <w:r w:rsidRPr="008C0A5D">
        <w:rPr>
          <w:rFonts w:eastAsia="楷体_GB2312" w:hint="eastAsia"/>
          <w:sz w:val="28"/>
          <w:szCs w:val="28"/>
        </w:rPr>
        <w:t>、</w:t>
      </w:r>
      <w:r w:rsidRPr="008C0A5D">
        <w:rPr>
          <w:rFonts w:eastAsia="楷体_GB2312"/>
          <w:sz w:val="28"/>
          <w:szCs w:val="28"/>
        </w:rPr>
        <w:t>Lola</w:t>
      </w:r>
      <w:r w:rsidRPr="008C0A5D">
        <w:rPr>
          <w:rFonts w:eastAsia="楷体_GB2312" w:hint="eastAsia"/>
          <w:sz w:val="28"/>
          <w:szCs w:val="28"/>
        </w:rPr>
        <w:t>、</w:t>
      </w:r>
      <w:proofErr w:type="spellStart"/>
      <w:r w:rsidRPr="008C0A5D">
        <w:rPr>
          <w:rFonts w:eastAsia="楷体_GB2312"/>
          <w:sz w:val="28"/>
          <w:szCs w:val="28"/>
        </w:rPr>
        <w:t>MyHDL</w:t>
      </w:r>
      <w:proofErr w:type="spellEnd"/>
      <w:r w:rsidRPr="008C0A5D">
        <w:rPr>
          <w:rFonts w:eastAsia="楷体_GB2312" w:hint="eastAsia"/>
          <w:sz w:val="28"/>
          <w:szCs w:val="28"/>
        </w:rPr>
        <w:t>、</w:t>
      </w:r>
      <w:r w:rsidRPr="008C0A5D">
        <w:rPr>
          <w:rFonts w:eastAsia="楷体_GB2312"/>
          <w:sz w:val="28"/>
          <w:szCs w:val="28"/>
        </w:rPr>
        <w:t>PALASM</w:t>
      </w:r>
      <w:r w:rsidRPr="008C0A5D">
        <w:rPr>
          <w:rFonts w:eastAsia="楷体_GB2312" w:hint="eastAsia"/>
          <w:sz w:val="28"/>
          <w:szCs w:val="28"/>
        </w:rPr>
        <w:t>、</w:t>
      </w:r>
      <w:r w:rsidRPr="008C0A5D">
        <w:rPr>
          <w:rFonts w:eastAsia="楷体_GB2312"/>
          <w:sz w:val="28"/>
          <w:szCs w:val="28"/>
        </w:rPr>
        <w:t>RHDL</w:t>
      </w:r>
      <w:r w:rsidRPr="008C0A5D">
        <w:rPr>
          <w:rFonts w:eastAsia="楷体_GB2312" w:hint="eastAsia"/>
          <w:sz w:val="28"/>
          <w:szCs w:val="28"/>
        </w:rPr>
        <w:t>（</w:t>
      </w:r>
      <w:r w:rsidRPr="008C0A5D">
        <w:rPr>
          <w:rFonts w:eastAsia="楷体_GB2312"/>
          <w:sz w:val="28"/>
          <w:szCs w:val="28"/>
        </w:rPr>
        <w:t>Ruby Hardware Description Language</w:t>
      </w:r>
      <w:r w:rsidRPr="008C0A5D">
        <w:rPr>
          <w:rFonts w:eastAsia="楷体_GB2312" w:hint="eastAsia"/>
          <w:sz w:val="28"/>
          <w:szCs w:val="28"/>
        </w:rPr>
        <w:t>）等，目前最普遍使用的是</w:t>
      </w:r>
      <w:r w:rsidRPr="008C0A5D">
        <w:rPr>
          <w:rFonts w:eastAsia="楷体_GB2312"/>
          <w:sz w:val="28"/>
          <w:szCs w:val="28"/>
        </w:rPr>
        <w:t>VHDL</w:t>
      </w:r>
      <w:r w:rsidRPr="008C0A5D">
        <w:rPr>
          <w:rFonts w:eastAsia="楷体_GB2312" w:hint="eastAsia"/>
          <w:sz w:val="28"/>
          <w:szCs w:val="28"/>
        </w:rPr>
        <w:t>（</w:t>
      </w:r>
      <w:r w:rsidRPr="008C0A5D">
        <w:rPr>
          <w:rFonts w:eastAsia="楷体_GB2312"/>
          <w:sz w:val="28"/>
          <w:szCs w:val="28"/>
        </w:rPr>
        <w:t>Very-High-Speed Integrated Circuit Hardware Description Language</w:t>
      </w:r>
      <w:r w:rsidRPr="008C0A5D">
        <w:rPr>
          <w:rFonts w:eastAsia="楷体_GB2312" w:hint="eastAsia"/>
          <w:sz w:val="28"/>
          <w:szCs w:val="28"/>
        </w:rPr>
        <w:t>）与</w:t>
      </w:r>
      <w:r w:rsidRPr="008C0A5D">
        <w:rPr>
          <w:rFonts w:eastAsia="楷体_GB2312"/>
          <w:sz w:val="28"/>
          <w:szCs w:val="28"/>
        </w:rPr>
        <w:t>Verilog</w:t>
      </w:r>
      <w:r w:rsidRPr="008C0A5D">
        <w:rPr>
          <w:rFonts w:eastAsia="楷体_GB2312" w:hint="eastAsia"/>
          <w:sz w:val="28"/>
          <w:szCs w:val="28"/>
        </w:rPr>
        <w:t>。本领域技术人员也应该清楚，只需要将方法流程用上述几种硬件描述语言稍作逻辑编程并编程到集成电路中，就可以很容易得到实现该逻辑方法流程的硬件电路。</w:t>
      </w:r>
    </w:p>
    <w:p w14:paraId="72F3E78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控制器可以按任何适当的方式实现，例如，控制器可以采取例如微处理器或处理器以及存储可由该（微）处理器执行的计算机可读程序代码（例如软件或固件）的计算机可读介质、逻辑门、开关、专用集成电路（</w:t>
      </w:r>
      <w:r w:rsidRPr="008C0A5D">
        <w:rPr>
          <w:rFonts w:eastAsia="楷体_GB2312"/>
          <w:sz w:val="28"/>
          <w:szCs w:val="28"/>
        </w:rPr>
        <w:t xml:space="preserve">Application Specific </w:t>
      </w:r>
      <w:r w:rsidRPr="008C0A5D">
        <w:rPr>
          <w:rFonts w:eastAsia="楷体_GB2312"/>
          <w:sz w:val="28"/>
          <w:szCs w:val="28"/>
        </w:rPr>
        <w:lastRenderedPageBreak/>
        <w:t>Integrated Circuit</w:t>
      </w:r>
      <w:r w:rsidRPr="008C0A5D">
        <w:rPr>
          <w:rFonts w:eastAsia="楷体_GB2312" w:hint="eastAsia"/>
          <w:sz w:val="28"/>
          <w:szCs w:val="28"/>
        </w:rPr>
        <w:t>，</w:t>
      </w:r>
      <w:r w:rsidRPr="008C0A5D">
        <w:rPr>
          <w:rFonts w:eastAsia="楷体_GB2312"/>
          <w:sz w:val="28"/>
          <w:szCs w:val="28"/>
        </w:rPr>
        <w:t>ASIC</w:t>
      </w:r>
      <w:r w:rsidRPr="008C0A5D">
        <w:rPr>
          <w:rFonts w:eastAsia="楷体_GB2312" w:hint="eastAsia"/>
          <w:sz w:val="28"/>
          <w:szCs w:val="28"/>
        </w:rPr>
        <w:t>）、可编程逻辑控制器和嵌入微控制器的形式，控制器的例子包括但不限于以下微控制器：</w:t>
      </w:r>
      <w:r w:rsidRPr="008C0A5D">
        <w:rPr>
          <w:rFonts w:eastAsia="楷体_GB2312"/>
          <w:sz w:val="28"/>
          <w:szCs w:val="28"/>
        </w:rPr>
        <w:t>ARC 625D</w:t>
      </w:r>
      <w:r w:rsidRPr="008C0A5D">
        <w:rPr>
          <w:rFonts w:eastAsia="楷体_GB2312" w:hint="eastAsia"/>
          <w:sz w:val="28"/>
          <w:szCs w:val="28"/>
        </w:rPr>
        <w:t>、</w:t>
      </w:r>
      <w:r w:rsidRPr="008C0A5D">
        <w:rPr>
          <w:rFonts w:eastAsia="楷体_GB2312"/>
          <w:sz w:val="28"/>
          <w:szCs w:val="28"/>
        </w:rPr>
        <w:t>Atmel AT91SAM</w:t>
      </w:r>
      <w:r w:rsidRPr="008C0A5D">
        <w:rPr>
          <w:rFonts w:eastAsia="楷体_GB2312" w:hint="eastAsia"/>
          <w:sz w:val="28"/>
          <w:szCs w:val="28"/>
        </w:rPr>
        <w:t>、</w:t>
      </w:r>
      <w:r w:rsidRPr="008C0A5D">
        <w:rPr>
          <w:rFonts w:eastAsia="楷体_GB2312"/>
          <w:sz w:val="28"/>
          <w:szCs w:val="28"/>
        </w:rPr>
        <w:t xml:space="preserve">Microchip PIC18F26K20 </w:t>
      </w:r>
      <w:r w:rsidRPr="008C0A5D">
        <w:rPr>
          <w:rFonts w:eastAsia="楷体_GB2312" w:hint="eastAsia"/>
          <w:sz w:val="28"/>
          <w:szCs w:val="28"/>
        </w:rPr>
        <w:t>以及</w:t>
      </w:r>
      <w:r w:rsidRPr="008C0A5D">
        <w:rPr>
          <w:rFonts w:eastAsia="楷体_GB2312"/>
          <w:sz w:val="28"/>
          <w:szCs w:val="28"/>
        </w:rPr>
        <w:t>Silicone Labs C8051F320</w:t>
      </w:r>
      <w:r w:rsidRPr="008C0A5D">
        <w:rPr>
          <w:rFonts w:eastAsia="楷体_GB2312" w:hint="eastAsia"/>
          <w:sz w:val="28"/>
          <w:szCs w:val="28"/>
        </w:rPr>
        <w:t>，存储器控制器还可以被实现为存储器的控制逻辑的一部分。本领域技术人员也知道，除了以纯计算机可读程序代码方式实现控制器以外，完全可以通过将方法步骤进行逻辑编程来使得控制器以逻辑门、开关、专用集成电路、可编程逻辑控制器和嵌入微控制器等的形式来实现相同功能。因此这种控制器可以被认为是一种硬件部件，而对其内包括的用于实现各种功能的装置也可以视为硬件部件内的结构。或者甚至，可以将用于实现各种功能的装置视为既可以是实现方法的软件模块又可以是硬件部件内的结构。</w:t>
      </w:r>
    </w:p>
    <w:p w14:paraId="12068B54"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上述实施例阐明的系统、装置、模块或单元，具体可以由计算机芯片或实体实现，或者由具有某种功能的产品来实现。一种典型的实现设备为计算机。具体的，计算机例如可以为个人计算机、膝上型计算机、蜂窝电话、相机电话、智能电话、个人数字助理、媒体播放器、导航设备、电子邮件设备、游戏控制台、平板计算机、可穿戴设备或者这些设备中的任何设备的组合。</w:t>
      </w:r>
    </w:p>
    <w:p w14:paraId="201BC21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为了描述的方便，描述以上装置时以功能分为各种单元分别描述。当然，在实施本说明书时可以把各单元的功能在同一个或多个软件和</w:t>
      </w:r>
      <w:r w:rsidRPr="008C0A5D">
        <w:rPr>
          <w:rFonts w:eastAsia="楷体_GB2312"/>
          <w:sz w:val="28"/>
          <w:szCs w:val="28"/>
        </w:rPr>
        <w:t>/</w:t>
      </w:r>
      <w:r w:rsidRPr="008C0A5D">
        <w:rPr>
          <w:rFonts w:eastAsia="楷体_GB2312" w:hint="eastAsia"/>
          <w:sz w:val="28"/>
          <w:szCs w:val="28"/>
        </w:rPr>
        <w:t>或硬件中实现。</w:t>
      </w:r>
    </w:p>
    <w:p w14:paraId="63F215D7"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领域内的技术人员应明白，本说明书的实施例可提供为方法、系统、或计算机程序产品。因此，本说明书可采用完全硬件实施例、完全软件实施例、或结合软件和硬件方面的实施例的形式。而且，本说明书可采用在一个或多个</w:t>
      </w:r>
      <w:r w:rsidRPr="008C0A5D">
        <w:rPr>
          <w:rFonts w:eastAsia="楷体_GB2312" w:hint="eastAsia"/>
          <w:sz w:val="28"/>
          <w:szCs w:val="28"/>
        </w:rPr>
        <w:lastRenderedPageBreak/>
        <w:t>其中包含有计算机可用程序代码的计算机可用存储介质（包括但不限于磁盘存储器、</w:t>
      </w:r>
      <w:r w:rsidRPr="008C0A5D">
        <w:rPr>
          <w:rFonts w:eastAsia="楷体_GB2312"/>
          <w:sz w:val="28"/>
          <w:szCs w:val="28"/>
        </w:rPr>
        <w:t>CD-ROM</w:t>
      </w:r>
      <w:r w:rsidRPr="008C0A5D">
        <w:rPr>
          <w:rFonts w:eastAsia="楷体_GB2312" w:hint="eastAsia"/>
          <w:sz w:val="28"/>
          <w:szCs w:val="28"/>
        </w:rPr>
        <w:t>、光学存储器等）上实施的计算机程序产品的形式。</w:t>
      </w:r>
    </w:p>
    <w:p w14:paraId="593CD45C" w14:textId="5FDF78C3"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是参照根据本说明书实施例的方法、设备（系统）、和计算机程序产品的流程图和／或方框图来描述的。应理解可由计算机程序指令实现流程图和／或方框图中的每一流程和／或方框、以及流程图和／或方框图中的流程和／或方框的结合。可提供这些计算机程序指令到通用计算机、专用计算机、嵌入式处理机或其他可编程</w:t>
      </w:r>
      <w:r w:rsidR="00F44AE9">
        <w:rPr>
          <w:rFonts w:eastAsia="楷体_GB2312" w:hint="eastAsia"/>
          <w:sz w:val="28"/>
          <w:szCs w:val="28"/>
        </w:rPr>
        <w:t>图数据处理</w:t>
      </w:r>
      <w:r w:rsidRPr="008C0A5D">
        <w:rPr>
          <w:rFonts w:eastAsia="楷体_GB2312" w:hint="eastAsia"/>
          <w:sz w:val="28"/>
          <w:szCs w:val="28"/>
        </w:rPr>
        <w:t>设备的处理器以产生一个机器，使得通过计算机或其他可编程</w:t>
      </w:r>
      <w:r w:rsidR="00F44AE9">
        <w:rPr>
          <w:rFonts w:eastAsia="楷体_GB2312" w:hint="eastAsia"/>
          <w:sz w:val="28"/>
          <w:szCs w:val="28"/>
        </w:rPr>
        <w:t>图数据处理</w:t>
      </w:r>
      <w:r w:rsidRPr="008C0A5D">
        <w:rPr>
          <w:rFonts w:eastAsia="楷体_GB2312" w:hint="eastAsia"/>
          <w:sz w:val="28"/>
          <w:szCs w:val="28"/>
        </w:rPr>
        <w:t>设备的处理器执行的指令产生用于实现在流程图一个流程或多个流程和／或方框图一个方框或多个方框中指定的功能的装置。</w:t>
      </w:r>
    </w:p>
    <w:p w14:paraId="0DABC5E9" w14:textId="1B28B4F2"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这些计算机程序指令也可存储在能引导计算机或其他可编程</w:t>
      </w:r>
      <w:r w:rsidR="00F44AE9">
        <w:rPr>
          <w:rFonts w:eastAsia="楷体_GB2312" w:hint="eastAsia"/>
          <w:sz w:val="28"/>
          <w:szCs w:val="28"/>
        </w:rPr>
        <w:t>图数据处理</w:t>
      </w:r>
      <w:r w:rsidRPr="008C0A5D">
        <w:rPr>
          <w:rFonts w:eastAsia="楷体_GB2312" w:hint="eastAsia"/>
          <w:sz w:val="28"/>
          <w:szCs w:val="28"/>
        </w:rPr>
        <w:t>设备以特定方式工作的计算机可读存储器中，使得存储在该计算机可读存储器中的指令产生包括指令装置的制造品，该指令装置实现在流程图一个流程或多个流程和／或方框图一个方框或多个方框中指定的功能。</w:t>
      </w:r>
    </w:p>
    <w:p w14:paraId="11D4321F" w14:textId="03B2752B"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这些计算机程序指令也可装载到计算机或其他可编程</w:t>
      </w:r>
      <w:r w:rsidR="00F44AE9">
        <w:rPr>
          <w:rFonts w:eastAsia="楷体_GB2312" w:hint="eastAsia"/>
          <w:sz w:val="28"/>
          <w:szCs w:val="28"/>
        </w:rPr>
        <w:t>图数据处理</w:t>
      </w:r>
      <w:r w:rsidRPr="008C0A5D">
        <w:rPr>
          <w:rFonts w:eastAsia="楷体_GB2312" w:hint="eastAsia"/>
          <w:sz w:val="28"/>
          <w:szCs w:val="28"/>
        </w:rPr>
        <w:t>设备上，使得在计算机或其他可编程设备上执行一系列操作步骤以产生计算机实现的处理，从而在计算机或其他可编程设备上执行的指令提供用于实现在流程图一个流程或多个流程和／或方框图一个方框或多个方框中指定的功能的步骤。</w:t>
      </w:r>
    </w:p>
    <w:p w14:paraId="149384C3"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在一个典型的配置中，计算设备包括一个或多个处理器</w:t>
      </w:r>
      <w:r w:rsidRPr="008C0A5D">
        <w:rPr>
          <w:rFonts w:eastAsia="楷体_GB2312"/>
          <w:sz w:val="28"/>
          <w:szCs w:val="28"/>
        </w:rPr>
        <w:t>(CPU)</w:t>
      </w:r>
      <w:r w:rsidRPr="008C0A5D">
        <w:rPr>
          <w:rFonts w:eastAsia="楷体_GB2312" w:hint="eastAsia"/>
          <w:sz w:val="28"/>
          <w:szCs w:val="28"/>
        </w:rPr>
        <w:t>、输入</w:t>
      </w:r>
      <w:r w:rsidRPr="008C0A5D">
        <w:rPr>
          <w:rFonts w:eastAsia="楷体_GB2312"/>
          <w:sz w:val="28"/>
          <w:szCs w:val="28"/>
        </w:rPr>
        <w:t>/</w:t>
      </w:r>
      <w:r w:rsidRPr="008C0A5D">
        <w:rPr>
          <w:rFonts w:eastAsia="楷体_GB2312" w:hint="eastAsia"/>
          <w:sz w:val="28"/>
          <w:szCs w:val="28"/>
        </w:rPr>
        <w:t>输出接口、网络接口和内存。</w:t>
      </w:r>
    </w:p>
    <w:p w14:paraId="7A58FAD6"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lastRenderedPageBreak/>
        <w:t>内存可能包括计算机可读介质中的非永久性存储器，随机存取存储器</w:t>
      </w:r>
      <w:r w:rsidRPr="008C0A5D">
        <w:rPr>
          <w:rFonts w:eastAsia="楷体_GB2312"/>
          <w:sz w:val="28"/>
          <w:szCs w:val="28"/>
        </w:rPr>
        <w:t>(RAM)</w:t>
      </w:r>
      <w:r w:rsidRPr="008C0A5D">
        <w:rPr>
          <w:rFonts w:eastAsia="楷体_GB2312" w:hint="eastAsia"/>
          <w:sz w:val="28"/>
          <w:szCs w:val="28"/>
        </w:rPr>
        <w:t>和</w:t>
      </w:r>
      <w:r w:rsidRPr="008C0A5D">
        <w:rPr>
          <w:rFonts w:eastAsia="楷体_GB2312"/>
          <w:sz w:val="28"/>
          <w:szCs w:val="28"/>
        </w:rPr>
        <w:t>/</w:t>
      </w:r>
      <w:r w:rsidRPr="008C0A5D">
        <w:rPr>
          <w:rFonts w:eastAsia="楷体_GB2312" w:hint="eastAsia"/>
          <w:sz w:val="28"/>
          <w:szCs w:val="28"/>
        </w:rPr>
        <w:t>或非易失性内存等形式，如只读存储器</w:t>
      </w:r>
      <w:r w:rsidRPr="008C0A5D">
        <w:rPr>
          <w:rFonts w:eastAsia="楷体_GB2312"/>
          <w:sz w:val="28"/>
          <w:szCs w:val="28"/>
        </w:rPr>
        <w:t>(ROM)</w:t>
      </w:r>
      <w:r w:rsidRPr="008C0A5D">
        <w:rPr>
          <w:rFonts w:eastAsia="楷体_GB2312" w:hint="eastAsia"/>
          <w:sz w:val="28"/>
          <w:szCs w:val="28"/>
        </w:rPr>
        <w:t>或闪存</w:t>
      </w:r>
      <w:r w:rsidRPr="008C0A5D">
        <w:rPr>
          <w:rFonts w:eastAsia="楷体_GB2312"/>
          <w:sz w:val="28"/>
          <w:szCs w:val="28"/>
        </w:rPr>
        <w:t>(flash RAM)</w:t>
      </w:r>
      <w:r w:rsidRPr="008C0A5D">
        <w:rPr>
          <w:rFonts w:eastAsia="楷体_GB2312" w:hint="eastAsia"/>
          <w:sz w:val="28"/>
          <w:szCs w:val="28"/>
        </w:rPr>
        <w:t>。内存是计算机可读介质的示例。</w:t>
      </w:r>
    </w:p>
    <w:p w14:paraId="429BE751"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计算机可读介质包括永久性和非永久性、可移动和非可移动媒体可以由任何方法或技术来实现信息存储。信息可以是计算机可读指令、数据结构、程序的模块或其他数据。计算机的存储介质的例子包括，但不限于相变内存</w:t>
      </w:r>
      <w:r w:rsidRPr="008C0A5D">
        <w:rPr>
          <w:rFonts w:eastAsia="楷体_GB2312"/>
          <w:sz w:val="28"/>
          <w:szCs w:val="28"/>
        </w:rPr>
        <w:t>(PRAM)</w:t>
      </w:r>
      <w:r w:rsidRPr="008C0A5D">
        <w:rPr>
          <w:rFonts w:eastAsia="楷体_GB2312" w:hint="eastAsia"/>
          <w:sz w:val="28"/>
          <w:szCs w:val="28"/>
        </w:rPr>
        <w:t>、静态随机存取存储器</w:t>
      </w:r>
      <w:r w:rsidRPr="008C0A5D">
        <w:rPr>
          <w:rFonts w:eastAsia="楷体_GB2312"/>
          <w:sz w:val="28"/>
          <w:szCs w:val="28"/>
        </w:rPr>
        <w:t>(SRAM)</w:t>
      </w:r>
      <w:r w:rsidRPr="008C0A5D">
        <w:rPr>
          <w:rFonts w:eastAsia="楷体_GB2312" w:hint="eastAsia"/>
          <w:sz w:val="28"/>
          <w:szCs w:val="28"/>
        </w:rPr>
        <w:t>、动态随机存取存储器</w:t>
      </w:r>
      <w:r w:rsidRPr="008C0A5D">
        <w:rPr>
          <w:rFonts w:eastAsia="楷体_GB2312"/>
          <w:sz w:val="28"/>
          <w:szCs w:val="28"/>
        </w:rPr>
        <w:t>(DRAM)</w:t>
      </w:r>
      <w:r w:rsidRPr="008C0A5D">
        <w:rPr>
          <w:rFonts w:eastAsia="楷体_GB2312" w:hint="eastAsia"/>
          <w:sz w:val="28"/>
          <w:szCs w:val="28"/>
        </w:rPr>
        <w:t>、其他类型的随机存取存储器</w:t>
      </w:r>
      <w:r w:rsidRPr="008C0A5D">
        <w:rPr>
          <w:rFonts w:eastAsia="楷体_GB2312"/>
          <w:sz w:val="28"/>
          <w:szCs w:val="28"/>
        </w:rPr>
        <w:t>(RAM)</w:t>
      </w:r>
      <w:r w:rsidRPr="008C0A5D">
        <w:rPr>
          <w:rFonts w:eastAsia="楷体_GB2312" w:hint="eastAsia"/>
          <w:sz w:val="28"/>
          <w:szCs w:val="28"/>
        </w:rPr>
        <w:t>、只读存储器</w:t>
      </w:r>
      <w:r w:rsidRPr="008C0A5D">
        <w:rPr>
          <w:rFonts w:eastAsia="楷体_GB2312"/>
          <w:sz w:val="28"/>
          <w:szCs w:val="28"/>
        </w:rPr>
        <w:t>(ROM)</w:t>
      </w:r>
      <w:r w:rsidRPr="008C0A5D">
        <w:rPr>
          <w:rFonts w:eastAsia="楷体_GB2312" w:hint="eastAsia"/>
          <w:sz w:val="28"/>
          <w:szCs w:val="28"/>
        </w:rPr>
        <w:t>、电可擦除可编程只读存储器</w:t>
      </w:r>
      <w:r w:rsidRPr="008C0A5D">
        <w:rPr>
          <w:rFonts w:eastAsia="楷体_GB2312"/>
          <w:sz w:val="28"/>
          <w:szCs w:val="28"/>
        </w:rPr>
        <w:t>(EEPROM)</w:t>
      </w:r>
      <w:r w:rsidRPr="008C0A5D">
        <w:rPr>
          <w:rFonts w:eastAsia="楷体_GB2312" w:hint="eastAsia"/>
          <w:sz w:val="28"/>
          <w:szCs w:val="28"/>
        </w:rPr>
        <w:t>、快闪记忆体或其他内存技术、只读光盘只读存储器</w:t>
      </w:r>
      <w:r w:rsidRPr="008C0A5D">
        <w:rPr>
          <w:rFonts w:eastAsia="楷体_GB2312"/>
          <w:sz w:val="28"/>
          <w:szCs w:val="28"/>
        </w:rPr>
        <w:t>(CD-ROM)</w:t>
      </w:r>
      <w:r w:rsidRPr="008C0A5D">
        <w:rPr>
          <w:rFonts w:eastAsia="楷体_GB2312" w:hint="eastAsia"/>
          <w:sz w:val="28"/>
          <w:szCs w:val="28"/>
        </w:rPr>
        <w:t>、数字多功能光盘</w:t>
      </w:r>
      <w:r w:rsidRPr="008C0A5D">
        <w:rPr>
          <w:rFonts w:eastAsia="楷体_GB2312"/>
          <w:sz w:val="28"/>
          <w:szCs w:val="28"/>
        </w:rPr>
        <w:t>(DVD)</w:t>
      </w:r>
      <w:r w:rsidRPr="008C0A5D">
        <w:rPr>
          <w:rFonts w:eastAsia="楷体_GB2312" w:hint="eastAsia"/>
          <w:sz w:val="28"/>
          <w:szCs w:val="28"/>
        </w:rPr>
        <w:t>或其他光学存储、磁盒式磁带，磁带磁磁盘存储或其他磁性存储设备或任何其他非传输介质，可用于存储可以被计算设备访问的信息。按照本文中的界定，计算机可读介质不包括暂存电脑可读媒体</w:t>
      </w:r>
      <w:r w:rsidRPr="008C0A5D">
        <w:rPr>
          <w:rFonts w:eastAsia="楷体_GB2312"/>
          <w:sz w:val="28"/>
          <w:szCs w:val="28"/>
        </w:rPr>
        <w:t>(transitory media)</w:t>
      </w:r>
      <w:r w:rsidRPr="008C0A5D">
        <w:rPr>
          <w:rFonts w:eastAsia="楷体_GB2312" w:hint="eastAsia"/>
          <w:sz w:val="28"/>
          <w:szCs w:val="28"/>
        </w:rPr>
        <w:t>，如调制的数据信号和载波。</w:t>
      </w:r>
    </w:p>
    <w:p w14:paraId="7205E6C3"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还需要说明的是，术语</w:t>
      </w:r>
      <w:r w:rsidRPr="008C0A5D">
        <w:rPr>
          <w:rFonts w:eastAsia="楷体_GB2312"/>
          <w:sz w:val="28"/>
          <w:szCs w:val="28"/>
        </w:rPr>
        <w:t>“</w:t>
      </w:r>
      <w:r w:rsidRPr="008C0A5D">
        <w:rPr>
          <w:rFonts w:eastAsia="楷体_GB2312" w:hint="eastAsia"/>
          <w:sz w:val="28"/>
          <w:szCs w:val="28"/>
        </w:rPr>
        <w:t>包括</w:t>
      </w:r>
      <w:r w:rsidRPr="008C0A5D">
        <w:rPr>
          <w:rFonts w:eastAsia="楷体_GB2312"/>
          <w:sz w:val="28"/>
          <w:szCs w:val="28"/>
        </w:rPr>
        <w:t>”</w:t>
      </w:r>
      <w:r w:rsidRPr="008C0A5D">
        <w:rPr>
          <w:rFonts w:eastAsia="楷体_GB2312" w:hint="eastAsia"/>
          <w:sz w:val="28"/>
          <w:szCs w:val="28"/>
        </w:rPr>
        <w:t>、</w:t>
      </w:r>
      <w:r w:rsidRPr="008C0A5D">
        <w:rPr>
          <w:rFonts w:eastAsia="楷体_GB2312"/>
          <w:sz w:val="28"/>
          <w:szCs w:val="28"/>
        </w:rPr>
        <w:t>“</w:t>
      </w:r>
      <w:r w:rsidRPr="008C0A5D">
        <w:rPr>
          <w:rFonts w:eastAsia="楷体_GB2312" w:hint="eastAsia"/>
          <w:sz w:val="28"/>
          <w:szCs w:val="28"/>
        </w:rPr>
        <w:t>包含</w:t>
      </w:r>
      <w:r w:rsidRPr="008C0A5D">
        <w:rPr>
          <w:rFonts w:eastAsia="楷体_GB2312"/>
          <w:sz w:val="28"/>
          <w:szCs w:val="28"/>
        </w:rPr>
        <w:t>”</w:t>
      </w:r>
      <w:r w:rsidRPr="008C0A5D">
        <w:rPr>
          <w:rFonts w:eastAsia="楷体_GB2312" w:hint="eastAsia"/>
          <w:sz w:val="28"/>
          <w:szCs w:val="28"/>
        </w:rPr>
        <w:t>或者其任何其他变体意在涵盖非排他性的包含，从而使得包括一系列要素的过程、方法、商品或者设备不仅包括那些要素，而且还包括没有明确列出的其他要素，或者是还包括为这种过程、方法、商品或者设备所固有的要素。在没有更多限制的情况下，由语句</w:t>
      </w:r>
      <w:r w:rsidRPr="008C0A5D">
        <w:rPr>
          <w:rFonts w:eastAsia="楷体_GB2312"/>
          <w:sz w:val="28"/>
          <w:szCs w:val="28"/>
        </w:rPr>
        <w:t>“</w:t>
      </w:r>
      <w:r w:rsidRPr="008C0A5D">
        <w:rPr>
          <w:rFonts w:eastAsia="楷体_GB2312" w:hint="eastAsia"/>
          <w:sz w:val="28"/>
          <w:szCs w:val="28"/>
        </w:rPr>
        <w:t>包括一个</w:t>
      </w:r>
      <w:r w:rsidRPr="008C0A5D">
        <w:rPr>
          <w:rFonts w:eastAsia="楷体_GB2312"/>
          <w:sz w:val="28"/>
          <w:szCs w:val="28"/>
        </w:rPr>
        <w:t>……”</w:t>
      </w:r>
      <w:r w:rsidRPr="008C0A5D">
        <w:rPr>
          <w:rFonts w:eastAsia="楷体_GB2312" w:hint="eastAsia"/>
          <w:sz w:val="28"/>
          <w:szCs w:val="28"/>
        </w:rPr>
        <w:t>限定的要素，并不排除在包括所述要素的过程、方法、商品或者设备中还存在另外的相同要素。</w:t>
      </w:r>
    </w:p>
    <w:p w14:paraId="6772CCF6"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本领域技术人员应明白，本说明书的实施例可提供为方法、系统或计算机</w:t>
      </w:r>
      <w:r w:rsidRPr="008C0A5D">
        <w:rPr>
          <w:rFonts w:eastAsia="楷体_GB2312" w:hint="eastAsia"/>
          <w:sz w:val="28"/>
          <w:szCs w:val="28"/>
        </w:rPr>
        <w:lastRenderedPageBreak/>
        <w:t>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8C0A5D">
        <w:rPr>
          <w:rFonts w:eastAsia="楷体_GB2312"/>
          <w:sz w:val="28"/>
          <w:szCs w:val="28"/>
        </w:rPr>
        <w:t>CD-ROM</w:t>
      </w:r>
      <w:r w:rsidRPr="008C0A5D">
        <w:rPr>
          <w:rFonts w:eastAsia="楷体_GB2312" w:hint="eastAsia"/>
          <w:sz w:val="28"/>
          <w:szCs w:val="28"/>
        </w:rPr>
        <w:t>、光学存储器等）上实施的计算机程序产品的形式。</w:t>
      </w:r>
    </w:p>
    <w:p w14:paraId="3A2DD89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可以在由计算机执行的计算机可执行指令的一般上下文中描述，例如程序模块。一般地，程序模块包括执行特定任务或实现特定抽象数据类型的例程、程序、对象、组件、数据结构等等。也可以在分布式计算环境中实践本说明书，在这些分布式计算环境中，由通过通信网络而被连接的远程处理设备来执行任务。在分布式计算环境中，程序模块可以位于包括存储设备在内的本地和远程计算机存储介质中。</w:t>
      </w:r>
    </w:p>
    <w:p w14:paraId="0BDB609E"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中的各个实施例均采用递进的方式描述，各个实施例之间相同相似的部分互相参见即可，每个实施例重点说明的都是与其他实施例的不同之处。尤其，对于系统实施例而言，由于其基本相似于方法实施例，所以描述的比较简单，相关之处参见方法实施例的部分说明即可。</w:t>
      </w:r>
    </w:p>
    <w:p w14:paraId="1DB24033" w14:textId="12A2B85C" w:rsidR="000D6F03" w:rsidRPr="008C0A5D" w:rsidRDefault="000D579A" w:rsidP="00A21ABB">
      <w:pPr>
        <w:adjustRightInd w:val="0"/>
        <w:snapToGrid w:val="0"/>
        <w:spacing w:line="360" w:lineRule="auto"/>
        <w:jc w:val="left"/>
        <w:rPr>
          <w:rFonts w:eastAsia="楷体_GB2312"/>
          <w:sz w:val="28"/>
          <w:szCs w:val="28"/>
        </w:rPr>
        <w:sectPr w:rsidR="000D6F03" w:rsidRPr="008C0A5D">
          <w:pgSz w:w="11906" w:h="16838"/>
          <w:pgMar w:top="1418" w:right="964" w:bottom="1021" w:left="1474" w:header="851" w:footer="851" w:gutter="0"/>
          <w:lnNumType w:countBy="5"/>
          <w:pgNumType w:start="1"/>
          <w:cols w:space="720"/>
          <w:docGrid w:linePitch="312"/>
        </w:sectPr>
      </w:pPr>
      <w:r w:rsidRPr="008C0A5D">
        <w:rPr>
          <w:rFonts w:eastAsia="楷体_GB2312" w:hint="eastAsia"/>
          <w:sz w:val="28"/>
          <w:szCs w:val="28"/>
        </w:rPr>
        <w:t>以上所述仅为本说明书的实施例而已，并不用于限制本说明书。对于本领域技术人员来说，本说明书可以有各种更改和变化。凡在本说明书的精神和原理之内所作的任何修改、等同替换、改进等，均应包含在本说明书的权利要求范围之内</w:t>
      </w:r>
      <w:r w:rsidR="00626176" w:rsidRPr="008C0A5D">
        <w:rPr>
          <w:rFonts w:eastAsia="楷体_GB2312" w:hint="eastAsia"/>
          <w:sz w:val="28"/>
          <w:szCs w:val="28"/>
        </w:rPr>
        <w:t>。</w:t>
      </w:r>
    </w:p>
    <w:p w14:paraId="5A55A69D"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r w:rsidRPr="008C0A5D">
        <w:rPr>
          <w:rFonts w:eastAsia="楷体_GB2312"/>
          <w:b/>
          <w:sz w:val="36"/>
        </w:rPr>
        <w:t xml:space="preserve">   </w:t>
      </w:r>
      <w:r w:rsidRPr="008C0A5D">
        <w:rPr>
          <w:rFonts w:eastAsia="楷体_GB2312" w:hint="eastAsia"/>
          <w:b/>
          <w:sz w:val="36"/>
        </w:rPr>
        <w:t>附</w:t>
      </w:r>
      <w:r w:rsidRPr="008C0A5D">
        <w:rPr>
          <w:rFonts w:eastAsia="楷体_GB2312"/>
          <w:b/>
          <w:sz w:val="36"/>
        </w:rPr>
        <w:t xml:space="preserve">   </w:t>
      </w:r>
      <w:r w:rsidRPr="008C0A5D">
        <w:rPr>
          <w:rFonts w:eastAsia="楷体_GB2312" w:hint="eastAsia"/>
          <w:b/>
          <w:sz w:val="36"/>
        </w:rPr>
        <w:t>图</w:t>
      </w:r>
    </w:p>
    <w:p w14:paraId="22E5B6D2" w14:textId="77777777" w:rsidR="000D6F03" w:rsidRPr="008C0A5D" w:rsidRDefault="000D6F03">
      <w:pPr>
        <w:adjustRightInd w:val="0"/>
        <w:snapToGrid w:val="0"/>
        <w:spacing w:line="360" w:lineRule="auto"/>
        <w:jc w:val="center"/>
        <w:rPr>
          <w:rFonts w:eastAsia="楷体"/>
          <w:sz w:val="32"/>
          <w:szCs w:val="32"/>
        </w:rPr>
      </w:pPr>
    </w:p>
    <w:p w14:paraId="162A65F1" w14:textId="77777777" w:rsidR="008800FB" w:rsidRPr="008C0A5D" w:rsidRDefault="008800FB">
      <w:pPr>
        <w:adjustRightInd w:val="0"/>
        <w:snapToGrid w:val="0"/>
        <w:spacing w:line="360" w:lineRule="auto"/>
        <w:jc w:val="center"/>
        <w:rPr>
          <w:noProof/>
        </w:rPr>
      </w:pPr>
    </w:p>
    <w:p w14:paraId="61A34B56" w14:textId="2D947B9D" w:rsidR="000D6F03" w:rsidRPr="008C0A5D" w:rsidRDefault="00860538">
      <w:pPr>
        <w:adjustRightInd w:val="0"/>
        <w:snapToGrid w:val="0"/>
        <w:spacing w:line="360" w:lineRule="auto"/>
        <w:jc w:val="center"/>
      </w:pPr>
      <w:r>
        <w:rPr>
          <w:noProof/>
        </w:rPr>
        <w:object w:dxaOrig="9255" w:dyaOrig="7021" w14:anchorId="45ECEEDD">
          <v:shape id="_x0000_i1028" type="#_x0000_t75" alt="" style="width:464.75pt;height:353.45pt;mso-width-percent:0;mso-height-percent:0;mso-width-percent:0;mso-height-percent:0" o:ole="">
            <v:imagedata r:id="rId17" o:title=""/>
          </v:shape>
          <o:OLEObject Type="Embed" ProgID="Visio.Drawing.15" ShapeID="_x0000_i1028" DrawAspect="Content" ObjectID="_1740238902" r:id="rId18"/>
        </w:object>
      </w:r>
      <w:r w:rsidR="00ED03FD" w:rsidDel="00ED03FD">
        <w:t xml:space="preserve"> </w:t>
      </w:r>
      <w:r w:rsidR="00CB6B50" w:rsidRPr="008C0A5D" w:rsidDel="00CB6B50">
        <w:t xml:space="preserve"> </w:t>
      </w:r>
      <w:r w:rsidR="00BE6C4F" w:rsidRPr="008C0A5D" w:rsidDel="00BE6C4F">
        <w:t xml:space="preserve"> </w:t>
      </w:r>
      <w:r w:rsidR="009D7744" w:rsidRPr="008C0A5D" w:rsidDel="009D7744">
        <w:t xml:space="preserve"> </w:t>
      </w:r>
      <w:r w:rsidR="0071128B" w:rsidRPr="008C0A5D" w:rsidDel="0071128B">
        <w:t xml:space="preserve"> </w:t>
      </w:r>
      <w:r w:rsidR="001C1B91" w:rsidRPr="008C0A5D" w:rsidDel="001C1B91">
        <w:t xml:space="preserve"> </w:t>
      </w:r>
      <w:r w:rsidR="00184A62" w:rsidRPr="008C0A5D" w:rsidDel="00184A62">
        <w:t xml:space="preserve"> </w:t>
      </w:r>
      <w:r w:rsidR="00931324" w:rsidRPr="008C0A5D" w:rsidDel="00931324">
        <w:t xml:space="preserve"> </w:t>
      </w:r>
      <w:r w:rsidR="00731D41" w:rsidRPr="008C0A5D" w:rsidDel="00731D41">
        <w:t xml:space="preserve"> </w:t>
      </w:r>
      <w:r w:rsidR="00BD05E1" w:rsidRPr="008C0A5D" w:rsidDel="00BD05E1">
        <w:t xml:space="preserve"> </w:t>
      </w:r>
      <w:r w:rsidR="001A211F" w:rsidRPr="008C0A5D" w:rsidDel="001A211F">
        <w:t xml:space="preserve"> </w:t>
      </w:r>
      <w:r w:rsidR="00CE5910" w:rsidRPr="008C0A5D" w:rsidDel="00CE5910">
        <w:t xml:space="preserve"> </w:t>
      </w:r>
      <w:r w:rsidR="003F3957" w:rsidRPr="008C0A5D" w:rsidDel="003F3957">
        <w:t xml:space="preserve"> </w:t>
      </w:r>
      <w:r w:rsidR="00ED676B" w:rsidRPr="008C0A5D">
        <w:rPr>
          <w:noProof/>
        </w:rPr>
        <w:t xml:space="preserve"> </w:t>
      </w:r>
      <w:r w:rsidR="00327145" w:rsidRPr="008C0A5D">
        <w:t xml:space="preserve">  </w:t>
      </w:r>
    </w:p>
    <w:p w14:paraId="31AE3613" w14:textId="77777777" w:rsidR="000D6F03" w:rsidRDefault="00327145">
      <w:pPr>
        <w:adjustRightInd w:val="0"/>
        <w:snapToGrid w:val="0"/>
        <w:spacing w:line="360" w:lineRule="auto"/>
        <w:jc w:val="center"/>
        <w:rPr>
          <w:rFonts w:eastAsia="楷体"/>
          <w:sz w:val="32"/>
          <w:szCs w:val="32"/>
        </w:rPr>
      </w:pPr>
      <w:r w:rsidRPr="008C0A5D">
        <w:rPr>
          <w:rFonts w:eastAsia="楷体_GB2312" w:hint="eastAsia"/>
          <w:sz w:val="32"/>
          <w:szCs w:val="32"/>
        </w:rPr>
        <w:t>图</w:t>
      </w:r>
      <w:r w:rsidRPr="008C0A5D">
        <w:rPr>
          <w:rFonts w:eastAsia="楷体" w:hint="eastAsia"/>
          <w:sz w:val="32"/>
          <w:szCs w:val="32"/>
        </w:rPr>
        <w:t>1</w:t>
      </w:r>
    </w:p>
    <w:p w14:paraId="27265B65" w14:textId="77777777" w:rsidR="00791372" w:rsidRDefault="00791372">
      <w:pPr>
        <w:adjustRightInd w:val="0"/>
        <w:snapToGrid w:val="0"/>
        <w:spacing w:line="360" w:lineRule="auto"/>
        <w:jc w:val="center"/>
        <w:rPr>
          <w:rFonts w:eastAsia="楷体"/>
          <w:sz w:val="32"/>
          <w:szCs w:val="32"/>
        </w:rPr>
      </w:pPr>
    </w:p>
    <w:p w14:paraId="058CFD73" w14:textId="77777777" w:rsidR="00791372" w:rsidRDefault="00791372">
      <w:pPr>
        <w:adjustRightInd w:val="0"/>
        <w:snapToGrid w:val="0"/>
        <w:spacing w:line="360" w:lineRule="auto"/>
        <w:jc w:val="center"/>
        <w:rPr>
          <w:rFonts w:eastAsia="楷体"/>
          <w:sz w:val="32"/>
          <w:szCs w:val="32"/>
        </w:rPr>
      </w:pPr>
    </w:p>
    <w:p w14:paraId="0CE3CA65" w14:textId="77777777" w:rsidR="00791372" w:rsidRDefault="00791372">
      <w:pPr>
        <w:adjustRightInd w:val="0"/>
        <w:snapToGrid w:val="0"/>
        <w:spacing w:line="360" w:lineRule="auto"/>
        <w:jc w:val="center"/>
        <w:rPr>
          <w:rFonts w:eastAsia="楷体"/>
          <w:sz w:val="32"/>
          <w:szCs w:val="32"/>
        </w:rPr>
      </w:pPr>
    </w:p>
    <w:p w14:paraId="6F697C80" w14:textId="77777777" w:rsidR="009840FD" w:rsidRDefault="009840FD">
      <w:pPr>
        <w:adjustRightInd w:val="0"/>
        <w:snapToGrid w:val="0"/>
        <w:spacing w:line="360" w:lineRule="auto"/>
        <w:jc w:val="center"/>
        <w:rPr>
          <w:rFonts w:eastAsia="楷体"/>
          <w:sz w:val="32"/>
          <w:szCs w:val="32"/>
        </w:rPr>
      </w:pPr>
    </w:p>
    <w:p w14:paraId="2894028E" w14:textId="77777777" w:rsidR="009840FD" w:rsidRDefault="009840FD">
      <w:pPr>
        <w:adjustRightInd w:val="0"/>
        <w:snapToGrid w:val="0"/>
        <w:spacing w:line="360" w:lineRule="auto"/>
        <w:jc w:val="center"/>
        <w:rPr>
          <w:rFonts w:eastAsia="楷体"/>
          <w:sz w:val="32"/>
          <w:szCs w:val="32"/>
        </w:rPr>
      </w:pPr>
    </w:p>
    <w:p w14:paraId="3CDA2BF1" w14:textId="3536447F" w:rsidR="009840FD" w:rsidRDefault="00860538">
      <w:pPr>
        <w:adjustRightInd w:val="0"/>
        <w:snapToGrid w:val="0"/>
        <w:spacing w:line="360" w:lineRule="auto"/>
        <w:jc w:val="center"/>
      </w:pPr>
      <w:r>
        <w:rPr>
          <w:noProof/>
        </w:rPr>
        <w:object w:dxaOrig="18976" w:dyaOrig="6330" w14:anchorId="110DF8A2">
          <v:shape id="_x0000_i1027" type="#_x0000_t75" alt="" style="width:471.25pt;height:157.1pt;mso-width-percent:0;mso-height-percent:0;mso-width-percent:0;mso-height-percent:0" o:ole="">
            <v:imagedata r:id="rId19" o:title=""/>
          </v:shape>
          <o:OLEObject Type="Embed" ProgID="Visio.Drawing.15" ShapeID="_x0000_i1027" DrawAspect="Content" ObjectID="_1740238903" r:id="rId20"/>
        </w:object>
      </w:r>
      <w:r w:rsidR="009840FD" w:rsidRPr="008C0A5D">
        <w:rPr>
          <w:rFonts w:eastAsia="楷体_GB2312" w:hint="eastAsia"/>
          <w:sz w:val="32"/>
          <w:szCs w:val="32"/>
        </w:rPr>
        <w:t>图</w:t>
      </w:r>
      <w:r w:rsidR="009840FD">
        <w:rPr>
          <w:rFonts w:eastAsia="楷体"/>
          <w:sz w:val="32"/>
          <w:szCs w:val="32"/>
        </w:rPr>
        <w:t>2</w:t>
      </w:r>
    </w:p>
    <w:p w14:paraId="3AC349E1" w14:textId="77777777" w:rsidR="009840FD" w:rsidRDefault="009840FD">
      <w:pPr>
        <w:adjustRightInd w:val="0"/>
        <w:snapToGrid w:val="0"/>
        <w:spacing w:line="360" w:lineRule="auto"/>
        <w:jc w:val="center"/>
      </w:pPr>
    </w:p>
    <w:p w14:paraId="7DEE8231" w14:textId="77777777" w:rsidR="009840FD" w:rsidRDefault="009840FD">
      <w:pPr>
        <w:adjustRightInd w:val="0"/>
        <w:snapToGrid w:val="0"/>
        <w:spacing w:line="360" w:lineRule="auto"/>
        <w:jc w:val="center"/>
      </w:pPr>
    </w:p>
    <w:p w14:paraId="42058BA2" w14:textId="77777777" w:rsidR="009840FD" w:rsidRDefault="009840FD">
      <w:pPr>
        <w:adjustRightInd w:val="0"/>
        <w:snapToGrid w:val="0"/>
        <w:spacing w:line="360" w:lineRule="auto"/>
        <w:jc w:val="center"/>
      </w:pPr>
    </w:p>
    <w:p w14:paraId="70F60112" w14:textId="77777777" w:rsidR="009840FD" w:rsidRPr="008C0A5D" w:rsidRDefault="009840FD">
      <w:pPr>
        <w:adjustRightInd w:val="0"/>
        <w:snapToGrid w:val="0"/>
        <w:spacing w:line="360" w:lineRule="auto"/>
        <w:jc w:val="center"/>
        <w:rPr>
          <w:rFonts w:eastAsia="楷体"/>
          <w:sz w:val="32"/>
          <w:szCs w:val="32"/>
        </w:rPr>
      </w:pPr>
    </w:p>
    <w:p w14:paraId="035D50D2" w14:textId="4925B196" w:rsidR="000D6F03" w:rsidRPr="008C0A5D" w:rsidRDefault="00860538">
      <w:pPr>
        <w:adjustRightInd w:val="0"/>
        <w:snapToGrid w:val="0"/>
        <w:spacing w:line="360" w:lineRule="auto"/>
        <w:jc w:val="center"/>
        <w:rPr>
          <w:rFonts w:eastAsia="楷体"/>
          <w:sz w:val="32"/>
          <w:szCs w:val="32"/>
        </w:rPr>
      </w:pPr>
      <w:r>
        <w:rPr>
          <w:noProof/>
        </w:rPr>
        <w:object w:dxaOrig="8400" w:dyaOrig="5475" w14:anchorId="11B9FCA0">
          <v:shape id="_x0000_i1026" type="#_x0000_t75" alt="" style="width:418.9pt;height:274.9pt;mso-width-percent:0;mso-height-percent:0;mso-width-percent:0;mso-height-percent:0" o:ole="">
            <v:imagedata r:id="rId21" o:title=""/>
          </v:shape>
          <o:OLEObject Type="Embed" ProgID="Visio.Drawing.15" ShapeID="_x0000_i1026" DrawAspect="Content" ObjectID="_1740238904" r:id="rId22"/>
        </w:object>
      </w:r>
    </w:p>
    <w:p w14:paraId="6E76C30A" w14:textId="461A9BDD" w:rsidR="00E02D67" w:rsidRPr="008C0A5D" w:rsidRDefault="00E02D67" w:rsidP="00E02D67">
      <w:pPr>
        <w:adjustRightInd w:val="0"/>
        <w:snapToGrid w:val="0"/>
        <w:spacing w:line="360" w:lineRule="auto"/>
        <w:jc w:val="center"/>
        <w:rPr>
          <w:rFonts w:eastAsia="楷体"/>
          <w:sz w:val="32"/>
          <w:szCs w:val="32"/>
        </w:rPr>
      </w:pPr>
      <w:r w:rsidRPr="008C0A5D">
        <w:rPr>
          <w:rFonts w:eastAsia="楷体_GB2312" w:hint="eastAsia"/>
          <w:sz w:val="32"/>
          <w:szCs w:val="32"/>
        </w:rPr>
        <w:t>图</w:t>
      </w:r>
      <w:r w:rsidR="00791372">
        <w:rPr>
          <w:rFonts w:eastAsia="楷体"/>
          <w:sz w:val="32"/>
          <w:szCs w:val="32"/>
        </w:rPr>
        <w:t>3</w:t>
      </w:r>
    </w:p>
    <w:p w14:paraId="3F037457" w14:textId="77777777" w:rsidR="004E7120" w:rsidRDefault="004E7120">
      <w:pPr>
        <w:adjustRightInd w:val="0"/>
        <w:snapToGrid w:val="0"/>
        <w:spacing w:line="360" w:lineRule="auto"/>
        <w:jc w:val="center"/>
      </w:pPr>
    </w:p>
    <w:p w14:paraId="5E553BEC" w14:textId="77777777" w:rsidR="0037063E" w:rsidRDefault="0037063E">
      <w:pPr>
        <w:adjustRightInd w:val="0"/>
        <w:snapToGrid w:val="0"/>
        <w:spacing w:line="360" w:lineRule="auto"/>
        <w:jc w:val="center"/>
      </w:pPr>
    </w:p>
    <w:p w14:paraId="546535B1" w14:textId="77777777" w:rsidR="00F63400" w:rsidRDefault="00F63400">
      <w:pPr>
        <w:adjustRightInd w:val="0"/>
        <w:snapToGrid w:val="0"/>
        <w:spacing w:line="360" w:lineRule="auto"/>
        <w:jc w:val="center"/>
      </w:pPr>
    </w:p>
    <w:p w14:paraId="0293049A" w14:textId="28343AB8" w:rsidR="004E7120" w:rsidRDefault="00F63400">
      <w:pPr>
        <w:adjustRightInd w:val="0"/>
        <w:snapToGrid w:val="0"/>
        <w:spacing w:line="360" w:lineRule="auto"/>
        <w:jc w:val="center"/>
      </w:pPr>
      <w:r w:rsidRPr="00F63400">
        <w:lastRenderedPageBreak/>
        <w:t xml:space="preserve"> </w:t>
      </w:r>
      <w:r w:rsidR="00860538">
        <w:rPr>
          <w:noProof/>
        </w:rPr>
        <w:object w:dxaOrig="6286" w:dyaOrig="12046" w14:anchorId="21ABC035">
          <v:shape id="_x0000_i1025" type="#_x0000_t75" alt="" style="width:314.2pt;height:602.2pt;mso-width-percent:0;mso-height-percent:0;mso-width-percent:0;mso-height-percent:0" o:ole="">
            <v:imagedata r:id="rId23" o:title=""/>
          </v:shape>
          <o:OLEObject Type="Embed" ProgID="Visio.Drawing.15" ShapeID="_x0000_i1025" DrawAspect="Content" ObjectID="_1740238905" r:id="rId24"/>
        </w:object>
      </w:r>
    </w:p>
    <w:p w14:paraId="124B61AF" w14:textId="0FC776E2" w:rsidR="0037063E" w:rsidRPr="008C0A5D" w:rsidRDefault="0037063E" w:rsidP="0037063E">
      <w:pPr>
        <w:adjustRightInd w:val="0"/>
        <w:snapToGrid w:val="0"/>
        <w:spacing w:line="360" w:lineRule="auto"/>
        <w:jc w:val="center"/>
        <w:rPr>
          <w:rFonts w:eastAsia="楷体"/>
          <w:sz w:val="32"/>
          <w:szCs w:val="32"/>
        </w:rPr>
      </w:pPr>
      <w:r w:rsidRPr="008C0A5D">
        <w:rPr>
          <w:rFonts w:eastAsia="楷体_GB2312" w:hint="eastAsia"/>
          <w:sz w:val="32"/>
          <w:szCs w:val="32"/>
        </w:rPr>
        <w:t>图</w:t>
      </w:r>
      <w:r w:rsidR="00F63400">
        <w:rPr>
          <w:rFonts w:eastAsia="楷体"/>
          <w:sz w:val="32"/>
          <w:szCs w:val="32"/>
        </w:rPr>
        <w:t>4</w:t>
      </w:r>
    </w:p>
    <w:p w14:paraId="5D243700" w14:textId="77777777" w:rsidR="004E7120" w:rsidRDefault="004E7120">
      <w:pPr>
        <w:adjustRightInd w:val="0"/>
        <w:snapToGrid w:val="0"/>
        <w:spacing w:line="360" w:lineRule="auto"/>
        <w:jc w:val="center"/>
      </w:pPr>
    </w:p>
    <w:p w14:paraId="30EE92DC" w14:textId="77777777" w:rsidR="000D6F03" w:rsidRPr="008C0A5D" w:rsidRDefault="000D6F03">
      <w:pPr>
        <w:adjustRightInd w:val="0"/>
        <w:snapToGrid w:val="0"/>
        <w:spacing w:line="360" w:lineRule="auto"/>
        <w:jc w:val="center"/>
        <w:rPr>
          <w:rFonts w:eastAsia="楷体"/>
          <w:sz w:val="32"/>
          <w:szCs w:val="32"/>
        </w:rPr>
      </w:pPr>
    </w:p>
    <w:p w14:paraId="4B1680EE" w14:textId="262AEB47" w:rsidR="000D6F03" w:rsidRPr="008C0A5D" w:rsidRDefault="004F6AB0" w:rsidP="00EC3AB7">
      <w:pPr>
        <w:adjustRightInd w:val="0"/>
        <w:snapToGrid w:val="0"/>
        <w:spacing w:line="360" w:lineRule="auto"/>
        <w:jc w:val="center"/>
        <w:rPr>
          <w:rFonts w:eastAsia="楷体"/>
          <w:sz w:val="32"/>
          <w:szCs w:val="32"/>
        </w:rPr>
      </w:pPr>
      <w:r w:rsidRPr="008C0A5D">
        <w:rPr>
          <w:noProof/>
        </w:rPr>
        <w:lastRenderedPageBreak/>
        <w:drawing>
          <wp:inline distT="0" distB="0" distL="0" distR="0" wp14:anchorId="0D52050B" wp14:editId="2945E302">
            <wp:extent cx="6012180" cy="282534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2180" cy="2825344"/>
                    </a:xfrm>
                    <a:prstGeom prst="rect">
                      <a:avLst/>
                    </a:prstGeom>
                    <a:noFill/>
                    <a:ln>
                      <a:noFill/>
                    </a:ln>
                  </pic:spPr>
                </pic:pic>
              </a:graphicData>
            </a:graphic>
          </wp:inline>
        </w:drawing>
      </w:r>
    </w:p>
    <w:p w14:paraId="7DA1520C" w14:textId="2665B6F7" w:rsidR="004F6AB0" w:rsidRPr="008C0A5D" w:rsidRDefault="004F6AB0" w:rsidP="00EC3AB7">
      <w:pPr>
        <w:adjustRightInd w:val="0"/>
        <w:snapToGrid w:val="0"/>
        <w:spacing w:line="360" w:lineRule="auto"/>
        <w:jc w:val="center"/>
        <w:rPr>
          <w:rFonts w:eastAsia="楷体"/>
          <w:sz w:val="32"/>
          <w:szCs w:val="32"/>
        </w:rPr>
      </w:pPr>
      <w:r w:rsidRPr="008C0A5D">
        <w:rPr>
          <w:rFonts w:eastAsia="楷体_GB2312" w:hint="eastAsia"/>
          <w:sz w:val="32"/>
          <w:szCs w:val="32"/>
        </w:rPr>
        <w:t>图</w:t>
      </w:r>
      <w:r w:rsidR="00F63400">
        <w:rPr>
          <w:rFonts w:eastAsia="楷体"/>
          <w:sz w:val="32"/>
          <w:szCs w:val="32"/>
        </w:rPr>
        <w:t>5</w:t>
      </w:r>
    </w:p>
    <w:sectPr w:rsidR="004F6AB0" w:rsidRPr="008C0A5D">
      <w:footerReference w:type="even" r:id="rId26"/>
      <w:footerReference w:type="default" r:id="rId27"/>
      <w:pgSz w:w="11906" w:h="16838"/>
      <w:pgMar w:top="1418" w:right="964" w:bottom="1021" w:left="1474" w:header="851" w:footer="851"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B500D" w14:textId="77777777" w:rsidR="00860538" w:rsidRDefault="00860538">
      <w:r>
        <w:separator/>
      </w:r>
    </w:p>
  </w:endnote>
  <w:endnote w:type="continuationSeparator" w:id="0">
    <w:p w14:paraId="61A331BE" w14:textId="77777777" w:rsidR="00860538" w:rsidRDefault="00860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C1646" w14:textId="77777777" w:rsidR="00D4791A" w:rsidRDefault="00D4791A">
    <w:pPr>
      <w:pStyle w:val="a8"/>
      <w:framePr w:wrap="around" w:vAnchor="text" w:hAnchor="margin" w:xAlign="center" w:y="1"/>
      <w:rPr>
        <w:rStyle w:val="10"/>
      </w:rPr>
    </w:pPr>
    <w:r>
      <w:fldChar w:fldCharType="begin"/>
    </w:r>
    <w:r>
      <w:rPr>
        <w:rStyle w:val="10"/>
      </w:rPr>
      <w:instrText xml:space="preserve">PAGE  </w:instrText>
    </w:r>
    <w:r>
      <w:fldChar w:fldCharType="end"/>
    </w:r>
  </w:p>
  <w:p w14:paraId="52AF3280" w14:textId="77777777" w:rsidR="00D4791A" w:rsidRDefault="00D4791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51E92" w14:textId="38CDA43F" w:rsidR="00D4791A" w:rsidRDefault="00D4791A" w:rsidP="00AE2992">
    <w:pPr>
      <w:pStyle w:val="a8"/>
      <w:tabs>
        <w:tab w:val="center" w:pos="4644"/>
        <w:tab w:val="right" w:pos="9288"/>
      </w:tabs>
      <w:ind w:right="180"/>
      <w:jc w:val="center"/>
    </w:pPr>
    <w:r>
      <w:fldChar w:fldCharType="begin"/>
    </w:r>
    <w:r>
      <w:rPr>
        <w:rStyle w:val="10"/>
      </w:rPr>
      <w:instrText xml:space="preserve">PAGE  </w:instrText>
    </w:r>
    <w:r>
      <w:fldChar w:fldCharType="separate"/>
    </w:r>
    <w:r w:rsidR="002B153F">
      <w:rPr>
        <w:rStyle w:val="10"/>
        <w:noProof/>
      </w:rPr>
      <w:t>18</w:t>
    </w:r>
    <w:r>
      <w:fldChar w:fldCharType="end"/>
    </w:r>
    <w:r>
      <w:rPr>
        <w:rFonts w:hint="eastAsia"/>
      </w:rPr>
      <w:t xml:space="preserve"> </w:t>
    </w:r>
    <w:r>
      <w:t xml:space="preserve"> </w:t>
    </w:r>
    <w:r>
      <w:rPr>
        <w:rFonts w:hint="eastAsia"/>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4573" w14:textId="77777777" w:rsidR="00D96CEA" w:rsidRDefault="00D96CEA">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6864" w14:textId="77777777" w:rsidR="00D4791A" w:rsidRDefault="00D4791A">
    <w:pPr>
      <w:pStyle w:val="a8"/>
      <w:framePr w:wrap="around" w:vAnchor="text" w:hAnchor="margin" w:xAlign="center" w:y="1"/>
      <w:rPr>
        <w:rStyle w:val="10"/>
      </w:rPr>
    </w:pPr>
    <w:r>
      <w:fldChar w:fldCharType="begin"/>
    </w:r>
    <w:r>
      <w:rPr>
        <w:rStyle w:val="10"/>
      </w:rPr>
      <w:instrText xml:space="preserve">PAGE  </w:instrText>
    </w:r>
    <w:r>
      <w:fldChar w:fldCharType="end"/>
    </w:r>
  </w:p>
  <w:p w14:paraId="3C2F82E5" w14:textId="77777777" w:rsidR="00D4791A" w:rsidRDefault="00D4791A">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EA1B" w14:textId="666D85A0" w:rsidR="00D4791A" w:rsidRDefault="00D4791A">
    <w:pPr>
      <w:pStyle w:val="a8"/>
      <w:framePr w:wrap="around" w:vAnchor="text" w:hAnchor="margin" w:xAlign="center" w:y="1"/>
      <w:rPr>
        <w:rStyle w:val="10"/>
      </w:rPr>
    </w:pPr>
    <w:r>
      <w:fldChar w:fldCharType="begin"/>
    </w:r>
    <w:r>
      <w:rPr>
        <w:rStyle w:val="10"/>
      </w:rPr>
      <w:instrText xml:space="preserve">PAGE  </w:instrText>
    </w:r>
    <w:r>
      <w:fldChar w:fldCharType="separate"/>
    </w:r>
    <w:r w:rsidR="002B153F">
      <w:rPr>
        <w:rStyle w:val="10"/>
        <w:noProof/>
      </w:rPr>
      <w:t>1</w:t>
    </w:r>
    <w:r>
      <w:fldChar w:fldCharType="end"/>
    </w:r>
  </w:p>
  <w:p w14:paraId="551FF3DC" w14:textId="26DC1493" w:rsidR="00D4791A" w:rsidRDefault="00D4791A">
    <w:pPr>
      <w:pStyle w:val="a8"/>
      <w:tabs>
        <w:tab w:val="clear" w:pos="4153"/>
        <w:tab w:val="clear" w:pos="8306"/>
        <w:tab w:val="left" w:pos="83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89C7F" w14:textId="77777777" w:rsidR="00860538" w:rsidRDefault="00860538">
      <w:r>
        <w:separator/>
      </w:r>
    </w:p>
  </w:footnote>
  <w:footnote w:type="continuationSeparator" w:id="0">
    <w:p w14:paraId="7E370539" w14:textId="77777777" w:rsidR="00860538" w:rsidRDefault="008605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107BB" w14:textId="77777777" w:rsidR="00D96CEA" w:rsidRDefault="00D96CEA">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E2D4" w14:textId="47CC2966" w:rsidR="00D4791A" w:rsidRPr="00AE2992" w:rsidRDefault="00D4791A" w:rsidP="00AE2992">
    <w:pPr>
      <w:jc w:val="right"/>
    </w:pPr>
    <w:r>
      <w:t>CZ2310206</w:t>
    </w:r>
  </w:p>
  <w:p w14:paraId="42AD6413" w14:textId="7EE5C54C" w:rsidR="00D4791A" w:rsidRDefault="00D4791A">
    <w:pPr>
      <w:pStyle w:val="a9"/>
      <w:pBdr>
        <w:bottom w:val="none" w:sz="0" w:space="0" w:color="auto"/>
      </w:pBdr>
      <w:rPr>
        <w:b/>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425E2" w14:textId="77777777" w:rsidR="00D96CEA" w:rsidRDefault="00D96CE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FFFFF88"/>
    <w:lvl w:ilvl="0">
      <w:start w:val="1"/>
      <w:numFmt w:val="decimal"/>
      <w:pStyle w:val="a"/>
      <w:lvlText w:val="%1."/>
      <w:lvlJc w:val="left"/>
      <w:pPr>
        <w:tabs>
          <w:tab w:val="left" w:pos="360"/>
        </w:tabs>
        <w:ind w:left="360" w:hanging="360"/>
      </w:pPr>
      <w:rPr>
        <w:rFonts w:cs="Times New Roman"/>
      </w:rPr>
    </w:lvl>
  </w:abstractNum>
  <w:abstractNum w:abstractNumId="1" w15:restartNumberingAfterBreak="0">
    <w:nsid w:val="00000002"/>
    <w:multiLevelType w:val="multilevel"/>
    <w:tmpl w:val="0000000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pStyle w:val="ParaCharCharCharCharCharCharCharCharCharCharCharCharCharCha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1147E8C"/>
    <w:multiLevelType w:val="hybridMultilevel"/>
    <w:tmpl w:val="2DB602CA"/>
    <w:lvl w:ilvl="0" w:tplc="96B66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0"/>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FFB73BB0"/>
    <w:rsid w:val="00000403"/>
    <w:rsid w:val="00000488"/>
    <w:rsid w:val="0000067F"/>
    <w:rsid w:val="0000083B"/>
    <w:rsid w:val="00000BC3"/>
    <w:rsid w:val="00000EE0"/>
    <w:rsid w:val="00000F3C"/>
    <w:rsid w:val="000012C1"/>
    <w:rsid w:val="0000148A"/>
    <w:rsid w:val="0000150D"/>
    <w:rsid w:val="0000171E"/>
    <w:rsid w:val="00001A4F"/>
    <w:rsid w:val="00001ADE"/>
    <w:rsid w:val="00001D04"/>
    <w:rsid w:val="00001E96"/>
    <w:rsid w:val="00001F30"/>
    <w:rsid w:val="00002361"/>
    <w:rsid w:val="00002695"/>
    <w:rsid w:val="00002D87"/>
    <w:rsid w:val="00003545"/>
    <w:rsid w:val="00003908"/>
    <w:rsid w:val="00003B16"/>
    <w:rsid w:val="00003DD3"/>
    <w:rsid w:val="00003E16"/>
    <w:rsid w:val="00003EB4"/>
    <w:rsid w:val="00003F26"/>
    <w:rsid w:val="00003F91"/>
    <w:rsid w:val="00003FBA"/>
    <w:rsid w:val="000040EE"/>
    <w:rsid w:val="00004639"/>
    <w:rsid w:val="00004648"/>
    <w:rsid w:val="0000497B"/>
    <w:rsid w:val="00004A85"/>
    <w:rsid w:val="00004B2D"/>
    <w:rsid w:val="00004E09"/>
    <w:rsid w:val="00004FD5"/>
    <w:rsid w:val="00005007"/>
    <w:rsid w:val="0000558D"/>
    <w:rsid w:val="0000596A"/>
    <w:rsid w:val="000059CC"/>
    <w:rsid w:val="00005A1F"/>
    <w:rsid w:val="00005FA7"/>
    <w:rsid w:val="00005FE7"/>
    <w:rsid w:val="00006413"/>
    <w:rsid w:val="00006812"/>
    <w:rsid w:val="000071B1"/>
    <w:rsid w:val="0000734D"/>
    <w:rsid w:val="00007823"/>
    <w:rsid w:val="00007A6C"/>
    <w:rsid w:val="000101C7"/>
    <w:rsid w:val="0001022A"/>
    <w:rsid w:val="00010484"/>
    <w:rsid w:val="000104BC"/>
    <w:rsid w:val="000104EC"/>
    <w:rsid w:val="0001055B"/>
    <w:rsid w:val="00010670"/>
    <w:rsid w:val="0001077F"/>
    <w:rsid w:val="00010802"/>
    <w:rsid w:val="00010902"/>
    <w:rsid w:val="00010B09"/>
    <w:rsid w:val="00010B47"/>
    <w:rsid w:val="00010BD2"/>
    <w:rsid w:val="00010C62"/>
    <w:rsid w:val="00010D0B"/>
    <w:rsid w:val="00010FA2"/>
    <w:rsid w:val="000111F6"/>
    <w:rsid w:val="000113B6"/>
    <w:rsid w:val="00011641"/>
    <w:rsid w:val="00011763"/>
    <w:rsid w:val="00012092"/>
    <w:rsid w:val="00012116"/>
    <w:rsid w:val="000121C4"/>
    <w:rsid w:val="0001241E"/>
    <w:rsid w:val="0001284F"/>
    <w:rsid w:val="00012961"/>
    <w:rsid w:val="00012BB3"/>
    <w:rsid w:val="00012CAA"/>
    <w:rsid w:val="00012D48"/>
    <w:rsid w:val="00012D5D"/>
    <w:rsid w:val="00012E1A"/>
    <w:rsid w:val="00012F3F"/>
    <w:rsid w:val="00012F6E"/>
    <w:rsid w:val="000130D5"/>
    <w:rsid w:val="00013266"/>
    <w:rsid w:val="00013726"/>
    <w:rsid w:val="00013804"/>
    <w:rsid w:val="00013879"/>
    <w:rsid w:val="00013AF9"/>
    <w:rsid w:val="00013E87"/>
    <w:rsid w:val="00013FD8"/>
    <w:rsid w:val="00014251"/>
    <w:rsid w:val="0001481D"/>
    <w:rsid w:val="00014A7E"/>
    <w:rsid w:val="00014EBA"/>
    <w:rsid w:val="000152D5"/>
    <w:rsid w:val="000152E0"/>
    <w:rsid w:val="00015316"/>
    <w:rsid w:val="000153FD"/>
    <w:rsid w:val="00015564"/>
    <w:rsid w:val="000159C4"/>
    <w:rsid w:val="00015B70"/>
    <w:rsid w:val="00015C20"/>
    <w:rsid w:val="00015D0A"/>
    <w:rsid w:val="000162E3"/>
    <w:rsid w:val="0001632D"/>
    <w:rsid w:val="00016843"/>
    <w:rsid w:val="00016DE4"/>
    <w:rsid w:val="00017084"/>
    <w:rsid w:val="000171BC"/>
    <w:rsid w:val="00017412"/>
    <w:rsid w:val="000174FB"/>
    <w:rsid w:val="00017592"/>
    <w:rsid w:val="00017730"/>
    <w:rsid w:val="0001794B"/>
    <w:rsid w:val="00017D97"/>
    <w:rsid w:val="0002009F"/>
    <w:rsid w:val="00020927"/>
    <w:rsid w:val="0002149A"/>
    <w:rsid w:val="0002194C"/>
    <w:rsid w:val="00021B71"/>
    <w:rsid w:val="00021DB6"/>
    <w:rsid w:val="000221F8"/>
    <w:rsid w:val="00022C13"/>
    <w:rsid w:val="000234C7"/>
    <w:rsid w:val="0002351E"/>
    <w:rsid w:val="00023616"/>
    <w:rsid w:val="00023C6E"/>
    <w:rsid w:val="00023E80"/>
    <w:rsid w:val="000240E6"/>
    <w:rsid w:val="00024231"/>
    <w:rsid w:val="000244C8"/>
    <w:rsid w:val="00024809"/>
    <w:rsid w:val="0002496B"/>
    <w:rsid w:val="000249B5"/>
    <w:rsid w:val="00024AA9"/>
    <w:rsid w:val="00024C32"/>
    <w:rsid w:val="00024DAE"/>
    <w:rsid w:val="00024F49"/>
    <w:rsid w:val="0002538E"/>
    <w:rsid w:val="000254C9"/>
    <w:rsid w:val="0002565A"/>
    <w:rsid w:val="00025973"/>
    <w:rsid w:val="00025A9E"/>
    <w:rsid w:val="00025C73"/>
    <w:rsid w:val="0002606A"/>
    <w:rsid w:val="000260CF"/>
    <w:rsid w:val="0002613D"/>
    <w:rsid w:val="000261BD"/>
    <w:rsid w:val="000261CA"/>
    <w:rsid w:val="0002627B"/>
    <w:rsid w:val="00026B15"/>
    <w:rsid w:val="00026B9F"/>
    <w:rsid w:val="00026E8E"/>
    <w:rsid w:val="00026EB0"/>
    <w:rsid w:val="00027403"/>
    <w:rsid w:val="00027406"/>
    <w:rsid w:val="0002758F"/>
    <w:rsid w:val="000276F8"/>
    <w:rsid w:val="00027840"/>
    <w:rsid w:val="0003001A"/>
    <w:rsid w:val="000300E9"/>
    <w:rsid w:val="00030263"/>
    <w:rsid w:val="00030525"/>
    <w:rsid w:val="00030526"/>
    <w:rsid w:val="00030533"/>
    <w:rsid w:val="00030569"/>
    <w:rsid w:val="00030A97"/>
    <w:rsid w:val="00030B03"/>
    <w:rsid w:val="00030B45"/>
    <w:rsid w:val="0003127B"/>
    <w:rsid w:val="00031306"/>
    <w:rsid w:val="0003132F"/>
    <w:rsid w:val="000315C6"/>
    <w:rsid w:val="00031659"/>
    <w:rsid w:val="000316CC"/>
    <w:rsid w:val="00031B4A"/>
    <w:rsid w:val="00031E46"/>
    <w:rsid w:val="00032043"/>
    <w:rsid w:val="00032141"/>
    <w:rsid w:val="00032152"/>
    <w:rsid w:val="000321B3"/>
    <w:rsid w:val="0003233D"/>
    <w:rsid w:val="000323B1"/>
    <w:rsid w:val="0003275E"/>
    <w:rsid w:val="00032996"/>
    <w:rsid w:val="000329B2"/>
    <w:rsid w:val="00032BBA"/>
    <w:rsid w:val="00032DEA"/>
    <w:rsid w:val="00032F15"/>
    <w:rsid w:val="0003313A"/>
    <w:rsid w:val="00033191"/>
    <w:rsid w:val="000333D7"/>
    <w:rsid w:val="000337A6"/>
    <w:rsid w:val="00033A9C"/>
    <w:rsid w:val="00033D4B"/>
    <w:rsid w:val="00033DDF"/>
    <w:rsid w:val="00033E81"/>
    <w:rsid w:val="00033E91"/>
    <w:rsid w:val="0003407A"/>
    <w:rsid w:val="0003415F"/>
    <w:rsid w:val="000344B0"/>
    <w:rsid w:val="00034639"/>
    <w:rsid w:val="000348F3"/>
    <w:rsid w:val="00034BD2"/>
    <w:rsid w:val="00034F24"/>
    <w:rsid w:val="00035046"/>
    <w:rsid w:val="000350A9"/>
    <w:rsid w:val="000352B0"/>
    <w:rsid w:val="00035553"/>
    <w:rsid w:val="00035731"/>
    <w:rsid w:val="00035990"/>
    <w:rsid w:val="00035A3B"/>
    <w:rsid w:val="00035C08"/>
    <w:rsid w:val="00035C10"/>
    <w:rsid w:val="00035DD2"/>
    <w:rsid w:val="000362C4"/>
    <w:rsid w:val="000362FE"/>
    <w:rsid w:val="00036586"/>
    <w:rsid w:val="0003690F"/>
    <w:rsid w:val="00036B23"/>
    <w:rsid w:val="00036D47"/>
    <w:rsid w:val="00036F0F"/>
    <w:rsid w:val="00037534"/>
    <w:rsid w:val="0003759F"/>
    <w:rsid w:val="00037695"/>
    <w:rsid w:val="000376F8"/>
    <w:rsid w:val="0003773B"/>
    <w:rsid w:val="000377AD"/>
    <w:rsid w:val="00037BC7"/>
    <w:rsid w:val="00037DAC"/>
    <w:rsid w:val="00040A20"/>
    <w:rsid w:val="00040B06"/>
    <w:rsid w:val="00040D26"/>
    <w:rsid w:val="0004119A"/>
    <w:rsid w:val="000413D8"/>
    <w:rsid w:val="00041577"/>
    <w:rsid w:val="000416DA"/>
    <w:rsid w:val="00041A9B"/>
    <w:rsid w:val="00041C3E"/>
    <w:rsid w:val="00042120"/>
    <w:rsid w:val="00042448"/>
    <w:rsid w:val="000427E4"/>
    <w:rsid w:val="00042818"/>
    <w:rsid w:val="00042E9D"/>
    <w:rsid w:val="00043266"/>
    <w:rsid w:val="000436C2"/>
    <w:rsid w:val="00043E80"/>
    <w:rsid w:val="00043F37"/>
    <w:rsid w:val="00043FA8"/>
    <w:rsid w:val="00044391"/>
    <w:rsid w:val="000444D1"/>
    <w:rsid w:val="000446F6"/>
    <w:rsid w:val="000447E6"/>
    <w:rsid w:val="00044AD7"/>
    <w:rsid w:val="00044E7D"/>
    <w:rsid w:val="000458B7"/>
    <w:rsid w:val="00045981"/>
    <w:rsid w:val="00045C58"/>
    <w:rsid w:val="000461B6"/>
    <w:rsid w:val="00046212"/>
    <w:rsid w:val="00046360"/>
    <w:rsid w:val="00046916"/>
    <w:rsid w:val="0004694F"/>
    <w:rsid w:val="000469DC"/>
    <w:rsid w:val="00046AA3"/>
    <w:rsid w:val="00047065"/>
    <w:rsid w:val="000473CB"/>
    <w:rsid w:val="000474E9"/>
    <w:rsid w:val="00047825"/>
    <w:rsid w:val="0004783F"/>
    <w:rsid w:val="000479DD"/>
    <w:rsid w:val="00047A51"/>
    <w:rsid w:val="00047D96"/>
    <w:rsid w:val="00047F87"/>
    <w:rsid w:val="00050256"/>
    <w:rsid w:val="00050333"/>
    <w:rsid w:val="00050638"/>
    <w:rsid w:val="00050737"/>
    <w:rsid w:val="00050B3F"/>
    <w:rsid w:val="00051119"/>
    <w:rsid w:val="0005120B"/>
    <w:rsid w:val="00051302"/>
    <w:rsid w:val="000513D8"/>
    <w:rsid w:val="00051CD5"/>
    <w:rsid w:val="00051E88"/>
    <w:rsid w:val="00052555"/>
    <w:rsid w:val="00052A91"/>
    <w:rsid w:val="00052AB1"/>
    <w:rsid w:val="00052B84"/>
    <w:rsid w:val="00052BBB"/>
    <w:rsid w:val="00052D27"/>
    <w:rsid w:val="00052DAE"/>
    <w:rsid w:val="00052FCF"/>
    <w:rsid w:val="00053E39"/>
    <w:rsid w:val="0005406B"/>
    <w:rsid w:val="0005419A"/>
    <w:rsid w:val="00054313"/>
    <w:rsid w:val="00054580"/>
    <w:rsid w:val="00054B0B"/>
    <w:rsid w:val="00054B33"/>
    <w:rsid w:val="00054CCF"/>
    <w:rsid w:val="00055252"/>
    <w:rsid w:val="0005542D"/>
    <w:rsid w:val="000558BF"/>
    <w:rsid w:val="00055911"/>
    <w:rsid w:val="000565E8"/>
    <w:rsid w:val="000569F8"/>
    <w:rsid w:val="00056F54"/>
    <w:rsid w:val="0005718F"/>
    <w:rsid w:val="0005745C"/>
    <w:rsid w:val="00057565"/>
    <w:rsid w:val="00057BA7"/>
    <w:rsid w:val="00057D84"/>
    <w:rsid w:val="00060335"/>
    <w:rsid w:val="00060455"/>
    <w:rsid w:val="00060561"/>
    <w:rsid w:val="000608A1"/>
    <w:rsid w:val="000608E1"/>
    <w:rsid w:val="00060A42"/>
    <w:rsid w:val="00060C7D"/>
    <w:rsid w:val="00060EF3"/>
    <w:rsid w:val="000611C2"/>
    <w:rsid w:val="000613B0"/>
    <w:rsid w:val="00061437"/>
    <w:rsid w:val="0006174C"/>
    <w:rsid w:val="000620E8"/>
    <w:rsid w:val="00062255"/>
    <w:rsid w:val="0006254C"/>
    <w:rsid w:val="0006260C"/>
    <w:rsid w:val="00062617"/>
    <w:rsid w:val="00062AB3"/>
    <w:rsid w:val="00062E13"/>
    <w:rsid w:val="00062EA5"/>
    <w:rsid w:val="00063694"/>
    <w:rsid w:val="000638E5"/>
    <w:rsid w:val="00063A82"/>
    <w:rsid w:val="00063B2C"/>
    <w:rsid w:val="00063C91"/>
    <w:rsid w:val="00063CA0"/>
    <w:rsid w:val="00063CD6"/>
    <w:rsid w:val="00064063"/>
    <w:rsid w:val="00064172"/>
    <w:rsid w:val="000641AD"/>
    <w:rsid w:val="00064481"/>
    <w:rsid w:val="00064556"/>
    <w:rsid w:val="000646F2"/>
    <w:rsid w:val="000653A1"/>
    <w:rsid w:val="0006542B"/>
    <w:rsid w:val="00065545"/>
    <w:rsid w:val="000663A0"/>
    <w:rsid w:val="000663AE"/>
    <w:rsid w:val="00066CCA"/>
    <w:rsid w:val="00066E25"/>
    <w:rsid w:val="00066E46"/>
    <w:rsid w:val="00066F4F"/>
    <w:rsid w:val="000671A8"/>
    <w:rsid w:val="000675F8"/>
    <w:rsid w:val="0006771E"/>
    <w:rsid w:val="00067A82"/>
    <w:rsid w:val="00067B51"/>
    <w:rsid w:val="00067B71"/>
    <w:rsid w:val="000702D9"/>
    <w:rsid w:val="00070384"/>
    <w:rsid w:val="00070612"/>
    <w:rsid w:val="0007083A"/>
    <w:rsid w:val="00070A61"/>
    <w:rsid w:val="00070B6B"/>
    <w:rsid w:val="00070D78"/>
    <w:rsid w:val="000711D5"/>
    <w:rsid w:val="00071312"/>
    <w:rsid w:val="0007145C"/>
    <w:rsid w:val="0007145D"/>
    <w:rsid w:val="0007175F"/>
    <w:rsid w:val="00071980"/>
    <w:rsid w:val="0007199E"/>
    <w:rsid w:val="00071B71"/>
    <w:rsid w:val="00071D57"/>
    <w:rsid w:val="00071ECE"/>
    <w:rsid w:val="00072144"/>
    <w:rsid w:val="00072556"/>
    <w:rsid w:val="000727B8"/>
    <w:rsid w:val="00072863"/>
    <w:rsid w:val="00072870"/>
    <w:rsid w:val="000728B1"/>
    <w:rsid w:val="00072922"/>
    <w:rsid w:val="000729DA"/>
    <w:rsid w:val="00072A5F"/>
    <w:rsid w:val="00072AC7"/>
    <w:rsid w:val="00072BBB"/>
    <w:rsid w:val="00072D94"/>
    <w:rsid w:val="00072E95"/>
    <w:rsid w:val="00072F81"/>
    <w:rsid w:val="000733FE"/>
    <w:rsid w:val="0007343A"/>
    <w:rsid w:val="00073876"/>
    <w:rsid w:val="00073FFF"/>
    <w:rsid w:val="0007400D"/>
    <w:rsid w:val="00074267"/>
    <w:rsid w:val="00074314"/>
    <w:rsid w:val="000748D4"/>
    <w:rsid w:val="00074CAD"/>
    <w:rsid w:val="0007526D"/>
    <w:rsid w:val="000754EF"/>
    <w:rsid w:val="000756CD"/>
    <w:rsid w:val="00075C51"/>
    <w:rsid w:val="00075E7E"/>
    <w:rsid w:val="00076023"/>
    <w:rsid w:val="00076035"/>
    <w:rsid w:val="000761B5"/>
    <w:rsid w:val="000761D9"/>
    <w:rsid w:val="0007623D"/>
    <w:rsid w:val="000763C5"/>
    <w:rsid w:val="000763DE"/>
    <w:rsid w:val="0007658C"/>
    <w:rsid w:val="000767A1"/>
    <w:rsid w:val="000767B7"/>
    <w:rsid w:val="00076847"/>
    <w:rsid w:val="00076C21"/>
    <w:rsid w:val="00076E4C"/>
    <w:rsid w:val="00077815"/>
    <w:rsid w:val="000801AD"/>
    <w:rsid w:val="000803A9"/>
    <w:rsid w:val="000804C8"/>
    <w:rsid w:val="0008051A"/>
    <w:rsid w:val="00080EE5"/>
    <w:rsid w:val="000814A5"/>
    <w:rsid w:val="000814A8"/>
    <w:rsid w:val="000814D1"/>
    <w:rsid w:val="00081573"/>
    <w:rsid w:val="0008160E"/>
    <w:rsid w:val="00081880"/>
    <w:rsid w:val="00081883"/>
    <w:rsid w:val="000818F8"/>
    <w:rsid w:val="000819FD"/>
    <w:rsid w:val="00081A38"/>
    <w:rsid w:val="00081B19"/>
    <w:rsid w:val="00081CAC"/>
    <w:rsid w:val="00081E28"/>
    <w:rsid w:val="00081FF9"/>
    <w:rsid w:val="00082376"/>
    <w:rsid w:val="0008251A"/>
    <w:rsid w:val="00082DE5"/>
    <w:rsid w:val="00083163"/>
    <w:rsid w:val="000831B1"/>
    <w:rsid w:val="00083382"/>
    <w:rsid w:val="00083395"/>
    <w:rsid w:val="00083560"/>
    <w:rsid w:val="0008395E"/>
    <w:rsid w:val="00083E14"/>
    <w:rsid w:val="00083F2C"/>
    <w:rsid w:val="00083FA1"/>
    <w:rsid w:val="0008401D"/>
    <w:rsid w:val="0008403A"/>
    <w:rsid w:val="000841BE"/>
    <w:rsid w:val="00084241"/>
    <w:rsid w:val="00084430"/>
    <w:rsid w:val="00084587"/>
    <w:rsid w:val="000845AD"/>
    <w:rsid w:val="0008477B"/>
    <w:rsid w:val="00085729"/>
    <w:rsid w:val="000857AF"/>
    <w:rsid w:val="000859A3"/>
    <w:rsid w:val="00085FA5"/>
    <w:rsid w:val="00085FD6"/>
    <w:rsid w:val="00086044"/>
    <w:rsid w:val="000861E0"/>
    <w:rsid w:val="00086269"/>
    <w:rsid w:val="00086285"/>
    <w:rsid w:val="00086289"/>
    <w:rsid w:val="00086986"/>
    <w:rsid w:val="00086B18"/>
    <w:rsid w:val="00086C4C"/>
    <w:rsid w:val="00086F54"/>
    <w:rsid w:val="00087B6B"/>
    <w:rsid w:val="00087BDD"/>
    <w:rsid w:val="00087CC5"/>
    <w:rsid w:val="00087D61"/>
    <w:rsid w:val="00087F76"/>
    <w:rsid w:val="00087FBB"/>
    <w:rsid w:val="0009014D"/>
    <w:rsid w:val="00090270"/>
    <w:rsid w:val="000905A1"/>
    <w:rsid w:val="0009073C"/>
    <w:rsid w:val="0009096A"/>
    <w:rsid w:val="00090ECC"/>
    <w:rsid w:val="000910A1"/>
    <w:rsid w:val="00091105"/>
    <w:rsid w:val="00091684"/>
    <w:rsid w:val="00091766"/>
    <w:rsid w:val="0009192E"/>
    <w:rsid w:val="00091B19"/>
    <w:rsid w:val="00091C31"/>
    <w:rsid w:val="00091C38"/>
    <w:rsid w:val="000926F0"/>
    <w:rsid w:val="00092948"/>
    <w:rsid w:val="00092A16"/>
    <w:rsid w:val="00092AAC"/>
    <w:rsid w:val="00092FA4"/>
    <w:rsid w:val="000931CF"/>
    <w:rsid w:val="000934B3"/>
    <w:rsid w:val="00093B04"/>
    <w:rsid w:val="00093C7E"/>
    <w:rsid w:val="00094167"/>
    <w:rsid w:val="00094413"/>
    <w:rsid w:val="0009449D"/>
    <w:rsid w:val="00094C3D"/>
    <w:rsid w:val="00094E83"/>
    <w:rsid w:val="00095120"/>
    <w:rsid w:val="000957DC"/>
    <w:rsid w:val="00095889"/>
    <w:rsid w:val="00095D26"/>
    <w:rsid w:val="00095E57"/>
    <w:rsid w:val="00095E72"/>
    <w:rsid w:val="00095E9D"/>
    <w:rsid w:val="00096268"/>
    <w:rsid w:val="000962A5"/>
    <w:rsid w:val="000968D8"/>
    <w:rsid w:val="00096940"/>
    <w:rsid w:val="00096949"/>
    <w:rsid w:val="00096975"/>
    <w:rsid w:val="00096CD2"/>
    <w:rsid w:val="00096DCB"/>
    <w:rsid w:val="000972E8"/>
    <w:rsid w:val="000976EA"/>
    <w:rsid w:val="0009771D"/>
    <w:rsid w:val="0009783C"/>
    <w:rsid w:val="00097BD3"/>
    <w:rsid w:val="00097C1E"/>
    <w:rsid w:val="00097C86"/>
    <w:rsid w:val="000A00D9"/>
    <w:rsid w:val="000A0526"/>
    <w:rsid w:val="000A05C9"/>
    <w:rsid w:val="000A05EC"/>
    <w:rsid w:val="000A06A4"/>
    <w:rsid w:val="000A06A8"/>
    <w:rsid w:val="000A08A9"/>
    <w:rsid w:val="000A0C53"/>
    <w:rsid w:val="000A0CAE"/>
    <w:rsid w:val="000A0F15"/>
    <w:rsid w:val="000A0FFA"/>
    <w:rsid w:val="000A1079"/>
    <w:rsid w:val="000A10D7"/>
    <w:rsid w:val="000A1E15"/>
    <w:rsid w:val="000A213D"/>
    <w:rsid w:val="000A21D2"/>
    <w:rsid w:val="000A229A"/>
    <w:rsid w:val="000A33FA"/>
    <w:rsid w:val="000A3482"/>
    <w:rsid w:val="000A3644"/>
    <w:rsid w:val="000A38E2"/>
    <w:rsid w:val="000A3B89"/>
    <w:rsid w:val="000A3E27"/>
    <w:rsid w:val="000A3E84"/>
    <w:rsid w:val="000A4361"/>
    <w:rsid w:val="000A486D"/>
    <w:rsid w:val="000A4CB8"/>
    <w:rsid w:val="000A4F27"/>
    <w:rsid w:val="000A518B"/>
    <w:rsid w:val="000A5291"/>
    <w:rsid w:val="000A52B2"/>
    <w:rsid w:val="000A54B9"/>
    <w:rsid w:val="000A5550"/>
    <w:rsid w:val="000A5582"/>
    <w:rsid w:val="000A5A06"/>
    <w:rsid w:val="000A5A1D"/>
    <w:rsid w:val="000A6094"/>
    <w:rsid w:val="000A6102"/>
    <w:rsid w:val="000A6365"/>
    <w:rsid w:val="000A6413"/>
    <w:rsid w:val="000A64A6"/>
    <w:rsid w:val="000A67A6"/>
    <w:rsid w:val="000A69D3"/>
    <w:rsid w:val="000A7166"/>
    <w:rsid w:val="000A7308"/>
    <w:rsid w:val="000A74F8"/>
    <w:rsid w:val="000A7563"/>
    <w:rsid w:val="000A7697"/>
    <w:rsid w:val="000A79FE"/>
    <w:rsid w:val="000A7EC4"/>
    <w:rsid w:val="000B0043"/>
    <w:rsid w:val="000B0067"/>
    <w:rsid w:val="000B02A3"/>
    <w:rsid w:val="000B05A3"/>
    <w:rsid w:val="000B05D6"/>
    <w:rsid w:val="000B06CB"/>
    <w:rsid w:val="000B0E34"/>
    <w:rsid w:val="000B0EF2"/>
    <w:rsid w:val="000B12CA"/>
    <w:rsid w:val="000B1856"/>
    <w:rsid w:val="000B1CE3"/>
    <w:rsid w:val="000B1D06"/>
    <w:rsid w:val="000B1FD2"/>
    <w:rsid w:val="000B2373"/>
    <w:rsid w:val="000B256B"/>
    <w:rsid w:val="000B2625"/>
    <w:rsid w:val="000B2935"/>
    <w:rsid w:val="000B2A71"/>
    <w:rsid w:val="000B30EE"/>
    <w:rsid w:val="000B3303"/>
    <w:rsid w:val="000B361B"/>
    <w:rsid w:val="000B3656"/>
    <w:rsid w:val="000B383C"/>
    <w:rsid w:val="000B3A23"/>
    <w:rsid w:val="000B3AD8"/>
    <w:rsid w:val="000B3E30"/>
    <w:rsid w:val="000B3EC4"/>
    <w:rsid w:val="000B410A"/>
    <w:rsid w:val="000B4160"/>
    <w:rsid w:val="000B47D7"/>
    <w:rsid w:val="000B4B65"/>
    <w:rsid w:val="000B4B83"/>
    <w:rsid w:val="000B4BCE"/>
    <w:rsid w:val="000B4F86"/>
    <w:rsid w:val="000B515A"/>
    <w:rsid w:val="000B551B"/>
    <w:rsid w:val="000B551F"/>
    <w:rsid w:val="000B5A27"/>
    <w:rsid w:val="000B5F86"/>
    <w:rsid w:val="000B6075"/>
    <w:rsid w:val="000B6363"/>
    <w:rsid w:val="000B696B"/>
    <w:rsid w:val="000B6A54"/>
    <w:rsid w:val="000B7297"/>
    <w:rsid w:val="000B7785"/>
    <w:rsid w:val="000B78AC"/>
    <w:rsid w:val="000B78B7"/>
    <w:rsid w:val="000B7BDD"/>
    <w:rsid w:val="000B7DA2"/>
    <w:rsid w:val="000C005A"/>
    <w:rsid w:val="000C03CD"/>
    <w:rsid w:val="000C05DE"/>
    <w:rsid w:val="000C0618"/>
    <w:rsid w:val="000C06FF"/>
    <w:rsid w:val="000C07CE"/>
    <w:rsid w:val="000C0EFB"/>
    <w:rsid w:val="000C11A1"/>
    <w:rsid w:val="000C12B3"/>
    <w:rsid w:val="000C12DB"/>
    <w:rsid w:val="000C17D0"/>
    <w:rsid w:val="000C1FA9"/>
    <w:rsid w:val="000C2113"/>
    <w:rsid w:val="000C232F"/>
    <w:rsid w:val="000C2411"/>
    <w:rsid w:val="000C2556"/>
    <w:rsid w:val="000C27AF"/>
    <w:rsid w:val="000C2A5C"/>
    <w:rsid w:val="000C32BD"/>
    <w:rsid w:val="000C37D8"/>
    <w:rsid w:val="000C39E9"/>
    <w:rsid w:val="000C3AF8"/>
    <w:rsid w:val="000C405A"/>
    <w:rsid w:val="000C41B7"/>
    <w:rsid w:val="000C42D8"/>
    <w:rsid w:val="000C4735"/>
    <w:rsid w:val="000C479C"/>
    <w:rsid w:val="000C499C"/>
    <w:rsid w:val="000C4D9C"/>
    <w:rsid w:val="000C504D"/>
    <w:rsid w:val="000C5142"/>
    <w:rsid w:val="000C5473"/>
    <w:rsid w:val="000C55AD"/>
    <w:rsid w:val="000C5627"/>
    <w:rsid w:val="000C581E"/>
    <w:rsid w:val="000C5A49"/>
    <w:rsid w:val="000C5E27"/>
    <w:rsid w:val="000C630E"/>
    <w:rsid w:val="000C634C"/>
    <w:rsid w:val="000C64BE"/>
    <w:rsid w:val="000C6A04"/>
    <w:rsid w:val="000C6CBD"/>
    <w:rsid w:val="000C6D52"/>
    <w:rsid w:val="000C7102"/>
    <w:rsid w:val="000C7429"/>
    <w:rsid w:val="000C7467"/>
    <w:rsid w:val="000C7550"/>
    <w:rsid w:val="000C7659"/>
    <w:rsid w:val="000C7728"/>
    <w:rsid w:val="000C7804"/>
    <w:rsid w:val="000C7D90"/>
    <w:rsid w:val="000C7DB2"/>
    <w:rsid w:val="000C7FE4"/>
    <w:rsid w:val="000D014D"/>
    <w:rsid w:val="000D02A5"/>
    <w:rsid w:val="000D0862"/>
    <w:rsid w:val="000D0C58"/>
    <w:rsid w:val="000D0E93"/>
    <w:rsid w:val="000D0FE2"/>
    <w:rsid w:val="000D12D9"/>
    <w:rsid w:val="000D15E9"/>
    <w:rsid w:val="000D16E1"/>
    <w:rsid w:val="000D18EB"/>
    <w:rsid w:val="000D18F2"/>
    <w:rsid w:val="000D196C"/>
    <w:rsid w:val="000D1A02"/>
    <w:rsid w:val="000D1A70"/>
    <w:rsid w:val="000D1CD8"/>
    <w:rsid w:val="000D25B0"/>
    <w:rsid w:val="000D2B4E"/>
    <w:rsid w:val="000D2E83"/>
    <w:rsid w:val="000D2E85"/>
    <w:rsid w:val="000D337B"/>
    <w:rsid w:val="000D379C"/>
    <w:rsid w:val="000D3B5D"/>
    <w:rsid w:val="000D3BA1"/>
    <w:rsid w:val="000D42D1"/>
    <w:rsid w:val="000D4BCC"/>
    <w:rsid w:val="000D55EC"/>
    <w:rsid w:val="000D579A"/>
    <w:rsid w:val="000D592B"/>
    <w:rsid w:val="000D5988"/>
    <w:rsid w:val="000D5FF2"/>
    <w:rsid w:val="000D62F2"/>
    <w:rsid w:val="000D68B8"/>
    <w:rsid w:val="000D6986"/>
    <w:rsid w:val="000D6B64"/>
    <w:rsid w:val="000D6C2A"/>
    <w:rsid w:val="000D6E8B"/>
    <w:rsid w:val="000D6F03"/>
    <w:rsid w:val="000D707B"/>
    <w:rsid w:val="000D724E"/>
    <w:rsid w:val="000D72CD"/>
    <w:rsid w:val="000D7324"/>
    <w:rsid w:val="000D737B"/>
    <w:rsid w:val="000D7490"/>
    <w:rsid w:val="000D75C7"/>
    <w:rsid w:val="000D7661"/>
    <w:rsid w:val="000D7A06"/>
    <w:rsid w:val="000D7B71"/>
    <w:rsid w:val="000D7E6B"/>
    <w:rsid w:val="000E0077"/>
    <w:rsid w:val="000E0353"/>
    <w:rsid w:val="000E0637"/>
    <w:rsid w:val="000E0722"/>
    <w:rsid w:val="000E09B6"/>
    <w:rsid w:val="000E09C9"/>
    <w:rsid w:val="000E0A63"/>
    <w:rsid w:val="000E1114"/>
    <w:rsid w:val="000E127E"/>
    <w:rsid w:val="000E139D"/>
    <w:rsid w:val="000E1655"/>
    <w:rsid w:val="000E17CF"/>
    <w:rsid w:val="000E1801"/>
    <w:rsid w:val="000E1BA3"/>
    <w:rsid w:val="000E1E84"/>
    <w:rsid w:val="000E221B"/>
    <w:rsid w:val="000E2D1A"/>
    <w:rsid w:val="000E2EDF"/>
    <w:rsid w:val="000E309E"/>
    <w:rsid w:val="000E30E1"/>
    <w:rsid w:val="000E31B8"/>
    <w:rsid w:val="000E32BE"/>
    <w:rsid w:val="000E34A0"/>
    <w:rsid w:val="000E36BE"/>
    <w:rsid w:val="000E3B3C"/>
    <w:rsid w:val="000E3D80"/>
    <w:rsid w:val="000E4B8E"/>
    <w:rsid w:val="000E4E15"/>
    <w:rsid w:val="000E50D4"/>
    <w:rsid w:val="000E53CD"/>
    <w:rsid w:val="000E55F6"/>
    <w:rsid w:val="000E5679"/>
    <w:rsid w:val="000E5A6C"/>
    <w:rsid w:val="000E5B97"/>
    <w:rsid w:val="000E5CAC"/>
    <w:rsid w:val="000E5D6D"/>
    <w:rsid w:val="000E5E1C"/>
    <w:rsid w:val="000E5F18"/>
    <w:rsid w:val="000E5F6C"/>
    <w:rsid w:val="000E61E5"/>
    <w:rsid w:val="000E6224"/>
    <w:rsid w:val="000E65C0"/>
    <w:rsid w:val="000E669E"/>
    <w:rsid w:val="000E6805"/>
    <w:rsid w:val="000E6CFB"/>
    <w:rsid w:val="000E6E1A"/>
    <w:rsid w:val="000E6E23"/>
    <w:rsid w:val="000E7440"/>
    <w:rsid w:val="000E7473"/>
    <w:rsid w:val="000E7773"/>
    <w:rsid w:val="000E783D"/>
    <w:rsid w:val="000E78D7"/>
    <w:rsid w:val="000E7B37"/>
    <w:rsid w:val="000E7C77"/>
    <w:rsid w:val="000F04C9"/>
    <w:rsid w:val="000F0DAF"/>
    <w:rsid w:val="000F149E"/>
    <w:rsid w:val="000F14FB"/>
    <w:rsid w:val="000F1C01"/>
    <w:rsid w:val="000F1EFD"/>
    <w:rsid w:val="000F1FB0"/>
    <w:rsid w:val="000F21A2"/>
    <w:rsid w:val="000F2341"/>
    <w:rsid w:val="000F2F73"/>
    <w:rsid w:val="000F3120"/>
    <w:rsid w:val="000F3155"/>
    <w:rsid w:val="000F3783"/>
    <w:rsid w:val="000F3863"/>
    <w:rsid w:val="000F3BBB"/>
    <w:rsid w:val="000F3C18"/>
    <w:rsid w:val="000F3D65"/>
    <w:rsid w:val="000F48DF"/>
    <w:rsid w:val="000F494B"/>
    <w:rsid w:val="000F49E6"/>
    <w:rsid w:val="000F4AC0"/>
    <w:rsid w:val="000F4BF6"/>
    <w:rsid w:val="000F4EA8"/>
    <w:rsid w:val="000F5120"/>
    <w:rsid w:val="000F5E1A"/>
    <w:rsid w:val="000F64F7"/>
    <w:rsid w:val="000F681D"/>
    <w:rsid w:val="000F7177"/>
    <w:rsid w:val="000F7518"/>
    <w:rsid w:val="000F7828"/>
    <w:rsid w:val="000F7A05"/>
    <w:rsid w:val="001000C6"/>
    <w:rsid w:val="00100604"/>
    <w:rsid w:val="00100817"/>
    <w:rsid w:val="0010081A"/>
    <w:rsid w:val="001009F1"/>
    <w:rsid w:val="0010123C"/>
    <w:rsid w:val="001012E3"/>
    <w:rsid w:val="001016D1"/>
    <w:rsid w:val="00101992"/>
    <w:rsid w:val="00101ABF"/>
    <w:rsid w:val="00101B2F"/>
    <w:rsid w:val="00101C0E"/>
    <w:rsid w:val="00101C40"/>
    <w:rsid w:val="00101DF5"/>
    <w:rsid w:val="00102602"/>
    <w:rsid w:val="00102625"/>
    <w:rsid w:val="001029E2"/>
    <w:rsid w:val="00102D33"/>
    <w:rsid w:val="00102E1C"/>
    <w:rsid w:val="00102F8E"/>
    <w:rsid w:val="001032C5"/>
    <w:rsid w:val="0010407E"/>
    <w:rsid w:val="0010420A"/>
    <w:rsid w:val="00104717"/>
    <w:rsid w:val="001049A0"/>
    <w:rsid w:val="00105030"/>
    <w:rsid w:val="001050AC"/>
    <w:rsid w:val="00105337"/>
    <w:rsid w:val="00105352"/>
    <w:rsid w:val="00105356"/>
    <w:rsid w:val="001053C1"/>
    <w:rsid w:val="001053F3"/>
    <w:rsid w:val="0010557D"/>
    <w:rsid w:val="00105763"/>
    <w:rsid w:val="00105860"/>
    <w:rsid w:val="00105A68"/>
    <w:rsid w:val="00105A9C"/>
    <w:rsid w:val="00105C2F"/>
    <w:rsid w:val="00105ED6"/>
    <w:rsid w:val="00106266"/>
    <w:rsid w:val="00106775"/>
    <w:rsid w:val="00106E3C"/>
    <w:rsid w:val="0010701F"/>
    <w:rsid w:val="00107854"/>
    <w:rsid w:val="0010792C"/>
    <w:rsid w:val="00107F2B"/>
    <w:rsid w:val="00110057"/>
    <w:rsid w:val="00110394"/>
    <w:rsid w:val="001103B0"/>
    <w:rsid w:val="001104C5"/>
    <w:rsid w:val="00110BA8"/>
    <w:rsid w:val="00110BDC"/>
    <w:rsid w:val="00110C19"/>
    <w:rsid w:val="00111136"/>
    <w:rsid w:val="00111378"/>
    <w:rsid w:val="00111602"/>
    <w:rsid w:val="00111669"/>
    <w:rsid w:val="00111B25"/>
    <w:rsid w:val="00111C7C"/>
    <w:rsid w:val="00111DD6"/>
    <w:rsid w:val="0011213B"/>
    <w:rsid w:val="0011259D"/>
    <w:rsid w:val="00112603"/>
    <w:rsid w:val="001127E5"/>
    <w:rsid w:val="001128E3"/>
    <w:rsid w:val="00112963"/>
    <w:rsid w:val="001135A4"/>
    <w:rsid w:val="00113A3B"/>
    <w:rsid w:val="00113EC0"/>
    <w:rsid w:val="00114C51"/>
    <w:rsid w:val="00114CB6"/>
    <w:rsid w:val="00115159"/>
    <w:rsid w:val="0011531E"/>
    <w:rsid w:val="00115364"/>
    <w:rsid w:val="00115385"/>
    <w:rsid w:val="00115497"/>
    <w:rsid w:val="001155AE"/>
    <w:rsid w:val="001156F4"/>
    <w:rsid w:val="001159AE"/>
    <w:rsid w:val="001165A6"/>
    <w:rsid w:val="001169BE"/>
    <w:rsid w:val="00116B8C"/>
    <w:rsid w:val="00116C2B"/>
    <w:rsid w:val="00116E49"/>
    <w:rsid w:val="00117348"/>
    <w:rsid w:val="001178A9"/>
    <w:rsid w:val="00117A80"/>
    <w:rsid w:val="001200C7"/>
    <w:rsid w:val="0012032F"/>
    <w:rsid w:val="0012037D"/>
    <w:rsid w:val="001205A2"/>
    <w:rsid w:val="001205DF"/>
    <w:rsid w:val="00120ACF"/>
    <w:rsid w:val="00120EC6"/>
    <w:rsid w:val="00120FE9"/>
    <w:rsid w:val="00121229"/>
    <w:rsid w:val="0012124B"/>
    <w:rsid w:val="00121915"/>
    <w:rsid w:val="00121D29"/>
    <w:rsid w:val="0012220A"/>
    <w:rsid w:val="00122600"/>
    <w:rsid w:val="00122682"/>
    <w:rsid w:val="00122730"/>
    <w:rsid w:val="00122850"/>
    <w:rsid w:val="001228CF"/>
    <w:rsid w:val="0012293A"/>
    <w:rsid w:val="00122A02"/>
    <w:rsid w:val="00122B08"/>
    <w:rsid w:val="00122BFA"/>
    <w:rsid w:val="00123056"/>
    <w:rsid w:val="001234FB"/>
    <w:rsid w:val="00123791"/>
    <w:rsid w:val="001237AA"/>
    <w:rsid w:val="0012398F"/>
    <w:rsid w:val="001239DC"/>
    <w:rsid w:val="00124551"/>
    <w:rsid w:val="00124644"/>
    <w:rsid w:val="001246FF"/>
    <w:rsid w:val="00124CC1"/>
    <w:rsid w:val="00124E25"/>
    <w:rsid w:val="00125367"/>
    <w:rsid w:val="001253A6"/>
    <w:rsid w:val="00125E61"/>
    <w:rsid w:val="001265CE"/>
    <w:rsid w:val="001269A5"/>
    <w:rsid w:val="00126D76"/>
    <w:rsid w:val="00127132"/>
    <w:rsid w:val="00127277"/>
    <w:rsid w:val="00127441"/>
    <w:rsid w:val="001277DA"/>
    <w:rsid w:val="00127D33"/>
    <w:rsid w:val="00127F9D"/>
    <w:rsid w:val="00127FB9"/>
    <w:rsid w:val="00130014"/>
    <w:rsid w:val="00130158"/>
    <w:rsid w:val="001303B4"/>
    <w:rsid w:val="00130673"/>
    <w:rsid w:val="001306A6"/>
    <w:rsid w:val="001306FE"/>
    <w:rsid w:val="00130921"/>
    <w:rsid w:val="001309E5"/>
    <w:rsid w:val="00130BC9"/>
    <w:rsid w:val="00130EFA"/>
    <w:rsid w:val="00131230"/>
    <w:rsid w:val="00131466"/>
    <w:rsid w:val="001315D3"/>
    <w:rsid w:val="00131BAF"/>
    <w:rsid w:val="00131CF9"/>
    <w:rsid w:val="00131E67"/>
    <w:rsid w:val="00132021"/>
    <w:rsid w:val="0013215B"/>
    <w:rsid w:val="00132163"/>
    <w:rsid w:val="0013264A"/>
    <w:rsid w:val="00132A67"/>
    <w:rsid w:val="00132EEE"/>
    <w:rsid w:val="0013332D"/>
    <w:rsid w:val="00133B03"/>
    <w:rsid w:val="00133C4B"/>
    <w:rsid w:val="001342B6"/>
    <w:rsid w:val="00134795"/>
    <w:rsid w:val="0013488F"/>
    <w:rsid w:val="001348F4"/>
    <w:rsid w:val="00134BD9"/>
    <w:rsid w:val="00134D4C"/>
    <w:rsid w:val="00134D4E"/>
    <w:rsid w:val="00134F69"/>
    <w:rsid w:val="00134F95"/>
    <w:rsid w:val="001352C2"/>
    <w:rsid w:val="001353F0"/>
    <w:rsid w:val="001354D7"/>
    <w:rsid w:val="001354EB"/>
    <w:rsid w:val="001357E7"/>
    <w:rsid w:val="00135801"/>
    <w:rsid w:val="001358AA"/>
    <w:rsid w:val="00135917"/>
    <w:rsid w:val="00135A99"/>
    <w:rsid w:val="00135D5E"/>
    <w:rsid w:val="00136048"/>
    <w:rsid w:val="00136142"/>
    <w:rsid w:val="0013625A"/>
    <w:rsid w:val="001364E3"/>
    <w:rsid w:val="00136AEA"/>
    <w:rsid w:val="00136B75"/>
    <w:rsid w:val="00136F1D"/>
    <w:rsid w:val="00136FB5"/>
    <w:rsid w:val="00137192"/>
    <w:rsid w:val="0013726E"/>
    <w:rsid w:val="0013733F"/>
    <w:rsid w:val="00137413"/>
    <w:rsid w:val="00137483"/>
    <w:rsid w:val="00137B47"/>
    <w:rsid w:val="00137B92"/>
    <w:rsid w:val="00137C94"/>
    <w:rsid w:val="00137E71"/>
    <w:rsid w:val="00137E9C"/>
    <w:rsid w:val="001401A7"/>
    <w:rsid w:val="001403EC"/>
    <w:rsid w:val="001405B6"/>
    <w:rsid w:val="0014061B"/>
    <w:rsid w:val="00140F8F"/>
    <w:rsid w:val="0014100B"/>
    <w:rsid w:val="00141408"/>
    <w:rsid w:val="0014166A"/>
    <w:rsid w:val="00141797"/>
    <w:rsid w:val="0014189E"/>
    <w:rsid w:val="0014196C"/>
    <w:rsid w:val="00141C8E"/>
    <w:rsid w:val="00141DA9"/>
    <w:rsid w:val="00142336"/>
    <w:rsid w:val="001424F9"/>
    <w:rsid w:val="001426D1"/>
    <w:rsid w:val="00142A64"/>
    <w:rsid w:val="00142C2A"/>
    <w:rsid w:val="00142CD5"/>
    <w:rsid w:val="00143012"/>
    <w:rsid w:val="001442F6"/>
    <w:rsid w:val="001447B7"/>
    <w:rsid w:val="00144AAA"/>
    <w:rsid w:val="00144B01"/>
    <w:rsid w:val="00144D88"/>
    <w:rsid w:val="00144E19"/>
    <w:rsid w:val="00144E70"/>
    <w:rsid w:val="00144F25"/>
    <w:rsid w:val="00144F5F"/>
    <w:rsid w:val="00145038"/>
    <w:rsid w:val="0014510C"/>
    <w:rsid w:val="001451E2"/>
    <w:rsid w:val="0014524A"/>
    <w:rsid w:val="001452CF"/>
    <w:rsid w:val="001459F3"/>
    <w:rsid w:val="00145AC1"/>
    <w:rsid w:val="00145D50"/>
    <w:rsid w:val="001461FF"/>
    <w:rsid w:val="0014652A"/>
    <w:rsid w:val="00146D22"/>
    <w:rsid w:val="0014712A"/>
    <w:rsid w:val="00147165"/>
    <w:rsid w:val="00147657"/>
    <w:rsid w:val="001476CC"/>
    <w:rsid w:val="001479CD"/>
    <w:rsid w:val="00147BDD"/>
    <w:rsid w:val="00147D35"/>
    <w:rsid w:val="00150832"/>
    <w:rsid w:val="00150AE4"/>
    <w:rsid w:val="00150DE0"/>
    <w:rsid w:val="00150FF9"/>
    <w:rsid w:val="00151326"/>
    <w:rsid w:val="001513CE"/>
    <w:rsid w:val="00151506"/>
    <w:rsid w:val="001517FF"/>
    <w:rsid w:val="001518D4"/>
    <w:rsid w:val="001519C2"/>
    <w:rsid w:val="00151A9A"/>
    <w:rsid w:val="00151F2B"/>
    <w:rsid w:val="001524D1"/>
    <w:rsid w:val="001526F5"/>
    <w:rsid w:val="001529BB"/>
    <w:rsid w:val="00152AE6"/>
    <w:rsid w:val="00152B89"/>
    <w:rsid w:val="00152DF7"/>
    <w:rsid w:val="0015310A"/>
    <w:rsid w:val="00153232"/>
    <w:rsid w:val="001533F0"/>
    <w:rsid w:val="001535B6"/>
    <w:rsid w:val="00153613"/>
    <w:rsid w:val="001538B1"/>
    <w:rsid w:val="00153A1A"/>
    <w:rsid w:val="00153ACC"/>
    <w:rsid w:val="00153D4F"/>
    <w:rsid w:val="0015446C"/>
    <w:rsid w:val="00154595"/>
    <w:rsid w:val="00154607"/>
    <w:rsid w:val="0015468E"/>
    <w:rsid w:val="001548AA"/>
    <w:rsid w:val="00154CCD"/>
    <w:rsid w:val="00154E57"/>
    <w:rsid w:val="0015534C"/>
    <w:rsid w:val="00155A86"/>
    <w:rsid w:val="00155D1D"/>
    <w:rsid w:val="00155FF1"/>
    <w:rsid w:val="001560FA"/>
    <w:rsid w:val="0015665A"/>
    <w:rsid w:val="0015669F"/>
    <w:rsid w:val="00156A6D"/>
    <w:rsid w:val="00156C45"/>
    <w:rsid w:val="00156CBA"/>
    <w:rsid w:val="00156FA5"/>
    <w:rsid w:val="00157816"/>
    <w:rsid w:val="0015791A"/>
    <w:rsid w:val="001579A3"/>
    <w:rsid w:val="00157DE5"/>
    <w:rsid w:val="00157EAF"/>
    <w:rsid w:val="00157ECB"/>
    <w:rsid w:val="00157F32"/>
    <w:rsid w:val="00157FCA"/>
    <w:rsid w:val="00160587"/>
    <w:rsid w:val="0016080F"/>
    <w:rsid w:val="001608D2"/>
    <w:rsid w:val="0016102E"/>
    <w:rsid w:val="00161259"/>
    <w:rsid w:val="00161473"/>
    <w:rsid w:val="00161591"/>
    <w:rsid w:val="00161662"/>
    <w:rsid w:val="0016178C"/>
    <w:rsid w:val="00161C34"/>
    <w:rsid w:val="00161E6B"/>
    <w:rsid w:val="001625BD"/>
    <w:rsid w:val="00162650"/>
    <w:rsid w:val="0016269B"/>
    <w:rsid w:val="001629CB"/>
    <w:rsid w:val="00162B4C"/>
    <w:rsid w:val="00162D8A"/>
    <w:rsid w:val="0016316B"/>
    <w:rsid w:val="00163985"/>
    <w:rsid w:val="00163D6A"/>
    <w:rsid w:val="00163DA0"/>
    <w:rsid w:val="001646CD"/>
    <w:rsid w:val="001646F8"/>
    <w:rsid w:val="00164BD7"/>
    <w:rsid w:val="00164D61"/>
    <w:rsid w:val="00164DE0"/>
    <w:rsid w:val="00165043"/>
    <w:rsid w:val="001654C7"/>
    <w:rsid w:val="00165851"/>
    <w:rsid w:val="0016585D"/>
    <w:rsid w:val="00165AF5"/>
    <w:rsid w:val="00165B9E"/>
    <w:rsid w:val="00165E13"/>
    <w:rsid w:val="00165FC2"/>
    <w:rsid w:val="0016608C"/>
    <w:rsid w:val="00166226"/>
    <w:rsid w:val="0016665F"/>
    <w:rsid w:val="00166756"/>
    <w:rsid w:val="00166A04"/>
    <w:rsid w:val="00166F08"/>
    <w:rsid w:val="00166FA4"/>
    <w:rsid w:val="00166FCC"/>
    <w:rsid w:val="00167073"/>
    <w:rsid w:val="0016714B"/>
    <w:rsid w:val="00167188"/>
    <w:rsid w:val="001675E0"/>
    <w:rsid w:val="00167924"/>
    <w:rsid w:val="00167A6C"/>
    <w:rsid w:val="00167B5E"/>
    <w:rsid w:val="00167D44"/>
    <w:rsid w:val="00170093"/>
    <w:rsid w:val="001700DB"/>
    <w:rsid w:val="001703E1"/>
    <w:rsid w:val="0017045B"/>
    <w:rsid w:val="0017060A"/>
    <w:rsid w:val="00170622"/>
    <w:rsid w:val="0017065D"/>
    <w:rsid w:val="00170BCE"/>
    <w:rsid w:val="00170D9B"/>
    <w:rsid w:val="00170E0B"/>
    <w:rsid w:val="00170EF2"/>
    <w:rsid w:val="00170FCC"/>
    <w:rsid w:val="00171023"/>
    <w:rsid w:val="00171195"/>
    <w:rsid w:val="001711D6"/>
    <w:rsid w:val="00171335"/>
    <w:rsid w:val="00171845"/>
    <w:rsid w:val="00171852"/>
    <w:rsid w:val="00171ABD"/>
    <w:rsid w:val="00171BB0"/>
    <w:rsid w:val="00171FDD"/>
    <w:rsid w:val="00172064"/>
    <w:rsid w:val="001722E4"/>
    <w:rsid w:val="001724FD"/>
    <w:rsid w:val="00172A27"/>
    <w:rsid w:val="00172B6C"/>
    <w:rsid w:val="00172C38"/>
    <w:rsid w:val="00172C86"/>
    <w:rsid w:val="00172CF1"/>
    <w:rsid w:val="00172FC5"/>
    <w:rsid w:val="0017308C"/>
    <w:rsid w:val="001735AE"/>
    <w:rsid w:val="001735F3"/>
    <w:rsid w:val="00173A27"/>
    <w:rsid w:val="00173B1F"/>
    <w:rsid w:val="001740D1"/>
    <w:rsid w:val="00174144"/>
    <w:rsid w:val="001742A5"/>
    <w:rsid w:val="00174756"/>
    <w:rsid w:val="00174F64"/>
    <w:rsid w:val="00174FB3"/>
    <w:rsid w:val="0017521B"/>
    <w:rsid w:val="0017528B"/>
    <w:rsid w:val="001755C1"/>
    <w:rsid w:val="001756E2"/>
    <w:rsid w:val="00175DD2"/>
    <w:rsid w:val="0017603C"/>
    <w:rsid w:val="00176093"/>
    <w:rsid w:val="0017618E"/>
    <w:rsid w:val="00176748"/>
    <w:rsid w:val="00176A45"/>
    <w:rsid w:val="00176AAD"/>
    <w:rsid w:val="00176ED2"/>
    <w:rsid w:val="0017702A"/>
    <w:rsid w:val="001777C2"/>
    <w:rsid w:val="00177B1C"/>
    <w:rsid w:val="00177DBE"/>
    <w:rsid w:val="001801BD"/>
    <w:rsid w:val="001804B4"/>
    <w:rsid w:val="0018085D"/>
    <w:rsid w:val="00180985"/>
    <w:rsid w:val="00180AA3"/>
    <w:rsid w:val="00180EAC"/>
    <w:rsid w:val="00180F64"/>
    <w:rsid w:val="00180FB3"/>
    <w:rsid w:val="0018122B"/>
    <w:rsid w:val="001813EA"/>
    <w:rsid w:val="00181547"/>
    <w:rsid w:val="001815CA"/>
    <w:rsid w:val="00181658"/>
    <w:rsid w:val="00181DDE"/>
    <w:rsid w:val="00181E07"/>
    <w:rsid w:val="00181FC3"/>
    <w:rsid w:val="0018205E"/>
    <w:rsid w:val="00182298"/>
    <w:rsid w:val="001827E1"/>
    <w:rsid w:val="001828C3"/>
    <w:rsid w:val="00182B79"/>
    <w:rsid w:val="00182C11"/>
    <w:rsid w:val="00182D2D"/>
    <w:rsid w:val="00182DD5"/>
    <w:rsid w:val="00182E5B"/>
    <w:rsid w:val="00182F43"/>
    <w:rsid w:val="00183009"/>
    <w:rsid w:val="0018317B"/>
    <w:rsid w:val="001835AD"/>
    <w:rsid w:val="001836A8"/>
    <w:rsid w:val="00183714"/>
    <w:rsid w:val="00183CBA"/>
    <w:rsid w:val="00183EBE"/>
    <w:rsid w:val="0018404F"/>
    <w:rsid w:val="00184174"/>
    <w:rsid w:val="00184417"/>
    <w:rsid w:val="001844CF"/>
    <w:rsid w:val="00184603"/>
    <w:rsid w:val="001847D0"/>
    <w:rsid w:val="00184A62"/>
    <w:rsid w:val="001850E5"/>
    <w:rsid w:val="00185236"/>
    <w:rsid w:val="001855C6"/>
    <w:rsid w:val="001855CE"/>
    <w:rsid w:val="00185642"/>
    <w:rsid w:val="00185D9D"/>
    <w:rsid w:val="00185E7F"/>
    <w:rsid w:val="001867B1"/>
    <w:rsid w:val="00186BC3"/>
    <w:rsid w:val="0018742C"/>
    <w:rsid w:val="0018760C"/>
    <w:rsid w:val="00187CD8"/>
    <w:rsid w:val="00190136"/>
    <w:rsid w:val="0019013F"/>
    <w:rsid w:val="00190294"/>
    <w:rsid w:val="0019065C"/>
    <w:rsid w:val="001907DB"/>
    <w:rsid w:val="00190A8C"/>
    <w:rsid w:val="00190AE0"/>
    <w:rsid w:val="00190CFA"/>
    <w:rsid w:val="00190FB8"/>
    <w:rsid w:val="00190FD7"/>
    <w:rsid w:val="00191181"/>
    <w:rsid w:val="00191256"/>
    <w:rsid w:val="0019128C"/>
    <w:rsid w:val="00191316"/>
    <w:rsid w:val="00191442"/>
    <w:rsid w:val="001917D0"/>
    <w:rsid w:val="001917E1"/>
    <w:rsid w:val="00191990"/>
    <w:rsid w:val="001919F4"/>
    <w:rsid w:val="00191C3A"/>
    <w:rsid w:val="00191D21"/>
    <w:rsid w:val="001922D0"/>
    <w:rsid w:val="00192324"/>
    <w:rsid w:val="00192645"/>
    <w:rsid w:val="00192822"/>
    <w:rsid w:val="00192C7D"/>
    <w:rsid w:val="00192D7C"/>
    <w:rsid w:val="00192E1B"/>
    <w:rsid w:val="001931D3"/>
    <w:rsid w:val="00193553"/>
    <w:rsid w:val="00193A54"/>
    <w:rsid w:val="00193C41"/>
    <w:rsid w:val="00193C64"/>
    <w:rsid w:val="00193E94"/>
    <w:rsid w:val="00193EE0"/>
    <w:rsid w:val="00194159"/>
    <w:rsid w:val="001945A2"/>
    <w:rsid w:val="00194C31"/>
    <w:rsid w:val="00194D94"/>
    <w:rsid w:val="0019507C"/>
    <w:rsid w:val="0019566F"/>
    <w:rsid w:val="001956C0"/>
    <w:rsid w:val="001959B3"/>
    <w:rsid w:val="00195BB7"/>
    <w:rsid w:val="00195EE1"/>
    <w:rsid w:val="00196285"/>
    <w:rsid w:val="00196387"/>
    <w:rsid w:val="00196447"/>
    <w:rsid w:val="00196EDA"/>
    <w:rsid w:val="001970E8"/>
    <w:rsid w:val="00197540"/>
    <w:rsid w:val="00197E49"/>
    <w:rsid w:val="001A02FB"/>
    <w:rsid w:val="001A04BF"/>
    <w:rsid w:val="001A0873"/>
    <w:rsid w:val="001A09AA"/>
    <w:rsid w:val="001A0CB7"/>
    <w:rsid w:val="001A119D"/>
    <w:rsid w:val="001A165A"/>
    <w:rsid w:val="001A16DA"/>
    <w:rsid w:val="001A1868"/>
    <w:rsid w:val="001A1917"/>
    <w:rsid w:val="001A19C4"/>
    <w:rsid w:val="001A1C4B"/>
    <w:rsid w:val="001A1D1A"/>
    <w:rsid w:val="001A1DCF"/>
    <w:rsid w:val="001A211F"/>
    <w:rsid w:val="001A249F"/>
    <w:rsid w:val="001A2690"/>
    <w:rsid w:val="001A2A26"/>
    <w:rsid w:val="001A2B69"/>
    <w:rsid w:val="001A2DE6"/>
    <w:rsid w:val="001A3166"/>
    <w:rsid w:val="001A316E"/>
    <w:rsid w:val="001A3522"/>
    <w:rsid w:val="001A36C8"/>
    <w:rsid w:val="001A388D"/>
    <w:rsid w:val="001A398D"/>
    <w:rsid w:val="001A3AA8"/>
    <w:rsid w:val="001A3AE1"/>
    <w:rsid w:val="001A3AFD"/>
    <w:rsid w:val="001A3B3F"/>
    <w:rsid w:val="001A3B55"/>
    <w:rsid w:val="001A3BE7"/>
    <w:rsid w:val="001A3D71"/>
    <w:rsid w:val="001A3E19"/>
    <w:rsid w:val="001A4066"/>
    <w:rsid w:val="001A4309"/>
    <w:rsid w:val="001A451A"/>
    <w:rsid w:val="001A4554"/>
    <w:rsid w:val="001A46EF"/>
    <w:rsid w:val="001A46F0"/>
    <w:rsid w:val="001A4D05"/>
    <w:rsid w:val="001A4EDE"/>
    <w:rsid w:val="001A506D"/>
    <w:rsid w:val="001A57F4"/>
    <w:rsid w:val="001A5A50"/>
    <w:rsid w:val="001A5D2F"/>
    <w:rsid w:val="001A5EA9"/>
    <w:rsid w:val="001A632C"/>
    <w:rsid w:val="001A6659"/>
    <w:rsid w:val="001A6830"/>
    <w:rsid w:val="001A6AF2"/>
    <w:rsid w:val="001A6BB1"/>
    <w:rsid w:val="001A702D"/>
    <w:rsid w:val="001A72AD"/>
    <w:rsid w:val="001A741F"/>
    <w:rsid w:val="001A795F"/>
    <w:rsid w:val="001A7A73"/>
    <w:rsid w:val="001B0222"/>
    <w:rsid w:val="001B030C"/>
    <w:rsid w:val="001B0983"/>
    <w:rsid w:val="001B0A0E"/>
    <w:rsid w:val="001B0B91"/>
    <w:rsid w:val="001B0CAF"/>
    <w:rsid w:val="001B0D2C"/>
    <w:rsid w:val="001B0DAF"/>
    <w:rsid w:val="001B1741"/>
    <w:rsid w:val="001B199C"/>
    <w:rsid w:val="001B1FDC"/>
    <w:rsid w:val="001B23D5"/>
    <w:rsid w:val="001B258C"/>
    <w:rsid w:val="001B287F"/>
    <w:rsid w:val="001B2A3D"/>
    <w:rsid w:val="001B2ECB"/>
    <w:rsid w:val="001B30E3"/>
    <w:rsid w:val="001B341B"/>
    <w:rsid w:val="001B3584"/>
    <w:rsid w:val="001B385B"/>
    <w:rsid w:val="001B3B6A"/>
    <w:rsid w:val="001B3C78"/>
    <w:rsid w:val="001B4094"/>
    <w:rsid w:val="001B4291"/>
    <w:rsid w:val="001B4617"/>
    <w:rsid w:val="001B4BA0"/>
    <w:rsid w:val="001B55BD"/>
    <w:rsid w:val="001B5657"/>
    <w:rsid w:val="001B5999"/>
    <w:rsid w:val="001B59AF"/>
    <w:rsid w:val="001B5BBC"/>
    <w:rsid w:val="001B5CC8"/>
    <w:rsid w:val="001B5D40"/>
    <w:rsid w:val="001B609B"/>
    <w:rsid w:val="001B6474"/>
    <w:rsid w:val="001B65FD"/>
    <w:rsid w:val="001B6682"/>
    <w:rsid w:val="001B6759"/>
    <w:rsid w:val="001B69BB"/>
    <w:rsid w:val="001B6CDE"/>
    <w:rsid w:val="001B6DBB"/>
    <w:rsid w:val="001B71B9"/>
    <w:rsid w:val="001B71D5"/>
    <w:rsid w:val="001B766C"/>
    <w:rsid w:val="001B7810"/>
    <w:rsid w:val="001C036E"/>
    <w:rsid w:val="001C03E0"/>
    <w:rsid w:val="001C062F"/>
    <w:rsid w:val="001C0EFD"/>
    <w:rsid w:val="001C1178"/>
    <w:rsid w:val="001C120A"/>
    <w:rsid w:val="001C1338"/>
    <w:rsid w:val="001C15C2"/>
    <w:rsid w:val="001C1903"/>
    <w:rsid w:val="001C1915"/>
    <w:rsid w:val="001C1A11"/>
    <w:rsid w:val="001C1B91"/>
    <w:rsid w:val="001C1C04"/>
    <w:rsid w:val="001C1C38"/>
    <w:rsid w:val="001C2292"/>
    <w:rsid w:val="001C2430"/>
    <w:rsid w:val="001C25C9"/>
    <w:rsid w:val="001C25DE"/>
    <w:rsid w:val="001C2706"/>
    <w:rsid w:val="001C2C82"/>
    <w:rsid w:val="001C344B"/>
    <w:rsid w:val="001C3552"/>
    <w:rsid w:val="001C3767"/>
    <w:rsid w:val="001C39D2"/>
    <w:rsid w:val="001C3C11"/>
    <w:rsid w:val="001C3F04"/>
    <w:rsid w:val="001C4767"/>
    <w:rsid w:val="001C49A1"/>
    <w:rsid w:val="001C4A23"/>
    <w:rsid w:val="001C4C58"/>
    <w:rsid w:val="001C4D87"/>
    <w:rsid w:val="001C4FDF"/>
    <w:rsid w:val="001C51E5"/>
    <w:rsid w:val="001C537E"/>
    <w:rsid w:val="001C542B"/>
    <w:rsid w:val="001C5533"/>
    <w:rsid w:val="001C5602"/>
    <w:rsid w:val="001C5610"/>
    <w:rsid w:val="001C58E7"/>
    <w:rsid w:val="001C5958"/>
    <w:rsid w:val="001C5A60"/>
    <w:rsid w:val="001C5B26"/>
    <w:rsid w:val="001C5BA9"/>
    <w:rsid w:val="001C6144"/>
    <w:rsid w:val="001C635D"/>
    <w:rsid w:val="001C67AC"/>
    <w:rsid w:val="001C685D"/>
    <w:rsid w:val="001C6C95"/>
    <w:rsid w:val="001C6D22"/>
    <w:rsid w:val="001C6E11"/>
    <w:rsid w:val="001C6E82"/>
    <w:rsid w:val="001C75B4"/>
    <w:rsid w:val="001C7A7D"/>
    <w:rsid w:val="001C7B13"/>
    <w:rsid w:val="001D015B"/>
    <w:rsid w:val="001D042D"/>
    <w:rsid w:val="001D0600"/>
    <w:rsid w:val="001D07F1"/>
    <w:rsid w:val="001D08F4"/>
    <w:rsid w:val="001D0ABD"/>
    <w:rsid w:val="001D0C09"/>
    <w:rsid w:val="001D0C43"/>
    <w:rsid w:val="001D0E11"/>
    <w:rsid w:val="001D1333"/>
    <w:rsid w:val="001D1473"/>
    <w:rsid w:val="001D15E4"/>
    <w:rsid w:val="001D1A0F"/>
    <w:rsid w:val="001D1ACE"/>
    <w:rsid w:val="001D1D9A"/>
    <w:rsid w:val="001D1F1B"/>
    <w:rsid w:val="001D1F5D"/>
    <w:rsid w:val="001D236D"/>
    <w:rsid w:val="001D2CFC"/>
    <w:rsid w:val="001D2D98"/>
    <w:rsid w:val="001D3223"/>
    <w:rsid w:val="001D32AE"/>
    <w:rsid w:val="001D348D"/>
    <w:rsid w:val="001D3497"/>
    <w:rsid w:val="001D3591"/>
    <w:rsid w:val="001D36AB"/>
    <w:rsid w:val="001D36EC"/>
    <w:rsid w:val="001D38F5"/>
    <w:rsid w:val="001D3C08"/>
    <w:rsid w:val="001D3CA0"/>
    <w:rsid w:val="001D3D62"/>
    <w:rsid w:val="001D3DA5"/>
    <w:rsid w:val="001D3DFA"/>
    <w:rsid w:val="001D3E00"/>
    <w:rsid w:val="001D44D5"/>
    <w:rsid w:val="001D4517"/>
    <w:rsid w:val="001D45A5"/>
    <w:rsid w:val="001D47CD"/>
    <w:rsid w:val="001D4973"/>
    <w:rsid w:val="001D510F"/>
    <w:rsid w:val="001D53F5"/>
    <w:rsid w:val="001D54F2"/>
    <w:rsid w:val="001D5C94"/>
    <w:rsid w:val="001D5DF4"/>
    <w:rsid w:val="001D5E48"/>
    <w:rsid w:val="001D5FE4"/>
    <w:rsid w:val="001D66D6"/>
    <w:rsid w:val="001D673A"/>
    <w:rsid w:val="001D690C"/>
    <w:rsid w:val="001D6B44"/>
    <w:rsid w:val="001D6DEC"/>
    <w:rsid w:val="001D6E78"/>
    <w:rsid w:val="001D7264"/>
    <w:rsid w:val="001D74E0"/>
    <w:rsid w:val="001D7512"/>
    <w:rsid w:val="001D7701"/>
    <w:rsid w:val="001D7723"/>
    <w:rsid w:val="001D7B97"/>
    <w:rsid w:val="001D7BAC"/>
    <w:rsid w:val="001D7D4D"/>
    <w:rsid w:val="001E0033"/>
    <w:rsid w:val="001E0173"/>
    <w:rsid w:val="001E0190"/>
    <w:rsid w:val="001E01E7"/>
    <w:rsid w:val="001E04D2"/>
    <w:rsid w:val="001E174C"/>
    <w:rsid w:val="001E178D"/>
    <w:rsid w:val="001E1BA1"/>
    <w:rsid w:val="001E1C77"/>
    <w:rsid w:val="001E28EF"/>
    <w:rsid w:val="001E2B0B"/>
    <w:rsid w:val="001E2BA8"/>
    <w:rsid w:val="001E2BEF"/>
    <w:rsid w:val="001E2D6A"/>
    <w:rsid w:val="001E3078"/>
    <w:rsid w:val="001E31EE"/>
    <w:rsid w:val="001E3286"/>
    <w:rsid w:val="001E3369"/>
    <w:rsid w:val="001E366D"/>
    <w:rsid w:val="001E3AC9"/>
    <w:rsid w:val="001E3C66"/>
    <w:rsid w:val="001E3E2D"/>
    <w:rsid w:val="001E458F"/>
    <w:rsid w:val="001E46C3"/>
    <w:rsid w:val="001E53AA"/>
    <w:rsid w:val="001E54C8"/>
    <w:rsid w:val="001E55E7"/>
    <w:rsid w:val="001E57C5"/>
    <w:rsid w:val="001E5905"/>
    <w:rsid w:val="001E59A7"/>
    <w:rsid w:val="001E59EB"/>
    <w:rsid w:val="001E5BE8"/>
    <w:rsid w:val="001E5CEE"/>
    <w:rsid w:val="001E63F2"/>
    <w:rsid w:val="001E694D"/>
    <w:rsid w:val="001E6A7C"/>
    <w:rsid w:val="001E71C1"/>
    <w:rsid w:val="001E75E2"/>
    <w:rsid w:val="001E770C"/>
    <w:rsid w:val="001E7F07"/>
    <w:rsid w:val="001F01ED"/>
    <w:rsid w:val="001F08E9"/>
    <w:rsid w:val="001F1040"/>
    <w:rsid w:val="001F10F6"/>
    <w:rsid w:val="001F11EB"/>
    <w:rsid w:val="001F13C5"/>
    <w:rsid w:val="001F145B"/>
    <w:rsid w:val="001F1898"/>
    <w:rsid w:val="001F18D2"/>
    <w:rsid w:val="001F1F17"/>
    <w:rsid w:val="001F228B"/>
    <w:rsid w:val="001F22DC"/>
    <w:rsid w:val="001F25FD"/>
    <w:rsid w:val="001F28C4"/>
    <w:rsid w:val="001F2975"/>
    <w:rsid w:val="001F29B5"/>
    <w:rsid w:val="001F2C6C"/>
    <w:rsid w:val="001F30ED"/>
    <w:rsid w:val="001F319C"/>
    <w:rsid w:val="001F31B0"/>
    <w:rsid w:val="001F34E6"/>
    <w:rsid w:val="001F439F"/>
    <w:rsid w:val="001F4408"/>
    <w:rsid w:val="001F4528"/>
    <w:rsid w:val="001F46E4"/>
    <w:rsid w:val="001F4819"/>
    <w:rsid w:val="001F4B26"/>
    <w:rsid w:val="001F550D"/>
    <w:rsid w:val="001F5661"/>
    <w:rsid w:val="001F5C33"/>
    <w:rsid w:val="001F5C6C"/>
    <w:rsid w:val="001F5D75"/>
    <w:rsid w:val="001F5DE6"/>
    <w:rsid w:val="001F6AA7"/>
    <w:rsid w:val="001F6C6B"/>
    <w:rsid w:val="001F6D36"/>
    <w:rsid w:val="001F70E2"/>
    <w:rsid w:val="001F72B0"/>
    <w:rsid w:val="001F7785"/>
    <w:rsid w:val="001F7914"/>
    <w:rsid w:val="001F7967"/>
    <w:rsid w:val="001F797D"/>
    <w:rsid w:val="001F7ABE"/>
    <w:rsid w:val="001F7F73"/>
    <w:rsid w:val="002000C2"/>
    <w:rsid w:val="002004C8"/>
    <w:rsid w:val="00200508"/>
    <w:rsid w:val="00200760"/>
    <w:rsid w:val="0020085A"/>
    <w:rsid w:val="00200972"/>
    <w:rsid w:val="002009CC"/>
    <w:rsid w:val="00200AB7"/>
    <w:rsid w:val="00200BD6"/>
    <w:rsid w:val="0020101C"/>
    <w:rsid w:val="002011C1"/>
    <w:rsid w:val="002011E1"/>
    <w:rsid w:val="0020123A"/>
    <w:rsid w:val="0020129B"/>
    <w:rsid w:val="0020149C"/>
    <w:rsid w:val="0020194D"/>
    <w:rsid w:val="002019CB"/>
    <w:rsid w:val="00201B67"/>
    <w:rsid w:val="00201CFC"/>
    <w:rsid w:val="00201E66"/>
    <w:rsid w:val="002023C3"/>
    <w:rsid w:val="00203AC3"/>
    <w:rsid w:val="00203B51"/>
    <w:rsid w:val="00203C7C"/>
    <w:rsid w:val="002040E6"/>
    <w:rsid w:val="002043F4"/>
    <w:rsid w:val="002044AB"/>
    <w:rsid w:val="002046D2"/>
    <w:rsid w:val="002048D9"/>
    <w:rsid w:val="00204D4D"/>
    <w:rsid w:val="00204F2C"/>
    <w:rsid w:val="00204FF9"/>
    <w:rsid w:val="0020521B"/>
    <w:rsid w:val="00205880"/>
    <w:rsid w:val="00205881"/>
    <w:rsid w:val="00205AC3"/>
    <w:rsid w:val="00205AD5"/>
    <w:rsid w:val="00205B81"/>
    <w:rsid w:val="00205F0D"/>
    <w:rsid w:val="0020604D"/>
    <w:rsid w:val="002061EB"/>
    <w:rsid w:val="002061F1"/>
    <w:rsid w:val="00206390"/>
    <w:rsid w:val="0020640E"/>
    <w:rsid w:val="00206954"/>
    <w:rsid w:val="00206955"/>
    <w:rsid w:val="00206B4A"/>
    <w:rsid w:val="00207347"/>
    <w:rsid w:val="00207AD8"/>
    <w:rsid w:val="0021000A"/>
    <w:rsid w:val="002100A3"/>
    <w:rsid w:val="0021023B"/>
    <w:rsid w:val="0021030F"/>
    <w:rsid w:val="002105DD"/>
    <w:rsid w:val="00210A95"/>
    <w:rsid w:val="00210B5C"/>
    <w:rsid w:val="00210BE2"/>
    <w:rsid w:val="00210C9B"/>
    <w:rsid w:val="00210DF0"/>
    <w:rsid w:val="00210F9B"/>
    <w:rsid w:val="002114A5"/>
    <w:rsid w:val="00211873"/>
    <w:rsid w:val="00211951"/>
    <w:rsid w:val="00211F80"/>
    <w:rsid w:val="00212126"/>
    <w:rsid w:val="00212278"/>
    <w:rsid w:val="0021266A"/>
    <w:rsid w:val="0021284C"/>
    <w:rsid w:val="002129BC"/>
    <w:rsid w:val="00212D4F"/>
    <w:rsid w:val="00212DA4"/>
    <w:rsid w:val="00213389"/>
    <w:rsid w:val="002133E6"/>
    <w:rsid w:val="002136F1"/>
    <w:rsid w:val="002137D8"/>
    <w:rsid w:val="00213921"/>
    <w:rsid w:val="00213A44"/>
    <w:rsid w:val="00213ABB"/>
    <w:rsid w:val="00213B96"/>
    <w:rsid w:val="00213F61"/>
    <w:rsid w:val="0021424D"/>
    <w:rsid w:val="00214305"/>
    <w:rsid w:val="0021448D"/>
    <w:rsid w:val="002145E2"/>
    <w:rsid w:val="002146D7"/>
    <w:rsid w:val="00214DDD"/>
    <w:rsid w:val="00214E8C"/>
    <w:rsid w:val="00215223"/>
    <w:rsid w:val="00215350"/>
    <w:rsid w:val="00215496"/>
    <w:rsid w:val="002154AC"/>
    <w:rsid w:val="002154BC"/>
    <w:rsid w:val="00215553"/>
    <w:rsid w:val="00215676"/>
    <w:rsid w:val="002156BD"/>
    <w:rsid w:val="00215778"/>
    <w:rsid w:val="002159F9"/>
    <w:rsid w:val="00215A86"/>
    <w:rsid w:val="00215BA6"/>
    <w:rsid w:val="00215D79"/>
    <w:rsid w:val="002162F7"/>
    <w:rsid w:val="0021642E"/>
    <w:rsid w:val="002164B8"/>
    <w:rsid w:val="002167E4"/>
    <w:rsid w:val="002168C7"/>
    <w:rsid w:val="00216944"/>
    <w:rsid w:val="00216F2E"/>
    <w:rsid w:val="00217447"/>
    <w:rsid w:val="002178F2"/>
    <w:rsid w:val="00217A08"/>
    <w:rsid w:val="00217A10"/>
    <w:rsid w:val="00220036"/>
    <w:rsid w:val="002201C8"/>
    <w:rsid w:val="00220317"/>
    <w:rsid w:val="00220528"/>
    <w:rsid w:val="0022081F"/>
    <w:rsid w:val="002208AA"/>
    <w:rsid w:val="00220B04"/>
    <w:rsid w:val="00220C37"/>
    <w:rsid w:val="00220DD5"/>
    <w:rsid w:val="00221462"/>
    <w:rsid w:val="002217F2"/>
    <w:rsid w:val="00221802"/>
    <w:rsid w:val="002219B0"/>
    <w:rsid w:val="00221A15"/>
    <w:rsid w:val="00221CBA"/>
    <w:rsid w:val="00221F1E"/>
    <w:rsid w:val="00222735"/>
    <w:rsid w:val="0022293F"/>
    <w:rsid w:val="00222CE9"/>
    <w:rsid w:val="00223024"/>
    <w:rsid w:val="0022352B"/>
    <w:rsid w:val="00223E26"/>
    <w:rsid w:val="002240E4"/>
    <w:rsid w:val="00224343"/>
    <w:rsid w:val="00224499"/>
    <w:rsid w:val="002246CB"/>
    <w:rsid w:val="002249FF"/>
    <w:rsid w:val="00224D8A"/>
    <w:rsid w:val="00224F7F"/>
    <w:rsid w:val="00224FD4"/>
    <w:rsid w:val="0022501C"/>
    <w:rsid w:val="0022535B"/>
    <w:rsid w:val="00225393"/>
    <w:rsid w:val="00225ED7"/>
    <w:rsid w:val="0022662D"/>
    <w:rsid w:val="002266C3"/>
    <w:rsid w:val="002266F6"/>
    <w:rsid w:val="002267EC"/>
    <w:rsid w:val="00226A6A"/>
    <w:rsid w:val="00226EAD"/>
    <w:rsid w:val="00226FC8"/>
    <w:rsid w:val="0022704B"/>
    <w:rsid w:val="002271BF"/>
    <w:rsid w:val="0022751A"/>
    <w:rsid w:val="002277F0"/>
    <w:rsid w:val="00227EDD"/>
    <w:rsid w:val="002302A1"/>
    <w:rsid w:val="0023038F"/>
    <w:rsid w:val="00230437"/>
    <w:rsid w:val="002304D0"/>
    <w:rsid w:val="0023075D"/>
    <w:rsid w:val="002309CA"/>
    <w:rsid w:val="00230AEF"/>
    <w:rsid w:val="00230D93"/>
    <w:rsid w:val="00230FCD"/>
    <w:rsid w:val="00231670"/>
    <w:rsid w:val="00231924"/>
    <w:rsid w:val="002319FB"/>
    <w:rsid w:val="00231D98"/>
    <w:rsid w:val="00231F7C"/>
    <w:rsid w:val="0023201C"/>
    <w:rsid w:val="002320CD"/>
    <w:rsid w:val="0023235E"/>
    <w:rsid w:val="002323A9"/>
    <w:rsid w:val="0023268A"/>
    <w:rsid w:val="00232776"/>
    <w:rsid w:val="00232DEF"/>
    <w:rsid w:val="00233108"/>
    <w:rsid w:val="002334C7"/>
    <w:rsid w:val="002336E9"/>
    <w:rsid w:val="00233805"/>
    <w:rsid w:val="00233B4D"/>
    <w:rsid w:val="00233CDD"/>
    <w:rsid w:val="00233E69"/>
    <w:rsid w:val="00234089"/>
    <w:rsid w:val="00234812"/>
    <w:rsid w:val="00234E03"/>
    <w:rsid w:val="00234FE4"/>
    <w:rsid w:val="00235002"/>
    <w:rsid w:val="0023504C"/>
    <w:rsid w:val="002350FF"/>
    <w:rsid w:val="002351C3"/>
    <w:rsid w:val="002355CA"/>
    <w:rsid w:val="0023562C"/>
    <w:rsid w:val="00235726"/>
    <w:rsid w:val="002358D1"/>
    <w:rsid w:val="00235BBA"/>
    <w:rsid w:val="00235BC1"/>
    <w:rsid w:val="00235CF9"/>
    <w:rsid w:val="00235E2A"/>
    <w:rsid w:val="00236117"/>
    <w:rsid w:val="0023632A"/>
    <w:rsid w:val="002367D2"/>
    <w:rsid w:val="00236A9A"/>
    <w:rsid w:val="00236C5F"/>
    <w:rsid w:val="00236D44"/>
    <w:rsid w:val="00236F33"/>
    <w:rsid w:val="002372D2"/>
    <w:rsid w:val="002374FC"/>
    <w:rsid w:val="002375B1"/>
    <w:rsid w:val="0023762A"/>
    <w:rsid w:val="00237D14"/>
    <w:rsid w:val="00237F30"/>
    <w:rsid w:val="00237F5D"/>
    <w:rsid w:val="002400FC"/>
    <w:rsid w:val="00240225"/>
    <w:rsid w:val="0024024D"/>
    <w:rsid w:val="00240577"/>
    <w:rsid w:val="00240644"/>
    <w:rsid w:val="00240A40"/>
    <w:rsid w:val="00240C3F"/>
    <w:rsid w:val="00240F80"/>
    <w:rsid w:val="0024115D"/>
    <w:rsid w:val="00241486"/>
    <w:rsid w:val="00241B29"/>
    <w:rsid w:val="00241C6E"/>
    <w:rsid w:val="00241EC4"/>
    <w:rsid w:val="00242229"/>
    <w:rsid w:val="0024227E"/>
    <w:rsid w:val="00242721"/>
    <w:rsid w:val="00242DA6"/>
    <w:rsid w:val="00242FF4"/>
    <w:rsid w:val="0024304D"/>
    <w:rsid w:val="002431AF"/>
    <w:rsid w:val="002433D6"/>
    <w:rsid w:val="00243452"/>
    <w:rsid w:val="00243779"/>
    <w:rsid w:val="002437A3"/>
    <w:rsid w:val="00243B88"/>
    <w:rsid w:val="00243F3D"/>
    <w:rsid w:val="0024443A"/>
    <w:rsid w:val="002448B7"/>
    <w:rsid w:val="002449BE"/>
    <w:rsid w:val="00244A39"/>
    <w:rsid w:val="00244BB0"/>
    <w:rsid w:val="00244D6F"/>
    <w:rsid w:val="0024549A"/>
    <w:rsid w:val="00245B45"/>
    <w:rsid w:val="00245E29"/>
    <w:rsid w:val="00245EE7"/>
    <w:rsid w:val="0024642D"/>
    <w:rsid w:val="0024679D"/>
    <w:rsid w:val="00246A43"/>
    <w:rsid w:val="002474B7"/>
    <w:rsid w:val="002475F9"/>
    <w:rsid w:val="00247BA2"/>
    <w:rsid w:val="00247D94"/>
    <w:rsid w:val="00250097"/>
    <w:rsid w:val="002500CA"/>
    <w:rsid w:val="00250606"/>
    <w:rsid w:val="00250F19"/>
    <w:rsid w:val="00250F42"/>
    <w:rsid w:val="00251123"/>
    <w:rsid w:val="0025123B"/>
    <w:rsid w:val="0025130D"/>
    <w:rsid w:val="00251337"/>
    <w:rsid w:val="00251492"/>
    <w:rsid w:val="00252079"/>
    <w:rsid w:val="002521C8"/>
    <w:rsid w:val="0025260D"/>
    <w:rsid w:val="002528FD"/>
    <w:rsid w:val="00252C8A"/>
    <w:rsid w:val="00252C9A"/>
    <w:rsid w:val="0025324A"/>
    <w:rsid w:val="00253488"/>
    <w:rsid w:val="002534EE"/>
    <w:rsid w:val="0025376D"/>
    <w:rsid w:val="002537AE"/>
    <w:rsid w:val="0025392B"/>
    <w:rsid w:val="00253F6A"/>
    <w:rsid w:val="002542D2"/>
    <w:rsid w:val="0025457D"/>
    <w:rsid w:val="00254865"/>
    <w:rsid w:val="00255134"/>
    <w:rsid w:val="002551DB"/>
    <w:rsid w:val="002552F8"/>
    <w:rsid w:val="00255398"/>
    <w:rsid w:val="0025551D"/>
    <w:rsid w:val="002556C0"/>
    <w:rsid w:val="00255C21"/>
    <w:rsid w:val="00255CB8"/>
    <w:rsid w:val="00255FAC"/>
    <w:rsid w:val="0025619D"/>
    <w:rsid w:val="00256346"/>
    <w:rsid w:val="002564B3"/>
    <w:rsid w:val="00256568"/>
    <w:rsid w:val="00256985"/>
    <w:rsid w:val="00256D0B"/>
    <w:rsid w:val="002571E1"/>
    <w:rsid w:val="0025729A"/>
    <w:rsid w:val="002572AD"/>
    <w:rsid w:val="00257818"/>
    <w:rsid w:val="0025788C"/>
    <w:rsid w:val="00257915"/>
    <w:rsid w:val="00257D5B"/>
    <w:rsid w:val="00257E7E"/>
    <w:rsid w:val="00257F55"/>
    <w:rsid w:val="00260195"/>
    <w:rsid w:val="00260713"/>
    <w:rsid w:val="002607BA"/>
    <w:rsid w:val="002608F2"/>
    <w:rsid w:val="00260A70"/>
    <w:rsid w:val="00260BEA"/>
    <w:rsid w:val="00261220"/>
    <w:rsid w:val="0026193C"/>
    <w:rsid w:val="00261CE0"/>
    <w:rsid w:val="00261E45"/>
    <w:rsid w:val="00261FC1"/>
    <w:rsid w:val="00261FFF"/>
    <w:rsid w:val="0026210C"/>
    <w:rsid w:val="00262234"/>
    <w:rsid w:val="0026291C"/>
    <w:rsid w:val="00262941"/>
    <w:rsid w:val="00262AAD"/>
    <w:rsid w:val="00263042"/>
    <w:rsid w:val="002632A4"/>
    <w:rsid w:val="00263339"/>
    <w:rsid w:val="0026383A"/>
    <w:rsid w:val="00263CB7"/>
    <w:rsid w:val="00263F4C"/>
    <w:rsid w:val="00263F83"/>
    <w:rsid w:val="0026400A"/>
    <w:rsid w:val="0026419C"/>
    <w:rsid w:val="002647E9"/>
    <w:rsid w:val="00264822"/>
    <w:rsid w:val="00264D7A"/>
    <w:rsid w:val="00264E34"/>
    <w:rsid w:val="00264F51"/>
    <w:rsid w:val="00265031"/>
    <w:rsid w:val="002652DE"/>
    <w:rsid w:val="00265372"/>
    <w:rsid w:val="002653DF"/>
    <w:rsid w:val="00265711"/>
    <w:rsid w:val="002657A5"/>
    <w:rsid w:val="00266043"/>
    <w:rsid w:val="00266391"/>
    <w:rsid w:val="00266488"/>
    <w:rsid w:val="00266513"/>
    <w:rsid w:val="0026659C"/>
    <w:rsid w:val="002666CC"/>
    <w:rsid w:val="00266AC2"/>
    <w:rsid w:val="00266E91"/>
    <w:rsid w:val="00267120"/>
    <w:rsid w:val="00267400"/>
    <w:rsid w:val="00267821"/>
    <w:rsid w:val="00267935"/>
    <w:rsid w:val="00267C0B"/>
    <w:rsid w:val="00267E91"/>
    <w:rsid w:val="00270051"/>
    <w:rsid w:val="002700D6"/>
    <w:rsid w:val="00270C12"/>
    <w:rsid w:val="00270C3B"/>
    <w:rsid w:val="00270DDF"/>
    <w:rsid w:val="0027147C"/>
    <w:rsid w:val="00271582"/>
    <w:rsid w:val="00271E3F"/>
    <w:rsid w:val="00272142"/>
    <w:rsid w:val="00272B02"/>
    <w:rsid w:val="00272BFE"/>
    <w:rsid w:val="00272DC0"/>
    <w:rsid w:val="0027317D"/>
    <w:rsid w:val="002732FB"/>
    <w:rsid w:val="00273371"/>
    <w:rsid w:val="00273C2B"/>
    <w:rsid w:val="00273CBB"/>
    <w:rsid w:val="0027402B"/>
    <w:rsid w:val="002744D9"/>
    <w:rsid w:val="0027469B"/>
    <w:rsid w:val="0027471A"/>
    <w:rsid w:val="002748F2"/>
    <w:rsid w:val="00274F85"/>
    <w:rsid w:val="00275283"/>
    <w:rsid w:val="00275490"/>
    <w:rsid w:val="002757F9"/>
    <w:rsid w:val="00275875"/>
    <w:rsid w:val="0027587D"/>
    <w:rsid w:val="00275B20"/>
    <w:rsid w:val="00275D36"/>
    <w:rsid w:val="0027602B"/>
    <w:rsid w:val="002764ED"/>
    <w:rsid w:val="002765FA"/>
    <w:rsid w:val="002769D2"/>
    <w:rsid w:val="00276D7B"/>
    <w:rsid w:val="00276E29"/>
    <w:rsid w:val="002774EB"/>
    <w:rsid w:val="0027765B"/>
    <w:rsid w:val="0027792C"/>
    <w:rsid w:val="002779E6"/>
    <w:rsid w:val="00277F31"/>
    <w:rsid w:val="002805D5"/>
    <w:rsid w:val="00280637"/>
    <w:rsid w:val="00280C34"/>
    <w:rsid w:val="00280F88"/>
    <w:rsid w:val="002810AC"/>
    <w:rsid w:val="002811E0"/>
    <w:rsid w:val="0028188A"/>
    <w:rsid w:val="00281B99"/>
    <w:rsid w:val="00281EAC"/>
    <w:rsid w:val="00281F72"/>
    <w:rsid w:val="00281FC1"/>
    <w:rsid w:val="0028253E"/>
    <w:rsid w:val="002828DB"/>
    <w:rsid w:val="002829B6"/>
    <w:rsid w:val="002829C2"/>
    <w:rsid w:val="00282CD7"/>
    <w:rsid w:val="00283282"/>
    <w:rsid w:val="00283393"/>
    <w:rsid w:val="00283470"/>
    <w:rsid w:val="0028348B"/>
    <w:rsid w:val="00283629"/>
    <w:rsid w:val="00283B28"/>
    <w:rsid w:val="00283BC5"/>
    <w:rsid w:val="00283F3F"/>
    <w:rsid w:val="00283FC1"/>
    <w:rsid w:val="00284074"/>
    <w:rsid w:val="0028408B"/>
    <w:rsid w:val="002842F1"/>
    <w:rsid w:val="00284335"/>
    <w:rsid w:val="00284336"/>
    <w:rsid w:val="002843F2"/>
    <w:rsid w:val="0028443E"/>
    <w:rsid w:val="00284616"/>
    <w:rsid w:val="002848DF"/>
    <w:rsid w:val="00284B11"/>
    <w:rsid w:val="00284C5E"/>
    <w:rsid w:val="00284EA1"/>
    <w:rsid w:val="002852AA"/>
    <w:rsid w:val="0028556F"/>
    <w:rsid w:val="00285575"/>
    <w:rsid w:val="0028559C"/>
    <w:rsid w:val="00285601"/>
    <w:rsid w:val="002857BE"/>
    <w:rsid w:val="002857E1"/>
    <w:rsid w:val="00285B6B"/>
    <w:rsid w:val="00286180"/>
    <w:rsid w:val="00286249"/>
    <w:rsid w:val="00286335"/>
    <w:rsid w:val="0028718F"/>
    <w:rsid w:val="0028721E"/>
    <w:rsid w:val="0028722B"/>
    <w:rsid w:val="002876D9"/>
    <w:rsid w:val="00287928"/>
    <w:rsid w:val="002879BD"/>
    <w:rsid w:val="00287B86"/>
    <w:rsid w:val="00287C95"/>
    <w:rsid w:val="00287F64"/>
    <w:rsid w:val="0029020B"/>
    <w:rsid w:val="0029068C"/>
    <w:rsid w:val="002906CC"/>
    <w:rsid w:val="002907FF"/>
    <w:rsid w:val="002908CF"/>
    <w:rsid w:val="00290943"/>
    <w:rsid w:val="0029098F"/>
    <w:rsid w:val="00290AD6"/>
    <w:rsid w:val="00290B52"/>
    <w:rsid w:val="00290D22"/>
    <w:rsid w:val="00290D72"/>
    <w:rsid w:val="00290E19"/>
    <w:rsid w:val="00291065"/>
    <w:rsid w:val="0029109D"/>
    <w:rsid w:val="00291EEE"/>
    <w:rsid w:val="00291FAB"/>
    <w:rsid w:val="00292372"/>
    <w:rsid w:val="002923AE"/>
    <w:rsid w:val="0029298A"/>
    <w:rsid w:val="00292A6B"/>
    <w:rsid w:val="00292D3D"/>
    <w:rsid w:val="00292FB6"/>
    <w:rsid w:val="00293658"/>
    <w:rsid w:val="002936E0"/>
    <w:rsid w:val="002937F6"/>
    <w:rsid w:val="00294112"/>
    <w:rsid w:val="00294291"/>
    <w:rsid w:val="0029432B"/>
    <w:rsid w:val="002945AB"/>
    <w:rsid w:val="00294808"/>
    <w:rsid w:val="00294D7B"/>
    <w:rsid w:val="00294E80"/>
    <w:rsid w:val="00294EBE"/>
    <w:rsid w:val="00294FB0"/>
    <w:rsid w:val="00294FE2"/>
    <w:rsid w:val="00295032"/>
    <w:rsid w:val="00295200"/>
    <w:rsid w:val="002954D1"/>
    <w:rsid w:val="00295711"/>
    <w:rsid w:val="002959AB"/>
    <w:rsid w:val="00295B12"/>
    <w:rsid w:val="00295BC4"/>
    <w:rsid w:val="00295D65"/>
    <w:rsid w:val="0029616C"/>
    <w:rsid w:val="00296275"/>
    <w:rsid w:val="002963CC"/>
    <w:rsid w:val="002964B1"/>
    <w:rsid w:val="002966E1"/>
    <w:rsid w:val="002967FF"/>
    <w:rsid w:val="00296B35"/>
    <w:rsid w:val="00296C50"/>
    <w:rsid w:val="00296EEB"/>
    <w:rsid w:val="00297072"/>
    <w:rsid w:val="00297289"/>
    <w:rsid w:val="00297379"/>
    <w:rsid w:val="002973A7"/>
    <w:rsid w:val="002973F2"/>
    <w:rsid w:val="00297695"/>
    <w:rsid w:val="00297932"/>
    <w:rsid w:val="0029796A"/>
    <w:rsid w:val="00297ADF"/>
    <w:rsid w:val="00297DFC"/>
    <w:rsid w:val="002A00BD"/>
    <w:rsid w:val="002A044A"/>
    <w:rsid w:val="002A08BF"/>
    <w:rsid w:val="002A08E8"/>
    <w:rsid w:val="002A0F05"/>
    <w:rsid w:val="002A1445"/>
    <w:rsid w:val="002A14D2"/>
    <w:rsid w:val="002A1603"/>
    <w:rsid w:val="002A16D4"/>
    <w:rsid w:val="002A193B"/>
    <w:rsid w:val="002A1FD7"/>
    <w:rsid w:val="002A2231"/>
    <w:rsid w:val="002A2463"/>
    <w:rsid w:val="002A2505"/>
    <w:rsid w:val="002A25A6"/>
    <w:rsid w:val="002A26AD"/>
    <w:rsid w:val="002A272B"/>
    <w:rsid w:val="002A2D3A"/>
    <w:rsid w:val="002A2F54"/>
    <w:rsid w:val="002A2F6F"/>
    <w:rsid w:val="002A3162"/>
    <w:rsid w:val="002A31EB"/>
    <w:rsid w:val="002A31FF"/>
    <w:rsid w:val="002A369E"/>
    <w:rsid w:val="002A3841"/>
    <w:rsid w:val="002A3F2C"/>
    <w:rsid w:val="002A40BA"/>
    <w:rsid w:val="002A4149"/>
    <w:rsid w:val="002A44C8"/>
    <w:rsid w:val="002A496F"/>
    <w:rsid w:val="002A4A27"/>
    <w:rsid w:val="002A4FC8"/>
    <w:rsid w:val="002A502C"/>
    <w:rsid w:val="002A50AD"/>
    <w:rsid w:val="002A5264"/>
    <w:rsid w:val="002A52F7"/>
    <w:rsid w:val="002A53A8"/>
    <w:rsid w:val="002A53B6"/>
    <w:rsid w:val="002A559E"/>
    <w:rsid w:val="002A5A62"/>
    <w:rsid w:val="002A5B85"/>
    <w:rsid w:val="002A5C76"/>
    <w:rsid w:val="002A5CED"/>
    <w:rsid w:val="002A5D1D"/>
    <w:rsid w:val="002A5DE5"/>
    <w:rsid w:val="002A6538"/>
    <w:rsid w:val="002A66E5"/>
    <w:rsid w:val="002A6933"/>
    <w:rsid w:val="002A69F6"/>
    <w:rsid w:val="002A6E0C"/>
    <w:rsid w:val="002A6E17"/>
    <w:rsid w:val="002A7265"/>
    <w:rsid w:val="002A7403"/>
    <w:rsid w:val="002A76FF"/>
    <w:rsid w:val="002A7A27"/>
    <w:rsid w:val="002A7A39"/>
    <w:rsid w:val="002A7BE3"/>
    <w:rsid w:val="002A7BF4"/>
    <w:rsid w:val="002A7D5B"/>
    <w:rsid w:val="002A7E22"/>
    <w:rsid w:val="002A7EF3"/>
    <w:rsid w:val="002B04DD"/>
    <w:rsid w:val="002B05C0"/>
    <w:rsid w:val="002B0C69"/>
    <w:rsid w:val="002B0E13"/>
    <w:rsid w:val="002B0E2A"/>
    <w:rsid w:val="002B0ECE"/>
    <w:rsid w:val="002B0F05"/>
    <w:rsid w:val="002B1355"/>
    <w:rsid w:val="002B153F"/>
    <w:rsid w:val="002B16E5"/>
    <w:rsid w:val="002B1786"/>
    <w:rsid w:val="002B2058"/>
    <w:rsid w:val="002B2A7F"/>
    <w:rsid w:val="002B2BD4"/>
    <w:rsid w:val="002B3456"/>
    <w:rsid w:val="002B361E"/>
    <w:rsid w:val="002B391E"/>
    <w:rsid w:val="002B3B50"/>
    <w:rsid w:val="002B3CAC"/>
    <w:rsid w:val="002B3EA1"/>
    <w:rsid w:val="002B4148"/>
    <w:rsid w:val="002B4157"/>
    <w:rsid w:val="002B447F"/>
    <w:rsid w:val="002B48ED"/>
    <w:rsid w:val="002B49B6"/>
    <w:rsid w:val="002B4E50"/>
    <w:rsid w:val="002B4ECA"/>
    <w:rsid w:val="002B4EF3"/>
    <w:rsid w:val="002B4F08"/>
    <w:rsid w:val="002B5144"/>
    <w:rsid w:val="002B52A8"/>
    <w:rsid w:val="002B5533"/>
    <w:rsid w:val="002B554A"/>
    <w:rsid w:val="002B56AC"/>
    <w:rsid w:val="002B590F"/>
    <w:rsid w:val="002B5B26"/>
    <w:rsid w:val="002B5B78"/>
    <w:rsid w:val="002B5BFA"/>
    <w:rsid w:val="002B5F00"/>
    <w:rsid w:val="002B5F35"/>
    <w:rsid w:val="002B606C"/>
    <w:rsid w:val="002B625B"/>
    <w:rsid w:val="002B6300"/>
    <w:rsid w:val="002B647E"/>
    <w:rsid w:val="002B65EE"/>
    <w:rsid w:val="002B6889"/>
    <w:rsid w:val="002B6A6C"/>
    <w:rsid w:val="002B6CFA"/>
    <w:rsid w:val="002B6E5C"/>
    <w:rsid w:val="002B713A"/>
    <w:rsid w:val="002B740F"/>
    <w:rsid w:val="002B7DA6"/>
    <w:rsid w:val="002C0485"/>
    <w:rsid w:val="002C0611"/>
    <w:rsid w:val="002C064F"/>
    <w:rsid w:val="002C06CD"/>
    <w:rsid w:val="002C09B1"/>
    <w:rsid w:val="002C0A86"/>
    <w:rsid w:val="002C0AD8"/>
    <w:rsid w:val="002C0BBC"/>
    <w:rsid w:val="002C102C"/>
    <w:rsid w:val="002C10FA"/>
    <w:rsid w:val="002C1175"/>
    <w:rsid w:val="002C153A"/>
    <w:rsid w:val="002C2064"/>
    <w:rsid w:val="002C34CC"/>
    <w:rsid w:val="002C386A"/>
    <w:rsid w:val="002C39B6"/>
    <w:rsid w:val="002C3DF6"/>
    <w:rsid w:val="002C3EF3"/>
    <w:rsid w:val="002C3F11"/>
    <w:rsid w:val="002C3F42"/>
    <w:rsid w:val="002C44FE"/>
    <w:rsid w:val="002C4A8E"/>
    <w:rsid w:val="002C4A97"/>
    <w:rsid w:val="002C4FFF"/>
    <w:rsid w:val="002C514A"/>
    <w:rsid w:val="002C5A06"/>
    <w:rsid w:val="002C6048"/>
    <w:rsid w:val="002C6631"/>
    <w:rsid w:val="002C695E"/>
    <w:rsid w:val="002C6FCD"/>
    <w:rsid w:val="002C6FCE"/>
    <w:rsid w:val="002C7007"/>
    <w:rsid w:val="002C701E"/>
    <w:rsid w:val="002C70A0"/>
    <w:rsid w:val="002C7226"/>
    <w:rsid w:val="002C7996"/>
    <w:rsid w:val="002C7C12"/>
    <w:rsid w:val="002C7F6B"/>
    <w:rsid w:val="002D039C"/>
    <w:rsid w:val="002D060A"/>
    <w:rsid w:val="002D0779"/>
    <w:rsid w:val="002D0B39"/>
    <w:rsid w:val="002D0FD9"/>
    <w:rsid w:val="002D167E"/>
    <w:rsid w:val="002D1C60"/>
    <w:rsid w:val="002D22B3"/>
    <w:rsid w:val="002D2341"/>
    <w:rsid w:val="002D234B"/>
    <w:rsid w:val="002D241A"/>
    <w:rsid w:val="002D24F8"/>
    <w:rsid w:val="002D29F1"/>
    <w:rsid w:val="002D2ADC"/>
    <w:rsid w:val="002D2B50"/>
    <w:rsid w:val="002D2E76"/>
    <w:rsid w:val="002D2ED6"/>
    <w:rsid w:val="002D2F18"/>
    <w:rsid w:val="002D34F0"/>
    <w:rsid w:val="002D360B"/>
    <w:rsid w:val="002D38E4"/>
    <w:rsid w:val="002D39D1"/>
    <w:rsid w:val="002D3ABE"/>
    <w:rsid w:val="002D3F1D"/>
    <w:rsid w:val="002D3FB3"/>
    <w:rsid w:val="002D401D"/>
    <w:rsid w:val="002D4159"/>
    <w:rsid w:val="002D44ED"/>
    <w:rsid w:val="002D467E"/>
    <w:rsid w:val="002D47E5"/>
    <w:rsid w:val="002D48EF"/>
    <w:rsid w:val="002D4BCB"/>
    <w:rsid w:val="002D4F7E"/>
    <w:rsid w:val="002D51B7"/>
    <w:rsid w:val="002D52FB"/>
    <w:rsid w:val="002D5301"/>
    <w:rsid w:val="002D5A25"/>
    <w:rsid w:val="002D5D2C"/>
    <w:rsid w:val="002D5D84"/>
    <w:rsid w:val="002D5E76"/>
    <w:rsid w:val="002D6503"/>
    <w:rsid w:val="002D675A"/>
    <w:rsid w:val="002D6C15"/>
    <w:rsid w:val="002D6EC9"/>
    <w:rsid w:val="002D6F85"/>
    <w:rsid w:val="002D6FF6"/>
    <w:rsid w:val="002D749C"/>
    <w:rsid w:val="002D76E1"/>
    <w:rsid w:val="002D779B"/>
    <w:rsid w:val="002D77C0"/>
    <w:rsid w:val="002D79E7"/>
    <w:rsid w:val="002D7B7B"/>
    <w:rsid w:val="002E0C87"/>
    <w:rsid w:val="002E0CED"/>
    <w:rsid w:val="002E0E39"/>
    <w:rsid w:val="002E117C"/>
    <w:rsid w:val="002E1997"/>
    <w:rsid w:val="002E1BA6"/>
    <w:rsid w:val="002E1D7D"/>
    <w:rsid w:val="002E207A"/>
    <w:rsid w:val="002E2233"/>
    <w:rsid w:val="002E226E"/>
    <w:rsid w:val="002E230D"/>
    <w:rsid w:val="002E246D"/>
    <w:rsid w:val="002E2B7F"/>
    <w:rsid w:val="002E3326"/>
    <w:rsid w:val="002E3330"/>
    <w:rsid w:val="002E33C5"/>
    <w:rsid w:val="002E342A"/>
    <w:rsid w:val="002E38B4"/>
    <w:rsid w:val="002E3A88"/>
    <w:rsid w:val="002E3AE1"/>
    <w:rsid w:val="002E3D2D"/>
    <w:rsid w:val="002E3EB2"/>
    <w:rsid w:val="002E4010"/>
    <w:rsid w:val="002E407C"/>
    <w:rsid w:val="002E4934"/>
    <w:rsid w:val="002E547C"/>
    <w:rsid w:val="002E54CB"/>
    <w:rsid w:val="002E557A"/>
    <w:rsid w:val="002E57A7"/>
    <w:rsid w:val="002E57AC"/>
    <w:rsid w:val="002E585A"/>
    <w:rsid w:val="002E591A"/>
    <w:rsid w:val="002E5D39"/>
    <w:rsid w:val="002E5F3B"/>
    <w:rsid w:val="002E63F4"/>
    <w:rsid w:val="002E65ED"/>
    <w:rsid w:val="002E69B9"/>
    <w:rsid w:val="002E6AB8"/>
    <w:rsid w:val="002E70AE"/>
    <w:rsid w:val="002E73A4"/>
    <w:rsid w:val="002E76C4"/>
    <w:rsid w:val="002E76D1"/>
    <w:rsid w:val="002E7942"/>
    <w:rsid w:val="002E7A06"/>
    <w:rsid w:val="002E7E40"/>
    <w:rsid w:val="002F001C"/>
    <w:rsid w:val="002F006F"/>
    <w:rsid w:val="002F01DF"/>
    <w:rsid w:val="002F07CF"/>
    <w:rsid w:val="002F1242"/>
    <w:rsid w:val="002F159C"/>
    <w:rsid w:val="002F17B1"/>
    <w:rsid w:val="002F1883"/>
    <w:rsid w:val="002F1AE7"/>
    <w:rsid w:val="002F1C81"/>
    <w:rsid w:val="002F2D3B"/>
    <w:rsid w:val="002F32CD"/>
    <w:rsid w:val="002F3320"/>
    <w:rsid w:val="002F336C"/>
    <w:rsid w:val="002F33AF"/>
    <w:rsid w:val="002F3814"/>
    <w:rsid w:val="002F458A"/>
    <w:rsid w:val="002F49BF"/>
    <w:rsid w:val="002F502C"/>
    <w:rsid w:val="002F52CA"/>
    <w:rsid w:val="002F58BB"/>
    <w:rsid w:val="002F58EF"/>
    <w:rsid w:val="002F5C4C"/>
    <w:rsid w:val="002F5FFC"/>
    <w:rsid w:val="002F61F7"/>
    <w:rsid w:val="002F6455"/>
    <w:rsid w:val="002F64A7"/>
    <w:rsid w:val="002F64EB"/>
    <w:rsid w:val="002F6557"/>
    <w:rsid w:val="002F6749"/>
    <w:rsid w:val="002F68B8"/>
    <w:rsid w:val="002F6B73"/>
    <w:rsid w:val="002F7113"/>
    <w:rsid w:val="002F7130"/>
    <w:rsid w:val="002F7234"/>
    <w:rsid w:val="002F725A"/>
    <w:rsid w:val="002F73F8"/>
    <w:rsid w:val="002F7699"/>
    <w:rsid w:val="002F7884"/>
    <w:rsid w:val="002F7E8E"/>
    <w:rsid w:val="002F7EFE"/>
    <w:rsid w:val="003001A9"/>
    <w:rsid w:val="00300587"/>
    <w:rsid w:val="00300636"/>
    <w:rsid w:val="003006D4"/>
    <w:rsid w:val="0030117A"/>
    <w:rsid w:val="003013C6"/>
    <w:rsid w:val="003013F3"/>
    <w:rsid w:val="00301813"/>
    <w:rsid w:val="00301925"/>
    <w:rsid w:val="00301E6C"/>
    <w:rsid w:val="00301F91"/>
    <w:rsid w:val="003020B9"/>
    <w:rsid w:val="003021A0"/>
    <w:rsid w:val="00302418"/>
    <w:rsid w:val="003026F9"/>
    <w:rsid w:val="00302898"/>
    <w:rsid w:val="003028F5"/>
    <w:rsid w:val="00302B93"/>
    <w:rsid w:val="0030323B"/>
    <w:rsid w:val="00303268"/>
    <w:rsid w:val="0030333D"/>
    <w:rsid w:val="0030364C"/>
    <w:rsid w:val="00303770"/>
    <w:rsid w:val="0030399A"/>
    <w:rsid w:val="00303CBA"/>
    <w:rsid w:val="00303DFE"/>
    <w:rsid w:val="00303E83"/>
    <w:rsid w:val="00303E99"/>
    <w:rsid w:val="00303E9D"/>
    <w:rsid w:val="00303EB2"/>
    <w:rsid w:val="00303F3A"/>
    <w:rsid w:val="00303FF4"/>
    <w:rsid w:val="00304041"/>
    <w:rsid w:val="003040AF"/>
    <w:rsid w:val="00304180"/>
    <w:rsid w:val="003041FA"/>
    <w:rsid w:val="0030465D"/>
    <w:rsid w:val="00304D97"/>
    <w:rsid w:val="00305034"/>
    <w:rsid w:val="00305152"/>
    <w:rsid w:val="00305172"/>
    <w:rsid w:val="003053D1"/>
    <w:rsid w:val="00305479"/>
    <w:rsid w:val="00305825"/>
    <w:rsid w:val="00305C69"/>
    <w:rsid w:val="00306044"/>
    <w:rsid w:val="00306102"/>
    <w:rsid w:val="0030612D"/>
    <w:rsid w:val="00306378"/>
    <w:rsid w:val="00306694"/>
    <w:rsid w:val="00306CA1"/>
    <w:rsid w:val="0030705C"/>
    <w:rsid w:val="003070AB"/>
    <w:rsid w:val="003070D7"/>
    <w:rsid w:val="003075AD"/>
    <w:rsid w:val="003075CD"/>
    <w:rsid w:val="0030765D"/>
    <w:rsid w:val="00307A6F"/>
    <w:rsid w:val="00307C73"/>
    <w:rsid w:val="00307D34"/>
    <w:rsid w:val="00307EB7"/>
    <w:rsid w:val="00307F4F"/>
    <w:rsid w:val="00310137"/>
    <w:rsid w:val="0031057C"/>
    <w:rsid w:val="003107BA"/>
    <w:rsid w:val="00310B31"/>
    <w:rsid w:val="00310C3D"/>
    <w:rsid w:val="00310EF1"/>
    <w:rsid w:val="00310F53"/>
    <w:rsid w:val="003110E2"/>
    <w:rsid w:val="003112EE"/>
    <w:rsid w:val="00311401"/>
    <w:rsid w:val="0031181D"/>
    <w:rsid w:val="00311EB0"/>
    <w:rsid w:val="00311FB5"/>
    <w:rsid w:val="0031213D"/>
    <w:rsid w:val="003128A2"/>
    <w:rsid w:val="00312CBE"/>
    <w:rsid w:val="00312E27"/>
    <w:rsid w:val="003136E8"/>
    <w:rsid w:val="003137B1"/>
    <w:rsid w:val="00313C61"/>
    <w:rsid w:val="00313D42"/>
    <w:rsid w:val="00313EA8"/>
    <w:rsid w:val="003141A2"/>
    <w:rsid w:val="0031489E"/>
    <w:rsid w:val="00314947"/>
    <w:rsid w:val="00314E2C"/>
    <w:rsid w:val="0031537D"/>
    <w:rsid w:val="00315761"/>
    <w:rsid w:val="00315C66"/>
    <w:rsid w:val="00315EF8"/>
    <w:rsid w:val="00316532"/>
    <w:rsid w:val="00316B54"/>
    <w:rsid w:val="00316C41"/>
    <w:rsid w:val="00316FFF"/>
    <w:rsid w:val="0031746D"/>
    <w:rsid w:val="003174F5"/>
    <w:rsid w:val="0031756A"/>
    <w:rsid w:val="0031797F"/>
    <w:rsid w:val="00317A26"/>
    <w:rsid w:val="00317C8E"/>
    <w:rsid w:val="00320084"/>
    <w:rsid w:val="003202B9"/>
    <w:rsid w:val="00320396"/>
    <w:rsid w:val="00320954"/>
    <w:rsid w:val="00321104"/>
    <w:rsid w:val="0032153D"/>
    <w:rsid w:val="00321680"/>
    <w:rsid w:val="0032168A"/>
    <w:rsid w:val="00321742"/>
    <w:rsid w:val="003218DC"/>
    <w:rsid w:val="0032194D"/>
    <w:rsid w:val="00321A3E"/>
    <w:rsid w:val="00321BB0"/>
    <w:rsid w:val="00321F9C"/>
    <w:rsid w:val="0032249A"/>
    <w:rsid w:val="0032254D"/>
    <w:rsid w:val="003229C8"/>
    <w:rsid w:val="00322C82"/>
    <w:rsid w:val="00323131"/>
    <w:rsid w:val="00323587"/>
    <w:rsid w:val="003237B9"/>
    <w:rsid w:val="0032384B"/>
    <w:rsid w:val="00323B32"/>
    <w:rsid w:val="00323F4C"/>
    <w:rsid w:val="003244E3"/>
    <w:rsid w:val="00324E64"/>
    <w:rsid w:val="003252B5"/>
    <w:rsid w:val="00325444"/>
    <w:rsid w:val="00325781"/>
    <w:rsid w:val="00325AA7"/>
    <w:rsid w:val="00325BC7"/>
    <w:rsid w:val="00325ECC"/>
    <w:rsid w:val="00325FD5"/>
    <w:rsid w:val="003260A4"/>
    <w:rsid w:val="00326477"/>
    <w:rsid w:val="0032649C"/>
    <w:rsid w:val="00326FC0"/>
    <w:rsid w:val="00327145"/>
    <w:rsid w:val="003271DF"/>
    <w:rsid w:val="00327289"/>
    <w:rsid w:val="00327400"/>
    <w:rsid w:val="003274C3"/>
    <w:rsid w:val="00327527"/>
    <w:rsid w:val="00327675"/>
    <w:rsid w:val="00327B1A"/>
    <w:rsid w:val="003301A2"/>
    <w:rsid w:val="00330A80"/>
    <w:rsid w:val="003310BD"/>
    <w:rsid w:val="00331200"/>
    <w:rsid w:val="003317CC"/>
    <w:rsid w:val="00331B62"/>
    <w:rsid w:val="00331EE1"/>
    <w:rsid w:val="00331F7C"/>
    <w:rsid w:val="0033207E"/>
    <w:rsid w:val="00332515"/>
    <w:rsid w:val="00332BEE"/>
    <w:rsid w:val="00332F99"/>
    <w:rsid w:val="00332FFB"/>
    <w:rsid w:val="003335D6"/>
    <w:rsid w:val="00333775"/>
    <w:rsid w:val="003337B1"/>
    <w:rsid w:val="003339A0"/>
    <w:rsid w:val="00333EC4"/>
    <w:rsid w:val="00333ECE"/>
    <w:rsid w:val="00334370"/>
    <w:rsid w:val="003343D5"/>
    <w:rsid w:val="00334CA0"/>
    <w:rsid w:val="00334F22"/>
    <w:rsid w:val="00334FF0"/>
    <w:rsid w:val="0033536B"/>
    <w:rsid w:val="0033546E"/>
    <w:rsid w:val="003354DE"/>
    <w:rsid w:val="003354F6"/>
    <w:rsid w:val="003356A5"/>
    <w:rsid w:val="00335891"/>
    <w:rsid w:val="0033591D"/>
    <w:rsid w:val="00335C1A"/>
    <w:rsid w:val="00335FAF"/>
    <w:rsid w:val="0033609C"/>
    <w:rsid w:val="003364AE"/>
    <w:rsid w:val="003364DF"/>
    <w:rsid w:val="00336590"/>
    <w:rsid w:val="003367B4"/>
    <w:rsid w:val="00336817"/>
    <w:rsid w:val="00337458"/>
    <w:rsid w:val="003374C9"/>
    <w:rsid w:val="003379EB"/>
    <w:rsid w:val="00337C17"/>
    <w:rsid w:val="0034024A"/>
    <w:rsid w:val="0034036F"/>
    <w:rsid w:val="00340508"/>
    <w:rsid w:val="00340781"/>
    <w:rsid w:val="003408AF"/>
    <w:rsid w:val="00340959"/>
    <w:rsid w:val="00340BB5"/>
    <w:rsid w:val="00340CAA"/>
    <w:rsid w:val="00340F4D"/>
    <w:rsid w:val="00341262"/>
    <w:rsid w:val="00341738"/>
    <w:rsid w:val="00341A6E"/>
    <w:rsid w:val="00341A9D"/>
    <w:rsid w:val="003422C1"/>
    <w:rsid w:val="00342C0A"/>
    <w:rsid w:val="00342D6E"/>
    <w:rsid w:val="00342FA2"/>
    <w:rsid w:val="0034357C"/>
    <w:rsid w:val="00343749"/>
    <w:rsid w:val="003439B3"/>
    <w:rsid w:val="00343A07"/>
    <w:rsid w:val="00343C26"/>
    <w:rsid w:val="00343D3C"/>
    <w:rsid w:val="00343E61"/>
    <w:rsid w:val="00343F4D"/>
    <w:rsid w:val="00344062"/>
    <w:rsid w:val="003441C6"/>
    <w:rsid w:val="00344500"/>
    <w:rsid w:val="00344526"/>
    <w:rsid w:val="00344AF2"/>
    <w:rsid w:val="00344BEB"/>
    <w:rsid w:val="00344CE4"/>
    <w:rsid w:val="003451E4"/>
    <w:rsid w:val="0034557E"/>
    <w:rsid w:val="003459BD"/>
    <w:rsid w:val="00345DA9"/>
    <w:rsid w:val="00345E60"/>
    <w:rsid w:val="00345FEC"/>
    <w:rsid w:val="00346183"/>
    <w:rsid w:val="003462F5"/>
    <w:rsid w:val="00346872"/>
    <w:rsid w:val="00346B0F"/>
    <w:rsid w:val="00346DF1"/>
    <w:rsid w:val="00346E78"/>
    <w:rsid w:val="00347395"/>
    <w:rsid w:val="00347477"/>
    <w:rsid w:val="003474F6"/>
    <w:rsid w:val="0034796A"/>
    <w:rsid w:val="003479AE"/>
    <w:rsid w:val="00347C7A"/>
    <w:rsid w:val="00347D0A"/>
    <w:rsid w:val="00347E78"/>
    <w:rsid w:val="00347EB6"/>
    <w:rsid w:val="00347F47"/>
    <w:rsid w:val="00347FD3"/>
    <w:rsid w:val="00350048"/>
    <w:rsid w:val="0035008E"/>
    <w:rsid w:val="00350213"/>
    <w:rsid w:val="00350584"/>
    <w:rsid w:val="003505B6"/>
    <w:rsid w:val="003508EF"/>
    <w:rsid w:val="00350AE2"/>
    <w:rsid w:val="00350D71"/>
    <w:rsid w:val="003510DF"/>
    <w:rsid w:val="003511E9"/>
    <w:rsid w:val="003518FF"/>
    <w:rsid w:val="003519B8"/>
    <w:rsid w:val="00351C18"/>
    <w:rsid w:val="00351CCA"/>
    <w:rsid w:val="00352A13"/>
    <w:rsid w:val="00352BB8"/>
    <w:rsid w:val="00353309"/>
    <w:rsid w:val="00353736"/>
    <w:rsid w:val="00353907"/>
    <w:rsid w:val="0035399F"/>
    <w:rsid w:val="003539B2"/>
    <w:rsid w:val="00353B23"/>
    <w:rsid w:val="00353CFB"/>
    <w:rsid w:val="00353D6E"/>
    <w:rsid w:val="00353E00"/>
    <w:rsid w:val="00354016"/>
    <w:rsid w:val="0035408C"/>
    <w:rsid w:val="003540AD"/>
    <w:rsid w:val="003544C8"/>
    <w:rsid w:val="00354517"/>
    <w:rsid w:val="00354541"/>
    <w:rsid w:val="003546C0"/>
    <w:rsid w:val="00354A7E"/>
    <w:rsid w:val="00354C67"/>
    <w:rsid w:val="00354F0C"/>
    <w:rsid w:val="00355102"/>
    <w:rsid w:val="00355427"/>
    <w:rsid w:val="003554DF"/>
    <w:rsid w:val="003554F7"/>
    <w:rsid w:val="00355500"/>
    <w:rsid w:val="00355868"/>
    <w:rsid w:val="00355AAC"/>
    <w:rsid w:val="00355C08"/>
    <w:rsid w:val="003564E2"/>
    <w:rsid w:val="00356BBE"/>
    <w:rsid w:val="00356E1C"/>
    <w:rsid w:val="0035725F"/>
    <w:rsid w:val="00357269"/>
    <w:rsid w:val="00357367"/>
    <w:rsid w:val="00357402"/>
    <w:rsid w:val="003575DB"/>
    <w:rsid w:val="0035767C"/>
    <w:rsid w:val="00357758"/>
    <w:rsid w:val="0035776E"/>
    <w:rsid w:val="003577BE"/>
    <w:rsid w:val="00357DDF"/>
    <w:rsid w:val="003605C2"/>
    <w:rsid w:val="00360660"/>
    <w:rsid w:val="00360AC8"/>
    <w:rsid w:val="00360AEF"/>
    <w:rsid w:val="00360E05"/>
    <w:rsid w:val="0036119E"/>
    <w:rsid w:val="00361CB2"/>
    <w:rsid w:val="00361D12"/>
    <w:rsid w:val="00362038"/>
    <w:rsid w:val="003623A8"/>
    <w:rsid w:val="00362D33"/>
    <w:rsid w:val="00363034"/>
    <w:rsid w:val="00363521"/>
    <w:rsid w:val="003637FC"/>
    <w:rsid w:val="00363C23"/>
    <w:rsid w:val="00363C43"/>
    <w:rsid w:val="00363DE8"/>
    <w:rsid w:val="00363DFA"/>
    <w:rsid w:val="00363FC4"/>
    <w:rsid w:val="003641B5"/>
    <w:rsid w:val="003642AC"/>
    <w:rsid w:val="003643E6"/>
    <w:rsid w:val="003645E1"/>
    <w:rsid w:val="00364625"/>
    <w:rsid w:val="00364AA4"/>
    <w:rsid w:val="00364C8A"/>
    <w:rsid w:val="003650E0"/>
    <w:rsid w:val="003653ED"/>
    <w:rsid w:val="00365576"/>
    <w:rsid w:val="003655AF"/>
    <w:rsid w:val="003658F5"/>
    <w:rsid w:val="003658FF"/>
    <w:rsid w:val="00365BDD"/>
    <w:rsid w:val="00365D62"/>
    <w:rsid w:val="00365F07"/>
    <w:rsid w:val="00366161"/>
    <w:rsid w:val="0036621E"/>
    <w:rsid w:val="00366496"/>
    <w:rsid w:val="00366637"/>
    <w:rsid w:val="0036671A"/>
    <w:rsid w:val="00366779"/>
    <w:rsid w:val="003669F5"/>
    <w:rsid w:val="00366F79"/>
    <w:rsid w:val="003674C3"/>
    <w:rsid w:val="0036771B"/>
    <w:rsid w:val="00367A5D"/>
    <w:rsid w:val="00367D71"/>
    <w:rsid w:val="00367E6D"/>
    <w:rsid w:val="0037018B"/>
    <w:rsid w:val="00370353"/>
    <w:rsid w:val="0037037F"/>
    <w:rsid w:val="0037063E"/>
    <w:rsid w:val="0037089B"/>
    <w:rsid w:val="00370AC2"/>
    <w:rsid w:val="00370B42"/>
    <w:rsid w:val="00370DA8"/>
    <w:rsid w:val="00370F59"/>
    <w:rsid w:val="00370F90"/>
    <w:rsid w:val="003711C4"/>
    <w:rsid w:val="0037135C"/>
    <w:rsid w:val="00371528"/>
    <w:rsid w:val="0037173D"/>
    <w:rsid w:val="00371806"/>
    <w:rsid w:val="00371BC1"/>
    <w:rsid w:val="003722BF"/>
    <w:rsid w:val="00372473"/>
    <w:rsid w:val="003724AC"/>
    <w:rsid w:val="003724E2"/>
    <w:rsid w:val="00372662"/>
    <w:rsid w:val="00372DF1"/>
    <w:rsid w:val="00373129"/>
    <w:rsid w:val="00373738"/>
    <w:rsid w:val="00373B78"/>
    <w:rsid w:val="00373CBA"/>
    <w:rsid w:val="00373F24"/>
    <w:rsid w:val="00374382"/>
    <w:rsid w:val="00374499"/>
    <w:rsid w:val="00374604"/>
    <w:rsid w:val="0037468B"/>
    <w:rsid w:val="0037472F"/>
    <w:rsid w:val="00374E2D"/>
    <w:rsid w:val="00374F05"/>
    <w:rsid w:val="00375348"/>
    <w:rsid w:val="00375815"/>
    <w:rsid w:val="003759D4"/>
    <w:rsid w:val="00375AF3"/>
    <w:rsid w:val="0037653C"/>
    <w:rsid w:val="00376805"/>
    <w:rsid w:val="00376AC3"/>
    <w:rsid w:val="00376B58"/>
    <w:rsid w:val="00376C86"/>
    <w:rsid w:val="00376F1C"/>
    <w:rsid w:val="003773C0"/>
    <w:rsid w:val="00377492"/>
    <w:rsid w:val="00377563"/>
    <w:rsid w:val="00377825"/>
    <w:rsid w:val="003778FA"/>
    <w:rsid w:val="00377BD4"/>
    <w:rsid w:val="003803F2"/>
    <w:rsid w:val="0038042D"/>
    <w:rsid w:val="00380652"/>
    <w:rsid w:val="003806EE"/>
    <w:rsid w:val="00380FBB"/>
    <w:rsid w:val="003810E8"/>
    <w:rsid w:val="00381265"/>
    <w:rsid w:val="003812F2"/>
    <w:rsid w:val="003817DE"/>
    <w:rsid w:val="00381A55"/>
    <w:rsid w:val="00381FF4"/>
    <w:rsid w:val="00382419"/>
    <w:rsid w:val="00382563"/>
    <w:rsid w:val="0038268F"/>
    <w:rsid w:val="003828D1"/>
    <w:rsid w:val="00382970"/>
    <w:rsid w:val="00382B50"/>
    <w:rsid w:val="00382EED"/>
    <w:rsid w:val="0038340E"/>
    <w:rsid w:val="003834A9"/>
    <w:rsid w:val="003837E9"/>
    <w:rsid w:val="00383C0F"/>
    <w:rsid w:val="003841E2"/>
    <w:rsid w:val="00384507"/>
    <w:rsid w:val="00384770"/>
    <w:rsid w:val="00384882"/>
    <w:rsid w:val="00384894"/>
    <w:rsid w:val="00384A71"/>
    <w:rsid w:val="00384E8E"/>
    <w:rsid w:val="003850E1"/>
    <w:rsid w:val="003852F7"/>
    <w:rsid w:val="00385455"/>
    <w:rsid w:val="00385A73"/>
    <w:rsid w:val="00385F2F"/>
    <w:rsid w:val="003863FF"/>
    <w:rsid w:val="00386679"/>
    <w:rsid w:val="00386770"/>
    <w:rsid w:val="0038688E"/>
    <w:rsid w:val="00386E87"/>
    <w:rsid w:val="00386EA7"/>
    <w:rsid w:val="003871CB"/>
    <w:rsid w:val="00387203"/>
    <w:rsid w:val="003876EF"/>
    <w:rsid w:val="0038781F"/>
    <w:rsid w:val="00387D98"/>
    <w:rsid w:val="00387E64"/>
    <w:rsid w:val="00390394"/>
    <w:rsid w:val="003905E5"/>
    <w:rsid w:val="00390D01"/>
    <w:rsid w:val="003910E6"/>
    <w:rsid w:val="00391274"/>
    <w:rsid w:val="003919B1"/>
    <w:rsid w:val="00391B50"/>
    <w:rsid w:val="00391C84"/>
    <w:rsid w:val="00392078"/>
    <w:rsid w:val="00392137"/>
    <w:rsid w:val="003921D3"/>
    <w:rsid w:val="0039247B"/>
    <w:rsid w:val="003925A7"/>
    <w:rsid w:val="003925F4"/>
    <w:rsid w:val="00392600"/>
    <w:rsid w:val="003929A7"/>
    <w:rsid w:val="00392E91"/>
    <w:rsid w:val="00393494"/>
    <w:rsid w:val="003936E7"/>
    <w:rsid w:val="003938A4"/>
    <w:rsid w:val="003939ED"/>
    <w:rsid w:val="00393EB2"/>
    <w:rsid w:val="003945B1"/>
    <w:rsid w:val="003948FC"/>
    <w:rsid w:val="00394996"/>
    <w:rsid w:val="00394C17"/>
    <w:rsid w:val="00394DD7"/>
    <w:rsid w:val="00395179"/>
    <w:rsid w:val="00395611"/>
    <w:rsid w:val="003956FE"/>
    <w:rsid w:val="00395718"/>
    <w:rsid w:val="00395DAD"/>
    <w:rsid w:val="00396069"/>
    <w:rsid w:val="00396330"/>
    <w:rsid w:val="00396485"/>
    <w:rsid w:val="00396927"/>
    <w:rsid w:val="00396ACA"/>
    <w:rsid w:val="00397098"/>
    <w:rsid w:val="0039711B"/>
    <w:rsid w:val="00397151"/>
    <w:rsid w:val="00397485"/>
    <w:rsid w:val="00397C60"/>
    <w:rsid w:val="00397CEB"/>
    <w:rsid w:val="00397E99"/>
    <w:rsid w:val="003A0910"/>
    <w:rsid w:val="003A0AB4"/>
    <w:rsid w:val="003A0B1C"/>
    <w:rsid w:val="003A0B3C"/>
    <w:rsid w:val="003A0DD1"/>
    <w:rsid w:val="003A0DDB"/>
    <w:rsid w:val="003A0EFD"/>
    <w:rsid w:val="003A0FE2"/>
    <w:rsid w:val="003A10C7"/>
    <w:rsid w:val="003A1241"/>
    <w:rsid w:val="003A135E"/>
    <w:rsid w:val="003A13B4"/>
    <w:rsid w:val="003A14D3"/>
    <w:rsid w:val="003A14E2"/>
    <w:rsid w:val="003A1B87"/>
    <w:rsid w:val="003A1E68"/>
    <w:rsid w:val="003A1FA7"/>
    <w:rsid w:val="003A20C5"/>
    <w:rsid w:val="003A27EC"/>
    <w:rsid w:val="003A29E3"/>
    <w:rsid w:val="003A2BA9"/>
    <w:rsid w:val="003A2C71"/>
    <w:rsid w:val="003A315D"/>
    <w:rsid w:val="003A3432"/>
    <w:rsid w:val="003A34E6"/>
    <w:rsid w:val="003A371A"/>
    <w:rsid w:val="003A3953"/>
    <w:rsid w:val="003A3E7C"/>
    <w:rsid w:val="003A4505"/>
    <w:rsid w:val="003A4A12"/>
    <w:rsid w:val="003A4A72"/>
    <w:rsid w:val="003A4D45"/>
    <w:rsid w:val="003A4EE2"/>
    <w:rsid w:val="003A5032"/>
    <w:rsid w:val="003A51E9"/>
    <w:rsid w:val="003A5215"/>
    <w:rsid w:val="003A5AF4"/>
    <w:rsid w:val="003A5FA5"/>
    <w:rsid w:val="003A61AD"/>
    <w:rsid w:val="003A632B"/>
    <w:rsid w:val="003A64A8"/>
    <w:rsid w:val="003A665E"/>
    <w:rsid w:val="003A6709"/>
    <w:rsid w:val="003A6840"/>
    <w:rsid w:val="003A68F6"/>
    <w:rsid w:val="003A6AA2"/>
    <w:rsid w:val="003A715B"/>
    <w:rsid w:val="003A71D6"/>
    <w:rsid w:val="003A7555"/>
    <w:rsid w:val="003A75E1"/>
    <w:rsid w:val="003A768E"/>
    <w:rsid w:val="003A78AD"/>
    <w:rsid w:val="003A7CCB"/>
    <w:rsid w:val="003A7F66"/>
    <w:rsid w:val="003A7F85"/>
    <w:rsid w:val="003B020D"/>
    <w:rsid w:val="003B051C"/>
    <w:rsid w:val="003B056C"/>
    <w:rsid w:val="003B06F0"/>
    <w:rsid w:val="003B07C4"/>
    <w:rsid w:val="003B0AFF"/>
    <w:rsid w:val="003B0EF3"/>
    <w:rsid w:val="003B0FD2"/>
    <w:rsid w:val="003B1009"/>
    <w:rsid w:val="003B13A9"/>
    <w:rsid w:val="003B14B0"/>
    <w:rsid w:val="003B1D56"/>
    <w:rsid w:val="003B1E5F"/>
    <w:rsid w:val="003B2427"/>
    <w:rsid w:val="003B2808"/>
    <w:rsid w:val="003B28AC"/>
    <w:rsid w:val="003B2B76"/>
    <w:rsid w:val="003B2BBC"/>
    <w:rsid w:val="003B2BCB"/>
    <w:rsid w:val="003B2F27"/>
    <w:rsid w:val="003B2F56"/>
    <w:rsid w:val="003B3125"/>
    <w:rsid w:val="003B3869"/>
    <w:rsid w:val="003B3982"/>
    <w:rsid w:val="003B3A5D"/>
    <w:rsid w:val="003B3D56"/>
    <w:rsid w:val="003B4199"/>
    <w:rsid w:val="003B42D8"/>
    <w:rsid w:val="003B439A"/>
    <w:rsid w:val="003B4618"/>
    <w:rsid w:val="003B4763"/>
    <w:rsid w:val="003B4A0E"/>
    <w:rsid w:val="003B4ED2"/>
    <w:rsid w:val="003B4F25"/>
    <w:rsid w:val="003B4FCC"/>
    <w:rsid w:val="003B54F8"/>
    <w:rsid w:val="003B579B"/>
    <w:rsid w:val="003B5A3C"/>
    <w:rsid w:val="003B5DF2"/>
    <w:rsid w:val="003B61E8"/>
    <w:rsid w:val="003B658D"/>
    <w:rsid w:val="003B66E5"/>
    <w:rsid w:val="003B69AD"/>
    <w:rsid w:val="003B6BDF"/>
    <w:rsid w:val="003B6CF2"/>
    <w:rsid w:val="003B6D7F"/>
    <w:rsid w:val="003B6EA8"/>
    <w:rsid w:val="003B6EAD"/>
    <w:rsid w:val="003B6F44"/>
    <w:rsid w:val="003B6F91"/>
    <w:rsid w:val="003B6FDA"/>
    <w:rsid w:val="003B6FE0"/>
    <w:rsid w:val="003B7123"/>
    <w:rsid w:val="003B7428"/>
    <w:rsid w:val="003B748F"/>
    <w:rsid w:val="003B76BA"/>
    <w:rsid w:val="003B770C"/>
    <w:rsid w:val="003B7793"/>
    <w:rsid w:val="003B7832"/>
    <w:rsid w:val="003B7837"/>
    <w:rsid w:val="003B7901"/>
    <w:rsid w:val="003B7AE6"/>
    <w:rsid w:val="003B7DEF"/>
    <w:rsid w:val="003B7E2C"/>
    <w:rsid w:val="003C033B"/>
    <w:rsid w:val="003C0381"/>
    <w:rsid w:val="003C06C2"/>
    <w:rsid w:val="003C09A0"/>
    <w:rsid w:val="003C0A66"/>
    <w:rsid w:val="003C0B25"/>
    <w:rsid w:val="003C0E9D"/>
    <w:rsid w:val="003C1268"/>
    <w:rsid w:val="003C16C8"/>
    <w:rsid w:val="003C17FF"/>
    <w:rsid w:val="003C1896"/>
    <w:rsid w:val="003C1E83"/>
    <w:rsid w:val="003C207E"/>
    <w:rsid w:val="003C2471"/>
    <w:rsid w:val="003C2AAB"/>
    <w:rsid w:val="003C2B80"/>
    <w:rsid w:val="003C2D65"/>
    <w:rsid w:val="003C2EB2"/>
    <w:rsid w:val="003C31B5"/>
    <w:rsid w:val="003C3229"/>
    <w:rsid w:val="003C38C8"/>
    <w:rsid w:val="003C3A18"/>
    <w:rsid w:val="003C3A53"/>
    <w:rsid w:val="003C3AC9"/>
    <w:rsid w:val="003C3C14"/>
    <w:rsid w:val="003C3C98"/>
    <w:rsid w:val="003C3FA8"/>
    <w:rsid w:val="003C4104"/>
    <w:rsid w:val="003C41F2"/>
    <w:rsid w:val="003C4974"/>
    <w:rsid w:val="003C51E7"/>
    <w:rsid w:val="003C5279"/>
    <w:rsid w:val="003C5B7D"/>
    <w:rsid w:val="003C6020"/>
    <w:rsid w:val="003C67A6"/>
    <w:rsid w:val="003C68CD"/>
    <w:rsid w:val="003C7136"/>
    <w:rsid w:val="003C76C0"/>
    <w:rsid w:val="003C7A44"/>
    <w:rsid w:val="003C7CE2"/>
    <w:rsid w:val="003C7EF3"/>
    <w:rsid w:val="003D03B8"/>
    <w:rsid w:val="003D05CE"/>
    <w:rsid w:val="003D0864"/>
    <w:rsid w:val="003D08E1"/>
    <w:rsid w:val="003D09F1"/>
    <w:rsid w:val="003D0A64"/>
    <w:rsid w:val="003D0B14"/>
    <w:rsid w:val="003D0D4C"/>
    <w:rsid w:val="003D0D91"/>
    <w:rsid w:val="003D0EC8"/>
    <w:rsid w:val="003D12A4"/>
    <w:rsid w:val="003D163F"/>
    <w:rsid w:val="003D1960"/>
    <w:rsid w:val="003D1A68"/>
    <w:rsid w:val="003D1A9D"/>
    <w:rsid w:val="003D1B0F"/>
    <w:rsid w:val="003D1FC2"/>
    <w:rsid w:val="003D26A3"/>
    <w:rsid w:val="003D26EB"/>
    <w:rsid w:val="003D28B5"/>
    <w:rsid w:val="003D2A34"/>
    <w:rsid w:val="003D2C13"/>
    <w:rsid w:val="003D2D1E"/>
    <w:rsid w:val="003D30AF"/>
    <w:rsid w:val="003D3149"/>
    <w:rsid w:val="003D323E"/>
    <w:rsid w:val="003D38AE"/>
    <w:rsid w:val="003D38B3"/>
    <w:rsid w:val="003D3AE1"/>
    <w:rsid w:val="003D3B43"/>
    <w:rsid w:val="003D3B8A"/>
    <w:rsid w:val="003D3F18"/>
    <w:rsid w:val="003D459E"/>
    <w:rsid w:val="003D4832"/>
    <w:rsid w:val="003D49C3"/>
    <w:rsid w:val="003D4A58"/>
    <w:rsid w:val="003D4A8B"/>
    <w:rsid w:val="003D54BD"/>
    <w:rsid w:val="003D5533"/>
    <w:rsid w:val="003D5728"/>
    <w:rsid w:val="003D591F"/>
    <w:rsid w:val="003D5C81"/>
    <w:rsid w:val="003D6092"/>
    <w:rsid w:val="003D6420"/>
    <w:rsid w:val="003D6644"/>
    <w:rsid w:val="003D689B"/>
    <w:rsid w:val="003D6921"/>
    <w:rsid w:val="003D6AB9"/>
    <w:rsid w:val="003D6C23"/>
    <w:rsid w:val="003D6FA3"/>
    <w:rsid w:val="003D712F"/>
    <w:rsid w:val="003D72BB"/>
    <w:rsid w:val="003D750D"/>
    <w:rsid w:val="003D77BA"/>
    <w:rsid w:val="003D79CC"/>
    <w:rsid w:val="003D7D37"/>
    <w:rsid w:val="003D7FA2"/>
    <w:rsid w:val="003E001A"/>
    <w:rsid w:val="003E02AB"/>
    <w:rsid w:val="003E092E"/>
    <w:rsid w:val="003E0B19"/>
    <w:rsid w:val="003E0D8D"/>
    <w:rsid w:val="003E144C"/>
    <w:rsid w:val="003E1464"/>
    <w:rsid w:val="003E192C"/>
    <w:rsid w:val="003E1942"/>
    <w:rsid w:val="003E19F3"/>
    <w:rsid w:val="003E1B15"/>
    <w:rsid w:val="003E1C60"/>
    <w:rsid w:val="003E1EEE"/>
    <w:rsid w:val="003E2144"/>
    <w:rsid w:val="003E21B7"/>
    <w:rsid w:val="003E24D9"/>
    <w:rsid w:val="003E2761"/>
    <w:rsid w:val="003E27C0"/>
    <w:rsid w:val="003E27F1"/>
    <w:rsid w:val="003E280F"/>
    <w:rsid w:val="003E2ADC"/>
    <w:rsid w:val="003E2DC8"/>
    <w:rsid w:val="003E309D"/>
    <w:rsid w:val="003E3416"/>
    <w:rsid w:val="003E3448"/>
    <w:rsid w:val="003E37A0"/>
    <w:rsid w:val="003E3CF5"/>
    <w:rsid w:val="003E3E16"/>
    <w:rsid w:val="003E416E"/>
    <w:rsid w:val="003E4194"/>
    <w:rsid w:val="003E4204"/>
    <w:rsid w:val="003E486A"/>
    <w:rsid w:val="003E4B71"/>
    <w:rsid w:val="003E4D6C"/>
    <w:rsid w:val="003E4F5A"/>
    <w:rsid w:val="003E531B"/>
    <w:rsid w:val="003E5388"/>
    <w:rsid w:val="003E553F"/>
    <w:rsid w:val="003E57DD"/>
    <w:rsid w:val="003E5973"/>
    <w:rsid w:val="003E59B6"/>
    <w:rsid w:val="003E59F9"/>
    <w:rsid w:val="003E5B4F"/>
    <w:rsid w:val="003E60BE"/>
    <w:rsid w:val="003E61B0"/>
    <w:rsid w:val="003E6372"/>
    <w:rsid w:val="003E6A9D"/>
    <w:rsid w:val="003E6B9D"/>
    <w:rsid w:val="003E6CAC"/>
    <w:rsid w:val="003E72DC"/>
    <w:rsid w:val="003E7497"/>
    <w:rsid w:val="003E74EB"/>
    <w:rsid w:val="003E7C25"/>
    <w:rsid w:val="003E7CF0"/>
    <w:rsid w:val="003E7F4C"/>
    <w:rsid w:val="003E7FC5"/>
    <w:rsid w:val="003F01D8"/>
    <w:rsid w:val="003F0239"/>
    <w:rsid w:val="003F05D5"/>
    <w:rsid w:val="003F122B"/>
    <w:rsid w:val="003F15CF"/>
    <w:rsid w:val="003F1903"/>
    <w:rsid w:val="003F1B73"/>
    <w:rsid w:val="003F1C4C"/>
    <w:rsid w:val="003F1DE3"/>
    <w:rsid w:val="003F1F1D"/>
    <w:rsid w:val="003F1F56"/>
    <w:rsid w:val="003F216C"/>
    <w:rsid w:val="003F21CF"/>
    <w:rsid w:val="003F243E"/>
    <w:rsid w:val="003F24C4"/>
    <w:rsid w:val="003F25E3"/>
    <w:rsid w:val="003F2C6C"/>
    <w:rsid w:val="003F2FC6"/>
    <w:rsid w:val="003F30E8"/>
    <w:rsid w:val="003F3308"/>
    <w:rsid w:val="003F334A"/>
    <w:rsid w:val="003F38E9"/>
    <w:rsid w:val="003F3957"/>
    <w:rsid w:val="003F3AD5"/>
    <w:rsid w:val="003F3BAB"/>
    <w:rsid w:val="003F429D"/>
    <w:rsid w:val="003F4352"/>
    <w:rsid w:val="003F4725"/>
    <w:rsid w:val="003F4745"/>
    <w:rsid w:val="003F4835"/>
    <w:rsid w:val="003F4A4D"/>
    <w:rsid w:val="003F4A97"/>
    <w:rsid w:val="003F4C24"/>
    <w:rsid w:val="003F4DAA"/>
    <w:rsid w:val="003F4F1F"/>
    <w:rsid w:val="003F528F"/>
    <w:rsid w:val="003F53A8"/>
    <w:rsid w:val="003F5D83"/>
    <w:rsid w:val="003F5E2A"/>
    <w:rsid w:val="003F5F95"/>
    <w:rsid w:val="003F5FC9"/>
    <w:rsid w:val="003F604B"/>
    <w:rsid w:val="003F615E"/>
    <w:rsid w:val="003F616C"/>
    <w:rsid w:val="003F62A2"/>
    <w:rsid w:val="003F638B"/>
    <w:rsid w:val="003F68AB"/>
    <w:rsid w:val="003F6E72"/>
    <w:rsid w:val="003F718D"/>
    <w:rsid w:val="003F71A1"/>
    <w:rsid w:val="003F7243"/>
    <w:rsid w:val="003F72B3"/>
    <w:rsid w:val="003F749C"/>
    <w:rsid w:val="003F75F7"/>
    <w:rsid w:val="003F7752"/>
    <w:rsid w:val="003F7AA6"/>
    <w:rsid w:val="003F7EDF"/>
    <w:rsid w:val="0040012D"/>
    <w:rsid w:val="0040017D"/>
    <w:rsid w:val="004002FF"/>
    <w:rsid w:val="0040054D"/>
    <w:rsid w:val="004009FB"/>
    <w:rsid w:val="00400AA7"/>
    <w:rsid w:val="00400E17"/>
    <w:rsid w:val="00400E39"/>
    <w:rsid w:val="00400EC5"/>
    <w:rsid w:val="00401275"/>
    <w:rsid w:val="004013BC"/>
    <w:rsid w:val="00401921"/>
    <w:rsid w:val="004019A7"/>
    <w:rsid w:val="00401B34"/>
    <w:rsid w:val="00401BD0"/>
    <w:rsid w:val="00401EE4"/>
    <w:rsid w:val="00402235"/>
    <w:rsid w:val="0040237B"/>
    <w:rsid w:val="00402395"/>
    <w:rsid w:val="00402873"/>
    <w:rsid w:val="00402A5C"/>
    <w:rsid w:val="00402B54"/>
    <w:rsid w:val="00402D91"/>
    <w:rsid w:val="00402F24"/>
    <w:rsid w:val="00402F50"/>
    <w:rsid w:val="00403019"/>
    <w:rsid w:val="00403085"/>
    <w:rsid w:val="004031E0"/>
    <w:rsid w:val="004034DA"/>
    <w:rsid w:val="004035AB"/>
    <w:rsid w:val="0040372A"/>
    <w:rsid w:val="004038A9"/>
    <w:rsid w:val="00403B87"/>
    <w:rsid w:val="00403CD3"/>
    <w:rsid w:val="00403D30"/>
    <w:rsid w:val="004040BF"/>
    <w:rsid w:val="004040EA"/>
    <w:rsid w:val="004042E1"/>
    <w:rsid w:val="00404322"/>
    <w:rsid w:val="00404639"/>
    <w:rsid w:val="004048FE"/>
    <w:rsid w:val="004049E9"/>
    <w:rsid w:val="00404D34"/>
    <w:rsid w:val="00404DCC"/>
    <w:rsid w:val="00404EDD"/>
    <w:rsid w:val="00405320"/>
    <w:rsid w:val="004053A8"/>
    <w:rsid w:val="00405669"/>
    <w:rsid w:val="00405BDE"/>
    <w:rsid w:val="00405E0E"/>
    <w:rsid w:val="00405F7B"/>
    <w:rsid w:val="0040614F"/>
    <w:rsid w:val="0040640B"/>
    <w:rsid w:val="0040672C"/>
    <w:rsid w:val="00406AC6"/>
    <w:rsid w:val="00406B08"/>
    <w:rsid w:val="00406B62"/>
    <w:rsid w:val="00406BE0"/>
    <w:rsid w:val="00406C09"/>
    <w:rsid w:val="00406C47"/>
    <w:rsid w:val="004074D8"/>
    <w:rsid w:val="00407777"/>
    <w:rsid w:val="0040788B"/>
    <w:rsid w:val="00407F04"/>
    <w:rsid w:val="00410231"/>
    <w:rsid w:val="00410833"/>
    <w:rsid w:val="00410B4B"/>
    <w:rsid w:val="00410CC9"/>
    <w:rsid w:val="00411383"/>
    <w:rsid w:val="004113B9"/>
    <w:rsid w:val="004115AB"/>
    <w:rsid w:val="0041169B"/>
    <w:rsid w:val="0041194C"/>
    <w:rsid w:val="00411A60"/>
    <w:rsid w:val="00411BA6"/>
    <w:rsid w:val="00411C6D"/>
    <w:rsid w:val="00411D3C"/>
    <w:rsid w:val="00412086"/>
    <w:rsid w:val="004120A1"/>
    <w:rsid w:val="0041261B"/>
    <w:rsid w:val="0041283B"/>
    <w:rsid w:val="0041300D"/>
    <w:rsid w:val="00413212"/>
    <w:rsid w:val="004136F6"/>
    <w:rsid w:val="00413C48"/>
    <w:rsid w:val="00413E00"/>
    <w:rsid w:val="004146C6"/>
    <w:rsid w:val="00414816"/>
    <w:rsid w:val="004149B7"/>
    <w:rsid w:val="00414D8C"/>
    <w:rsid w:val="0041530D"/>
    <w:rsid w:val="00415328"/>
    <w:rsid w:val="0041560A"/>
    <w:rsid w:val="00415AB7"/>
    <w:rsid w:val="00415CC5"/>
    <w:rsid w:val="00415FA6"/>
    <w:rsid w:val="004163DE"/>
    <w:rsid w:val="00416501"/>
    <w:rsid w:val="00416805"/>
    <w:rsid w:val="00416D2C"/>
    <w:rsid w:val="0041754B"/>
    <w:rsid w:val="004175CE"/>
    <w:rsid w:val="00417B82"/>
    <w:rsid w:val="00417E57"/>
    <w:rsid w:val="0042029B"/>
    <w:rsid w:val="004202C4"/>
    <w:rsid w:val="004203C2"/>
    <w:rsid w:val="00420788"/>
    <w:rsid w:val="004209DE"/>
    <w:rsid w:val="00420AB4"/>
    <w:rsid w:val="00420FD0"/>
    <w:rsid w:val="00421033"/>
    <w:rsid w:val="0042104B"/>
    <w:rsid w:val="0042133D"/>
    <w:rsid w:val="00421A26"/>
    <w:rsid w:val="00421C49"/>
    <w:rsid w:val="00421C4D"/>
    <w:rsid w:val="00421F1C"/>
    <w:rsid w:val="00422046"/>
    <w:rsid w:val="00422118"/>
    <w:rsid w:val="004222D2"/>
    <w:rsid w:val="00422678"/>
    <w:rsid w:val="0042294C"/>
    <w:rsid w:val="00422BF8"/>
    <w:rsid w:val="00423163"/>
    <w:rsid w:val="00423213"/>
    <w:rsid w:val="00423664"/>
    <w:rsid w:val="004238D5"/>
    <w:rsid w:val="00423DF5"/>
    <w:rsid w:val="00423E4C"/>
    <w:rsid w:val="0042407D"/>
    <w:rsid w:val="004241A6"/>
    <w:rsid w:val="004244E9"/>
    <w:rsid w:val="00424586"/>
    <w:rsid w:val="00424C90"/>
    <w:rsid w:val="00424E86"/>
    <w:rsid w:val="00424EE2"/>
    <w:rsid w:val="0042537C"/>
    <w:rsid w:val="00425801"/>
    <w:rsid w:val="00425B44"/>
    <w:rsid w:val="00425D0E"/>
    <w:rsid w:val="00425FCF"/>
    <w:rsid w:val="004262B8"/>
    <w:rsid w:val="004264B8"/>
    <w:rsid w:val="00426E69"/>
    <w:rsid w:val="00427089"/>
    <w:rsid w:val="004273CA"/>
    <w:rsid w:val="004275A6"/>
    <w:rsid w:val="004279B6"/>
    <w:rsid w:val="00427BEA"/>
    <w:rsid w:val="00427BF7"/>
    <w:rsid w:val="00427CC1"/>
    <w:rsid w:val="00427D24"/>
    <w:rsid w:val="00427E1C"/>
    <w:rsid w:val="00427E2E"/>
    <w:rsid w:val="00427F9F"/>
    <w:rsid w:val="00430D40"/>
    <w:rsid w:val="00430E3C"/>
    <w:rsid w:val="0043112D"/>
    <w:rsid w:val="00431357"/>
    <w:rsid w:val="00431550"/>
    <w:rsid w:val="0043157E"/>
    <w:rsid w:val="004319A9"/>
    <w:rsid w:val="00431C83"/>
    <w:rsid w:val="00431F81"/>
    <w:rsid w:val="004321BB"/>
    <w:rsid w:val="004328CB"/>
    <w:rsid w:val="004328DB"/>
    <w:rsid w:val="00432A58"/>
    <w:rsid w:val="00432BBA"/>
    <w:rsid w:val="00432E5C"/>
    <w:rsid w:val="00432E86"/>
    <w:rsid w:val="00432EF1"/>
    <w:rsid w:val="004330B6"/>
    <w:rsid w:val="004333AE"/>
    <w:rsid w:val="00433A2E"/>
    <w:rsid w:val="00433A4C"/>
    <w:rsid w:val="00433F6A"/>
    <w:rsid w:val="004340DB"/>
    <w:rsid w:val="0043417F"/>
    <w:rsid w:val="00434257"/>
    <w:rsid w:val="00434432"/>
    <w:rsid w:val="00434658"/>
    <w:rsid w:val="004347A8"/>
    <w:rsid w:val="00434BDE"/>
    <w:rsid w:val="00434FC0"/>
    <w:rsid w:val="0043566B"/>
    <w:rsid w:val="00435BB2"/>
    <w:rsid w:val="00435DA6"/>
    <w:rsid w:val="00436103"/>
    <w:rsid w:val="00436521"/>
    <w:rsid w:val="004365F3"/>
    <w:rsid w:val="00436BBD"/>
    <w:rsid w:val="00436BFE"/>
    <w:rsid w:val="0043720A"/>
    <w:rsid w:val="00437299"/>
    <w:rsid w:val="00437411"/>
    <w:rsid w:val="0043756B"/>
    <w:rsid w:val="00437836"/>
    <w:rsid w:val="00437904"/>
    <w:rsid w:val="00437CFC"/>
    <w:rsid w:val="004404CE"/>
    <w:rsid w:val="00440620"/>
    <w:rsid w:val="004406CD"/>
    <w:rsid w:val="00440707"/>
    <w:rsid w:val="004409CF"/>
    <w:rsid w:val="0044110B"/>
    <w:rsid w:val="004416CD"/>
    <w:rsid w:val="00441843"/>
    <w:rsid w:val="0044196B"/>
    <w:rsid w:val="004419FC"/>
    <w:rsid w:val="00441B1C"/>
    <w:rsid w:val="00441E3D"/>
    <w:rsid w:val="00441F45"/>
    <w:rsid w:val="004420C1"/>
    <w:rsid w:val="00442247"/>
    <w:rsid w:val="004425B1"/>
    <w:rsid w:val="0044272D"/>
    <w:rsid w:val="004429A3"/>
    <w:rsid w:val="004429EC"/>
    <w:rsid w:val="00442B5C"/>
    <w:rsid w:val="00442D16"/>
    <w:rsid w:val="0044316D"/>
    <w:rsid w:val="004433E0"/>
    <w:rsid w:val="004433FB"/>
    <w:rsid w:val="00443518"/>
    <w:rsid w:val="004436CC"/>
    <w:rsid w:val="0044379D"/>
    <w:rsid w:val="00443B6B"/>
    <w:rsid w:val="00443D55"/>
    <w:rsid w:val="00443E85"/>
    <w:rsid w:val="00443EAD"/>
    <w:rsid w:val="0044420A"/>
    <w:rsid w:val="00444419"/>
    <w:rsid w:val="00444529"/>
    <w:rsid w:val="0044484E"/>
    <w:rsid w:val="0044491D"/>
    <w:rsid w:val="00444A70"/>
    <w:rsid w:val="00444ADD"/>
    <w:rsid w:val="00444E55"/>
    <w:rsid w:val="00445632"/>
    <w:rsid w:val="004457F1"/>
    <w:rsid w:val="0044590A"/>
    <w:rsid w:val="00445BDA"/>
    <w:rsid w:val="00445C5A"/>
    <w:rsid w:val="00446032"/>
    <w:rsid w:val="0044675E"/>
    <w:rsid w:val="004468BE"/>
    <w:rsid w:val="00446ED1"/>
    <w:rsid w:val="00447020"/>
    <w:rsid w:val="004470E6"/>
    <w:rsid w:val="004471F0"/>
    <w:rsid w:val="00447319"/>
    <w:rsid w:val="00447600"/>
    <w:rsid w:val="00447771"/>
    <w:rsid w:val="004478C7"/>
    <w:rsid w:val="00447947"/>
    <w:rsid w:val="00447D39"/>
    <w:rsid w:val="00447D8E"/>
    <w:rsid w:val="00447DDB"/>
    <w:rsid w:val="00447ECA"/>
    <w:rsid w:val="004500BF"/>
    <w:rsid w:val="004502E0"/>
    <w:rsid w:val="00450434"/>
    <w:rsid w:val="0045047E"/>
    <w:rsid w:val="00450CC0"/>
    <w:rsid w:val="00450CCF"/>
    <w:rsid w:val="00450D56"/>
    <w:rsid w:val="004512C9"/>
    <w:rsid w:val="004518D4"/>
    <w:rsid w:val="00451D65"/>
    <w:rsid w:val="00451FF3"/>
    <w:rsid w:val="004521A9"/>
    <w:rsid w:val="00452247"/>
    <w:rsid w:val="0045229D"/>
    <w:rsid w:val="00452772"/>
    <w:rsid w:val="004527B6"/>
    <w:rsid w:val="004527BB"/>
    <w:rsid w:val="004528D7"/>
    <w:rsid w:val="004529DC"/>
    <w:rsid w:val="00452D49"/>
    <w:rsid w:val="00452E66"/>
    <w:rsid w:val="00453266"/>
    <w:rsid w:val="004532E7"/>
    <w:rsid w:val="0045337D"/>
    <w:rsid w:val="0045343C"/>
    <w:rsid w:val="004537D4"/>
    <w:rsid w:val="0045394B"/>
    <w:rsid w:val="00454531"/>
    <w:rsid w:val="00454575"/>
    <w:rsid w:val="00454650"/>
    <w:rsid w:val="00454935"/>
    <w:rsid w:val="00454B1E"/>
    <w:rsid w:val="00454B24"/>
    <w:rsid w:val="00454B59"/>
    <w:rsid w:val="004552CE"/>
    <w:rsid w:val="00455D30"/>
    <w:rsid w:val="00455D33"/>
    <w:rsid w:val="00455DA6"/>
    <w:rsid w:val="004563AE"/>
    <w:rsid w:val="00456B8B"/>
    <w:rsid w:val="00456D56"/>
    <w:rsid w:val="00456E95"/>
    <w:rsid w:val="004572EA"/>
    <w:rsid w:val="004573E5"/>
    <w:rsid w:val="00457590"/>
    <w:rsid w:val="004575A6"/>
    <w:rsid w:val="004577D8"/>
    <w:rsid w:val="0045785A"/>
    <w:rsid w:val="00457EAC"/>
    <w:rsid w:val="00457F93"/>
    <w:rsid w:val="004603D3"/>
    <w:rsid w:val="00460412"/>
    <w:rsid w:val="00460B84"/>
    <w:rsid w:val="00460E05"/>
    <w:rsid w:val="00460EB0"/>
    <w:rsid w:val="004610DB"/>
    <w:rsid w:val="00461A23"/>
    <w:rsid w:val="00461BCC"/>
    <w:rsid w:val="00461F29"/>
    <w:rsid w:val="00462019"/>
    <w:rsid w:val="00462132"/>
    <w:rsid w:val="004621DA"/>
    <w:rsid w:val="004623E0"/>
    <w:rsid w:val="00462554"/>
    <w:rsid w:val="00462559"/>
    <w:rsid w:val="00462631"/>
    <w:rsid w:val="004626E4"/>
    <w:rsid w:val="0046294C"/>
    <w:rsid w:val="0046295A"/>
    <w:rsid w:val="004629EF"/>
    <w:rsid w:val="00462B03"/>
    <w:rsid w:val="00462CC3"/>
    <w:rsid w:val="0046307A"/>
    <w:rsid w:val="0046310F"/>
    <w:rsid w:val="0046315A"/>
    <w:rsid w:val="004633A6"/>
    <w:rsid w:val="00463556"/>
    <w:rsid w:val="00463B44"/>
    <w:rsid w:val="00463C43"/>
    <w:rsid w:val="00463D52"/>
    <w:rsid w:val="00463D86"/>
    <w:rsid w:val="00463E40"/>
    <w:rsid w:val="0046454F"/>
    <w:rsid w:val="004645CC"/>
    <w:rsid w:val="00464858"/>
    <w:rsid w:val="00464B7F"/>
    <w:rsid w:val="00464BD1"/>
    <w:rsid w:val="00464DF2"/>
    <w:rsid w:val="00464EA7"/>
    <w:rsid w:val="004651B6"/>
    <w:rsid w:val="0046524C"/>
    <w:rsid w:val="004654B2"/>
    <w:rsid w:val="004657EE"/>
    <w:rsid w:val="00465879"/>
    <w:rsid w:val="00465A50"/>
    <w:rsid w:val="00465B3F"/>
    <w:rsid w:val="00465BA3"/>
    <w:rsid w:val="00465BEB"/>
    <w:rsid w:val="00465C2D"/>
    <w:rsid w:val="0046608C"/>
    <w:rsid w:val="00466295"/>
    <w:rsid w:val="0046631C"/>
    <w:rsid w:val="00466518"/>
    <w:rsid w:val="00466922"/>
    <w:rsid w:val="00466BFA"/>
    <w:rsid w:val="00467167"/>
    <w:rsid w:val="00467634"/>
    <w:rsid w:val="00467698"/>
    <w:rsid w:val="004676CC"/>
    <w:rsid w:val="004679E2"/>
    <w:rsid w:val="00467A5F"/>
    <w:rsid w:val="00467CA5"/>
    <w:rsid w:val="0047039E"/>
    <w:rsid w:val="0047074D"/>
    <w:rsid w:val="0047161D"/>
    <w:rsid w:val="00471A27"/>
    <w:rsid w:val="00471A8F"/>
    <w:rsid w:val="00471D5E"/>
    <w:rsid w:val="004722FF"/>
    <w:rsid w:val="00472326"/>
    <w:rsid w:val="0047260B"/>
    <w:rsid w:val="004727DE"/>
    <w:rsid w:val="004727F9"/>
    <w:rsid w:val="0047288E"/>
    <w:rsid w:val="00472A25"/>
    <w:rsid w:val="00472A4E"/>
    <w:rsid w:val="00472B2E"/>
    <w:rsid w:val="00472BA7"/>
    <w:rsid w:val="00472EC0"/>
    <w:rsid w:val="00472FE8"/>
    <w:rsid w:val="00473474"/>
    <w:rsid w:val="004737D1"/>
    <w:rsid w:val="0047391B"/>
    <w:rsid w:val="00473BCC"/>
    <w:rsid w:val="00473E56"/>
    <w:rsid w:val="00473FE2"/>
    <w:rsid w:val="00474081"/>
    <w:rsid w:val="0047457B"/>
    <w:rsid w:val="004749B7"/>
    <w:rsid w:val="00474E6B"/>
    <w:rsid w:val="00475159"/>
    <w:rsid w:val="004751B3"/>
    <w:rsid w:val="004755F3"/>
    <w:rsid w:val="00475634"/>
    <w:rsid w:val="0047580C"/>
    <w:rsid w:val="00475D81"/>
    <w:rsid w:val="004762CD"/>
    <w:rsid w:val="004762ED"/>
    <w:rsid w:val="0047661B"/>
    <w:rsid w:val="00476AC4"/>
    <w:rsid w:val="00476C17"/>
    <w:rsid w:val="00476F48"/>
    <w:rsid w:val="00476F63"/>
    <w:rsid w:val="00477084"/>
    <w:rsid w:val="004770A5"/>
    <w:rsid w:val="0047721D"/>
    <w:rsid w:val="004775B7"/>
    <w:rsid w:val="00477A2F"/>
    <w:rsid w:val="00480525"/>
    <w:rsid w:val="00480A1F"/>
    <w:rsid w:val="00480F92"/>
    <w:rsid w:val="0048131F"/>
    <w:rsid w:val="00481841"/>
    <w:rsid w:val="00481FA1"/>
    <w:rsid w:val="00482379"/>
    <w:rsid w:val="00482720"/>
    <w:rsid w:val="00482B1D"/>
    <w:rsid w:val="00483376"/>
    <w:rsid w:val="004836E3"/>
    <w:rsid w:val="004839AD"/>
    <w:rsid w:val="00483B27"/>
    <w:rsid w:val="00483B4A"/>
    <w:rsid w:val="00483E9F"/>
    <w:rsid w:val="004841CD"/>
    <w:rsid w:val="00484408"/>
    <w:rsid w:val="00484426"/>
    <w:rsid w:val="00484444"/>
    <w:rsid w:val="004846DA"/>
    <w:rsid w:val="00484840"/>
    <w:rsid w:val="004848CE"/>
    <w:rsid w:val="00484B62"/>
    <w:rsid w:val="00484DE5"/>
    <w:rsid w:val="00484F59"/>
    <w:rsid w:val="00485321"/>
    <w:rsid w:val="00485530"/>
    <w:rsid w:val="00485600"/>
    <w:rsid w:val="00485661"/>
    <w:rsid w:val="004856E0"/>
    <w:rsid w:val="00485851"/>
    <w:rsid w:val="00485B71"/>
    <w:rsid w:val="00485B88"/>
    <w:rsid w:val="00486069"/>
    <w:rsid w:val="00486594"/>
    <w:rsid w:val="00486DE9"/>
    <w:rsid w:val="00487AEB"/>
    <w:rsid w:val="00487B0F"/>
    <w:rsid w:val="00487BEA"/>
    <w:rsid w:val="004903B8"/>
    <w:rsid w:val="0049066C"/>
    <w:rsid w:val="0049073E"/>
    <w:rsid w:val="00490ADD"/>
    <w:rsid w:val="00490B02"/>
    <w:rsid w:val="00490F04"/>
    <w:rsid w:val="00491114"/>
    <w:rsid w:val="004912B8"/>
    <w:rsid w:val="00491351"/>
    <w:rsid w:val="00491524"/>
    <w:rsid w:val="004916BC"/>
    <w:rsid w:val="00491A83"/>
    <w:rsid w:val="00491B0B"/>
    <w:rsid w:val="00491ECD"/>
    <w:rsid w:val="00492164"/>
    <w:rsid w:val="00492165"/>
    <w:rsid w:val="0049250F"/>
    <w:rsid w:val="00492545"/>
    <w:rsid w:val="004927E2"/>
    <w:rsid w:val="00492CB2"/>
    <w:rsid w:val="00492E40"/>
    <w:rsid w:val="00492F4F"/>
    <w:rsid w:val="004930A9"/>
    <w:rsid w:val="00494B36"/>
    <w:rsid w:val="00494B41"/>
    <w:rsid w:val="00494C88"/>
    <w:rsid w:val="00495280"/>
    <w:rsid w:val="004952FD"/>
    <w:rsid w:val="0049573E"/>
    <w:rsid w:val="00495F27"/>
    <w:rsid w:val="0049602D"/>
    <w:rsid w:val="004960FE"/>
    <w:rsid w:val="00496399"/>
    <w:rsid w:val="004963F7"/>
    <w:rsid w:val="004964AD"/>
    <w:rsid w:val="0049654B"/>
    <w:rsid w:val="00496689"/>
    <w:rsid w:val="00496A6A"/>
    <w:rsid w:val="00496B9E"/>
    <w:rsid w:val="00496BF0"/>
    <w:rsid w:val="00496C35"/>
    <w:rsid w:val="00497086"/>
    <w:rsid w:val="004970FB"/>
    <w:rsid w:val="004971B1"/>
    <w:rsid w:val="00497351"/>
    <w:rsid w:val="00497600"/>
    <w:rsid w:val="004977E6"/>
    <w:rsid w:val="00497962"/>
    <w:rsid w:val="004979DF"/>
    <w:rsid w:val="004A0337"/>
    <w:rsid w:val="004A0357"/>
    <w:rsid w:val="004A0827"/>
    <w:rsid w:val="004A0C42"/>
    <w:rsid w:val="004A0CE7"/>
    <w:rsid w:val="004A117B"/>
    <w:rsid w:val="004A11AB"/>
    <w:rsid w:val="004A130B"/>
    <w:rsid w:val="004A15A7"/>
    <w:rsid w:val="004A1C9F"/>
    <w:rsid w:val="004A1D09"/>
    <w:rsid w:val="004A1E0A"/>
    <w:rsid w:val="004A20E8"/>
    <w:rsid w:val="004A2184"/>
    <w:rsid w:val="004A21E6"/>
    <w:rsid w:val="004A22B8"/>
    <w:rsid w:val="004A244B"/>
    <w:rsid w:val="004A26C1"/>
    <w:rsid w:val="004A29D0"/>
    <w:rsid w:val="004A2B69"/>
    <w:rsid w:val="004A2C87"/>
    <w:rsid w:val="004A2C98"/>
    <w:rsid w:val="004A31D1"/>
    <w:rsid w:val="004A378F"/>
    <w:rsid w:val="004A38AF"/>
    <w:rsid w:val="004A3911"/>
    <w:rsid w:val="004A3AA0"/>
    <w:rsid w:val="004A40C6"/>
    <w:rsid w:val="004A430C"/>
    <w:rsid w:val="004A48CA"/>
    <w:rsid w:val="004A4B91"/>
    <w:rsid w:val="004A4DDE"/>
    <w:rsid w:val="004A5448"/>
    <w:rsid w:val="004A5AC9"/>
    <w:rsid w:val="004A5CD4"/>
    <w:rsid w:val="004A5EB9"/>
    <w:rsid w:val="004A5EDA"/>
    <w:rsid w:val="004A60B4"/>
    <w:rsid w:val="004A6FED"/>
    <w:rsid w:val="004A7067"/>
    <w:rsid w:val="004A7099"/>
    <w:rsid w:val="004A72FE"/>
    <w:rsid w:val="004A7303"/>
    <w:rsid w:val="004A7479"/>
    <w:rsid w:val="004A75A4"/>
    <w:rsid w:val="004A7F5F"/>
    <w:rsid w:val="004B0310"/>
    <w:rsid w:val="004B0571"/>
    <w:rsid w:val="004B058B"/>
    <w:rsid w:val="004B0743"/>
    <w:rsid w:val="004B0794"/>
    <w:rsid w:val="004B07F7"/>
    <w:rsid w:val="004B0AEB"/>
    <w:rsid w:val="004B0C3C"/>
    <w:rsid w:val="004B0F56"/>
    <w:rsid w:val="004B0FEA"/>
    <w:rsid w:val="004B1064"/>
    <w:rsid w:val="004B159F"/>
    <w:rsid w:val="004B15C5"/>
    <w:rsid w:val="004B1626"/>
    <w:rsid w:val="004B1B04"/>
    <w:rsid w:val="004B1CBD"/>
    <w:rsid w:val="004B2384"/>
    <w:rsid w:val="004B2539"/>
    <w:rsid w:val="004B276D"/>
    <w:rsid w:val="004B29B1"/>
    <w:rsid w:val="004B2CAC"/>
    <w:rsid w:val="004B2D16"/>
    <w:rsid w:val="004B2DA0"/>
    <w:rsid w:val="004B2F46"/>
    <w:rsid w:val="004B2FD8"/>
    <w:rsid w:val="004B302A"/>
    <w:rsid w:val="004B3094"/>
    <w:rsid w:val="004B30CA"/>
    <w:rsid w:val="004B31A0"/>
    <w:rsid w:val="004B3447"/>
    <w:rsid w:val="004B4A7D"/>
    <w:rsid w:val="004B4AC7"/>
    <w:rsid w:val="004B4E67"/>
    <w:rsid w:val="004B4EA0"/>
    <w:rsid w:val="004B4FAF"/>
    <w:rsid w:val="004B50DE"/>
    <w:rsid w:val="004B53C3"/>
    <w:rsid w:val="004B5568"/>
    <w:rsid w:val="004B56B3"/>
    <w:rsid w:val="004B5ACA"/>
    <w:rsid w:val="004B5EED"/>
    <w:rsid w:val="004B61C5"/>
    <w:rsid w:val="004B6960"/>
    <w:rsid w:val="004B6B1B"/>
    <w:rsid w:val="004B727F"/>
    <w:rsid w:val="004B77A2"/>
    <w:rsid w:val="004B7C8F"/>
    <w:rsid w:val="004B7D48"/>
    <w:rsid w:val="004B7DDA"/>
    <w:rsid w:val="004C014C"/>
    <w:rsid w:val="004C0306"/>
    <w:rsid w:val="004C0485"/>
    <w:rsid w:val="004C0649"/>
    <w:rsid w:val="004C0673"/>
    <w:rsid w:val="004C067E"/>
    <w:rsid w:val="004C07FE"/>
    <w:rsid w:val="004C0B3B"/>
    <w:rsid w:val="004C0B9E"/>
    <w:rsid w:val="004C15FC"/>
    <w:rsid w:val="004C16A4"/>
    <w:rsid w:val="004C1724"/>
    <w:rsid w:val="004C1ACF"/>
    <w:rsid w:val="004C1C65"/>
    <w:rsid w:val="004C1F0F"/>
    <w:rsid w:val="004C1F76"/>
    <w:rsid w:val="004C2346"/>
    <w:rsid w:val="004C23B9"/>
    <w:rsid w:val="004C26BF"/>
    <w:rsid w:val="004C2A12"/>
    <w:rsid w:val="004C2A42"/>
    <w:rsid w:val="004C3359"/>
    <w:rsid w:val="004C36E9"/>
    <w:rsid w:val="004C3831"/>
    <w:rsid w:val="004C42BF"/>
    <w:rsid w:val="004C4B31"/>
    <w:rsid w:val="004C4BCC"/>
    <w:rsid w:val="004C51C6"/>
    <w:rsid w:val="004C5533"/>
    <w:rsid w:val="004C5634"/>
    <w:rsid w:val="004C58FB"/>
    <w:rsid w:val="004C5A66"/>
    <w:rsid w:val="004C6626"/>
    <w:rsid w:val="004C68C0"/>
    <w:rsid w:val="004C6928"/>
    <w:rsid w:val="004C6AD1"/>
    <w:rsid w:val="004C6BE5"/>
    <w:rsid w:val="004C6EC7"/>
    <w:rsid w:val="004C708A"/>
    <w:rsid w:val="004C7201"/>
    <w:rsid w:val="004C756F"/>
    <w:rsid w:val="004C7587"/>
    <w:rsid w:val="004C78C1"/>
    <w:rsid w:val="004C7A5D"/>
    <w:rsid w:val="004D0284"/>
    <w:rsid w:val="004D079F"/>
    <w:rsid w:val="004D09EC"/>
    <w:rsid w:val="004D0D3E"/>
    <w:rsid w:val="004D104E"/>
    <w:rsid w:val="004D1259"/>
    <w:rsid w:val="004D15BD"/>
    <w:rsid w:val="004D1695"/>
    <w:rsid w:val="004D1716"/>
    <w:rsid w:val="004D1883"/>
    <w:rsid w:val="004D1B5C"/>
    <w:rsid w:val="004D1BF1"/>
    <w:rsid w:val="004D1CBE"/>
    <w:rsid w:val="004D2460"/>
    <w:rsid w:val="004D2825"/>
    <w:rsid w:val="004D29C3"/>
    <w:rsid w:val="004D29CF"/>
    <w:rsid w:val="004D2ED1"/>
    <w:rsid w:val="004D3096"/>
    <w:rsid w:val="004D30F4"/>
    <w:rsid w:val="004D32FC"/>
    <w:rsid w:val="004D379F"/>
    <w:rsid w:val="004D3863"/>
    <w:rsid w:val="004D3AEB"/>
    <w:rsid w:val="004D3CEE"/>
    <w:rsid w:val="004D45FD"/>
    <w:rsid w:val="004D4845"/>
    <w:rsid w:val="004D4BBD"/>
    <w:rsid w:val="004D4C71"/>
    <w:rsid w:val="004D4E3A"/>
    <w:rsid w:val="004D4FD9"/>
    <w:rsid w:val="004D54C3"/>
    <w:rsid w:val="004D5561"/>
    <w:rsid w:val="004D55E1"/>
    <w:rsid w:val="004D59D9"/>
    <w:rsid w:val="004D5A06"/>
    <w:rsid w:val="004D5D45"/>
    <w:rsid w:val="004D5DF5"/>
    <w:rsid w:val="004D6243"/>
    <w:rsid w:val="004D62B6"/>
    <w:rsid w:val="004D62D8"/>
    <w:rsid w:val="004D66AB"/>
    <w:rsid w:val="004D67B7"/>
    <w:rsid w:val="004D69B5"/>
    <w:rsid w:val="004D6BC7"/>
    <w:rsid w:val="004D6DA1"/>
    <w:rsid w:val="004D6E1D"/>
    <w:rsid w:val="004D703A"/>
    <w:rsid w:val="004D73AD"/>
    <w:rsid w:val="004D7488"/>
    <w:rsid w:val="004D775A"/>
    <w:rsid w:val="004D7A52"/>
    <w:rsid w:val="004E058E"/>
    <w:rsid w:val="004E062D"/>
    <w:rsid w:val="004E0675"/>
    <w:rsid w:val="004E17BF"/>
    <w:rsid w:val="004E17E8"/>
    <w:rsid w:val="004E17EA"/>
    <w:rsid w:val="004E18BF"/>
    <w:rsid w:val="004E1901"/>
    <w:rsid w:val="004E1A97"/>
    <w:rsid w:val="004E1EFB"/>
    <w:rsid w:val="004E230A"/>
    <w:rsid w:val="004E2528"/>
    <w:rsid w:val="004E26F0"/>
    <w:rsid w:val="004E2995"/>
    <w:rsid w:val="004E2A52"/>
    <w:rsid w:val="004E2BEB"/>
    <w:rsid w:val="004E2C5F"/>
    <w:rsid w:val="004E2D99"/>
    <w:rsid w:val="004E2E66"/>
    <w:rsid w:val="004E340F"/>
    <w:rsid w:val="004E34A6"/>
    <w:rsid w:val="004E412E"/>
    <w:rsid w:val="004E4564"/>
    <w:rsid w:val="004E46FF"/>
    <w:rsid w:val="004E4891"/>
    <w:rsid w:val="004E48BA"/>
    <w:rsid w:val="004E4A96"/>
    <w:rsid w:val="004E4C18"/>
    <w:rsid w:val="004E4C9D"/>
    <w:rsid w:val="004E4E41"/>
    <w:rsid w:val="004E4F70"/>
    <w:rsid w:val="004E51B0"/>
    <w:rsid w:val="004E51EE"/>
    <w:rsid w:val="004E56C8"/>
    <w:rsid w:val="004E5B31"/>
    <w:rsid w:val="004E5D71"/>
    <w:rsid w:val="004E6066"/>
    <w:rsid w:val="004E632C"/>
    <w:rsid w:val="004E634A"/>
    <w:rsid w:val="004E6C10"/>
    <w:rsid w:val="004E6F03"/>
    <w:rsid w:val="004E7120"/>
    <w:rsid w:val="004E791C"/>
    <w:rsid w:val="004E79AD"/>
    <w:rsid w:val="004E7ACC"/>
    <w:rsid w:val="004E7BC2"/>
    <w:rsid w:val="004E7F5A"/>
    <w:rsid w:val="004F04FD"/>
    <w:rsid w:val="004F0909"/>
    <w:rsid w:val="004F09EF"/>
    <w:rsid w:val="004F0B4B"/>
    <w:rsid w:val="004F16A2"/>
    <w:rsid w:val="004F17FA"/>
    <w:rsid w:val="004F183B"/>
    <w:rsid w:val="004F1A2B"/>
    <w:rsid w:val="004F1ABC"/>
    <w:rsid w:val="004F1BEA"/>
    <w:rsid w:val="004F1FF7"/>
    <w:rsid w:val="004F2197"/>
    <w:rsid w:val="004F237C"/>
    <w:rsid w:val="004F2392"/>
    <w:rsid w:val="004F27DC"/>
    <w:rsid w:val="004F2EF3"/>
    <w:rsid w:val="004F33F2"/>
    <w:rsid w:val="004F3617"/>
    <w:rsid w:val="004F381A"/>
    <w:rsid w:val="004F3902"/>
    <w:rsid w:val="004F3C3F"/>
    <w:rsid w:val="004F3D46"/>
    <w:rsid w:val="004F449B"/>
    <w:rsid w:val="004F4703"/>
    <w:rsid w:val="004F4898"/>
    <w:rsid w:val="004F4AA1"/>
    <w:rsid w:val="004F4BCB"/>
    <w:rsid w:val="004F4E9C"/>
    <w:rsid w:val="004F4FDB"/>
    <w:rsid w:val="004F5034"/>
    <w:rsid w:val="004F5264"/>
    <w:rsid w:val="004F5308"/>
    <w:rsid w:val="004F53BB"/>
    <w:rsid w:val="004F5DCA"/>
    <w:rsid w:val="004F5EC8"/>
    <w:rsid w:val="004F62AE"/>
    <w:rsid w:val="004F68FA"/>
    <w:rsid w:val="004F6AB0"/>
    <w:rsid w:val="004F6C90"/>
    <w:rsid w:val="004F6F95"/>
    <w:rsid w:val="004F7540"/>
    <w:rsid w:val="004F7CF2"/>
    <w:rsid w:val="004F7DD3"/>
    <w:rsid w:val="00500126"/>
    <w:rsid w:val="005001F7"/>
    <w:rsid w:val="005002B0"/>
    <w:rsid w:val="0050046A"/>
    <w:rsid w:val="00500736"/>
    <w:rsid w:val="00500C30"/>
    <w:rsid w:val="00500DE8"/>
    <w:rsid w:val="00500E32"/>
    <w:rsid w:val="00500EF4"/>
    <w:rsid w:val="0050157D"/>
    <w:rsid w:val="00501668"/>
    <w:rsid w:val="005017A2"/>
    <w:rsid w:val="00501886"/>
    <w:rsid w:val="005018B1"/>
    <w:rsid w:val="005019A1"/>
    <w:rsid w:val="005019E5"/>
    <w:rsid w:val="00501EE4"/>
    <w:rsid w:val="00501FBE"/>
    <w:rsid w:val="0050254E"/>
    <w:rsid w:val="005027BA"/>
    <w:rsid w:val="00502831"/>
    <w:rsid w:val="005029B0"/>
    <w:rsid w:val="00502F9E"/>
    <w:rsid w:val="00503043"/>
    <w:rsid w:val="0050313F"/>
    <w:rsid w:val="0050317C"/>
    <w:rsid w:val="0050317F"/>
    <w:rsid w:val="00503626"/>
    <w:rsid w:val="0050362A"/>
    <w:rsid w:val="0050365C"/>
    <w:rsid w:val="0050381F"/>
    <w:rsid w:val="00503951"/>
    <w:rsid w:val="00503B94"/>
    <w:rsid w:val="00503BE8"/>
    <w:rsid w:val="00503C6D"/>
    <w:rsid w:val="00503DA2"/>
    <w:rsid w:val="005040EE"/>
    <w:rsid w:val="00504144"/>
    <w:rsid w:val="00504680"/>
    <w:rsid w:val="0050484B"/>
    <w:rsid w:val="00504E42"/>
    <w:rsid w:val="0050522B"/>
    <w:rsid w:val="00505546"/>
    <w:rsid w:val="005058DA"/>
    <w:rsid w:val="005058F6"/>
    <w:rsid w:val="00505952"/>
    <w:rsid w:val="00506504"/>
    <w:rsid w:val="00506BEA"/>
    <w:rsid w:val="00506CFA"/>
    <w:rsid w:val="0050754C"/>
    <w:rsid w:val="005079A9"/>
    <w:rsid w:val="00507C6B"/>
    <w:rsid w:val="00507C97"/>
    <w:rsid w:val="00507E6A"/>
    <w:rsid w:val="005108A7"/>
    <w:rsid w:val="005109B5"/>
    <w:rsid w:val="00510BC7"/>
    <w:rsid w:val="00510F44"/>
    <w:rsid w:val="00510F7F"/>
    <w:rsid w:val="00510FC8"/>
    <w:rsid w:val="00511381"/>
    <w:rsid w:val="00511536"/>
    <w:rsid w:val="005115F0"/>
    <w:rsid w:val="00511935"/>
    <w:rsid w:val="005119E7"/>
    <w:rsid w:val="005119FA"/>
    <w:rsid w:val="00511D62"/>
    <w:rsid w:val="0051227B"/>
    <w:rsid w:val="00512295"/>
    <w:rsid w:val="00512520"/>
    <w:rsid w:val="00512837"/>
    <w:rsid w:val="00512B97"/>
    <w:rsid w:val="00512BC6"/>
    <w:rsid w:val="00512BE5"/>
    <w:rsid w:val="00512C3D"/>
    <w:rsid w:val="00513018"/>
    <w:rsid w:val="0051345C"/>
    <w:rsid w:val="0051345F"/>
    <w:rsid w:val="005134E3"/>
    <w:rsid w:val="00513568"/>
    <w:rsid w:val="00513897"/>
    <w:rsid w:val="00513A11"/>
    <w:rsid w:val="00513A2C"/>
    <w:rsid w:val="00513AB5"/>
    <w:rsid w:val="00513AF7"/>
    <w:rsid w:val="00513E63"/>
    <w:rsid w:val="00513F59"/>
    <w:rsid w:val="00514066"/>
    <w:rsid w:val="0051416B"/>
    <w:rsid w:val="00514450"/>
    <w:rsid w:val="00514676"/>
    <w:rsid w:val="005149D5"/>
    <w:rsid w:val="00514A2E"/>
    <w:rsid w:val="00514B13"/>
    <w:rsid w:val="00514C32"/>
    <w:rsid w:val="00514D20"/>
    <w:rsid w:val="00514DA4"/>
    <w:rsid w:val="00515015"/>
    <w:rsid w:val="0051521D"/>
    <w:rsid w:val="005152B1"/>
    <w:rsid w:val="00515491"/>
    <w:rsid w:val="005154BF"/>
    <w:rsid w:val="005157FA"/>
    <w:rsid w:val="005158F0"/>
    <w:rsid w:val="0051595D"/>
    <w:rsid w:val="0051596D"/>
    <w:rsid w:val="00515C7D"/>
    <w:rsid w:val="0051681F"/>
    <w:rsid w:val="00516ED3"/>
    <w:rsid w:val="005175B8"/>
    <w:rsid w:val="0051762B"/>
    <w:rsid w:val="00517792"/>
    <w:rsid w:val="00517BA0"/>
    <w:rsid w:val="00520081"/>
    <w:rsid w:val="00520569"/>
    <w:rsid w:val="00520668"/>
    <w:rsid w:val="00520AC3"/>
    <w:rsid w:val="00520B39"/>
    <w:rsid w:val="00520CCA"/>
    <w:rsid w:val="00521180"/>
    <w:rsid w:val="00521381"/>
    <w:rsid w:val="005214B9"/>
    <w:rsid w:val="00521533"/>
    <w:rsid w:val="005215A8"/>
    <w:rsid w:val="005218A1"/>
    <w:rsid w:val="00521A49"/>
    <w:rsid w:val="0052205E"/>
    <w:rsid w:val="0052213D"/>
    <w:rsid w:val="005222E0"/>
    <w:rsid w:val="005224C9"/>
    <w:rsid w:val="00522557"/>
    <w:rsid w:val="005227F1"/>
    <w:rsid w:val="00522966"/>
    <w:rsid w:val="00522C6F"/>
    <w:rsid w:val="00522C84"/>
    <w:rsid w:val="00522CAE"/>
    <w:rsid w:val="00522F8F"/>
    <w:rsid w:val="0052316B"/>
    <w:rsid w:val="005233FF"/>
    <w:rsid w:val="0052341A"/>
    <w:rsid w:val="00523CF2"/>
    <w:rsid w:val="005240F4"/>
    <w:rsid w:val="005241FD"/>
    <w:rsid w:val="005243A1"/>
    <w:rsid w:val="005247E5"/>
    <w:rsid w:val="00524BBC"/>
    <w:rsid w:val="00524C89"/>
    <w:rsid w:val="00524C91"/>
    <w:rsid w:val="00525012"/>
    <w:rsid w:val="00525043"/>
    <w:rsid w:val="0052505E"/>
    <w:rsid w:val="0052520B"/>
    <w:rsid w:val="00525320"/>
    <w:rsid w:val="0052542E"/>
    <w:rsid w:val="00525551"/>
    <w:rsid w:val="0052570C"/>
    <w:rsid w:val="0052627B"/>
    <w:rsid w:val="00526393"/>
    <w:rsid w:val="00526614"/>
    <w:rsid w:val="00526763"/>
    <w:rsid w:val="005268E8"/>
    <w:rsid w:val="00526CD6"/>
    <w:rsid w:val="00526E54"/>
    <w:rsid w:val="00527193"/>
    <w:rsid w:val="00527231"/>
    <w:rsid w:val="005272AB"/>
    <w:rsid w:val="0053018C"/>
    <w:rsid w:val="005302CD"/>
    <w:rsid w:val="00530458"/>
    <w:rsid w:val="005305E5"/>
    <w:rsid w:val="00530925"/>
    <w:rsid w:val="00530B1A"/>
    <w:rsid w:val="00530B2D"/>
    <w:rsid w:val="00530F1D"/>
    <w:rsid w:val="0053122C"/>
    <w:rsid w:val="0053136D"/>
    <w:rsid w:val="00531A3E"/>
    <w:rsid w:val="00531DF8"/>
    <w:rsid w:val="00531EAB"/>
    <w:rsid w:val="00532237"/>
    <w:rsid w:val="0053243E"/>
    <w:rsid w:val="005324F8"/>
    <w:rsid w:val="0053271E"/>
    <w:rsid w:val="0053295B"/>
    <w:rsid w:val="00532D85"/>
    <w:rsid w:val="00532D9D"/>
    <w:rsid w:val="00533123"/>
    <w:rsid w:val="00533353"/>
    <w:rsid w:val="0053335B"/>
    <w:rsid w:val="0053356E"/>
    <w:rsid w:val="00533F25"/>
    <w:rsid w:val="00534154"/>
    <w:rsid w:val="00534274"/>
    <w:rsid w:val="005343A6"/>
    <w:rsid w:val="00534512"/>
    <w:rsid w:val="005345D0"/>
    <w:rsid w:val="00534A74"/>
    <w:rsid w:val="00534BD6"/>
    <w:rsid w:val="00534D18"/>
    <w:rsid w:val="00535212"/>
    <w:rsid w:val="005352E4"/>
    <w:rsid w:val="00535BFA"/>
    <w:rsid w:val="00536274"/>
    <w:rsid w:val="0053633F"/>
    <w:rsid w:val="005364E5"/>
    <w:rsid w:val="005366C8"/>
    <w:rsid w:val="005366FC"/>
    <w:rsid w:val="005367F7"/>
    <w:rsid w:val="005368E5"/>
    <w:rsid w:val="00536A35"/>
    <w:rsid w:val="00536D8C"/>
    <w:rsid w:val="005370B3"/>
    <w:rsid w:val="00537272"/>
    <w:rsid w:val="0053766E"/>
    <w:rsid w:val="00537857"/>
    <w:rsid w:val="00537946"/>
    <w:rsid w:val="0053799A"/>
    <w:rsid w:val="00537AA8"/>
    <w:rsid w:val="00537BF7"/>
    <w:rsid w:val="00537CCD"/>
    <w:rsid w:val="00537EC6"/>
    <w:rsid w:val="00537FE1"/>
    <w:rsid w:val="0054004E"/>
    <w:rsid w:val="00540287"/>
    <w:rsid w:val="005402B2"/>
    <w:rsid w:val="0054047A"/>
    <w:rsid w:val="00540AD4"/>
    <w:rsid w:val="00540B3C"/>
    <w:rsid w:val="00540DD0"/>
    <w:rsid w:val="00540ECC"/>
    <w:rsid w:val="0054106A"/>
    <w:rsid w:val="0054113E"/>
    <w:rsid w:val="00541172"/>
    <w:rsid w:val="0054165E"/>
    <w:rsid w:val="005417F3"/>
    <w:rsid w:val="005417F4"/>
    <w:rsid w:val="00541957"/>
    <w:rsid w:val="00541F36"/>
    <w:rsid w:val="005422B6"/>
    <w:rsid w:val="0054233E"/>
    <w:rsid w:val="005426D7"/>
    <w:rsid w:val="0054277E"/>
    <w:rsid w:val="00542C6F"/>
    <w:rsid w:val="00542E3C"/>
    <w:rsid w:val="005433F3"/>
    <w:rsid w:val="005434DA"/>
    <w:rsid w:val="00543650"/>
    <w:rsid w:val="00543978"/>
    <w:rsid w:val="00543A66"/>
    <w:rsid w:val="00543DE1"/>
    <w:rsid w:val="00543E80"/>
    <w:rsid w:val="00543F7F"/>
    <w:rsid w:val="0054422F"/>
    <w:rsid w:val="00544397"/>
    <w:rsid w:val="00544655"/>
    <w:rsid w:val="00544744"/>
    <w:rsid w:val="00544949"/>
    <w:rsid w:val="00544CA8"/>
    <w:rsid w:val="00544D2A"/>
    <w:rsid w:val="00545089"/>
    <w:rsid w:val="005456EC"/>
    <w:rsid w:val="00545748"/>
    <w:rsid w:val="00545765"/>
    <w:rsid w:val="005457E5"/>
    <w:rsid w:val="00545805"/>
    <w:rsid w:val="00545DB6"/>
    <w:rsid w:val="005463F0"/>
    <w:rsid w:val="005468EB"/>
    <w:rsid w:val="00546B83"/>
    <w:rsid w:val="00546DA3"/>
    <w:rsid w:val="00546E3C"/>
    <w:rsid w:val="00547AA0"/>
    <w:rsid w:val="00547DEE"/>
    <w:rsid w:val="005502E1"/>
    <w:rsid w:val="0055037D"/>
    <w:rsid w:val="0055058F"/>
    <w:rsid w:val="005505FB"/>
    <w:rsid w:val="0055067B"/>
    <w:rsid w:val="00550DE4"/>
    <w:rsid w:val="0055132A"/>
    <w:rsid w:val="0055193E"/>
    <w:rsid w:val="00552175"/>
    <w:rsid w:val="00552B9B"/>
    <w:rsid w:val="00552BBA"/>
    <w:rsid w:val="00552C80"/>
    <w:rsid w:val="00552F03"/>
    <w:rsid w:val="00552F9E"/>
    <w:rsid w:val="00553249"/>
    <w:rsid w:val="00553515"/>
    <w:rsid w:val="00553B5D"/>
    <w:rsid w:val="00553E54"/>
    <w:rsid w:val="00553F66"/>
    <w:rsid w:val="00554746"/>
    <w:rsid w:val="00554921"/>
    <w:rsid w:val="005549B4"/>
    <w:rsid w:val="00554B28"/>
    <w:rsid w:val="00554D6B"/>
    <w:rsid w:val="00554F28"/>
    <w:rsid w:val="005551BC"/>
    <w:rsid w:val="0055537C"/>
    <w:rsid w:val="0055552D"/>
    <w:rsid w:val="00555795"/>
    <w:rsid w:val="00555C9B"/>
    <w:rsid w:val="00555F81"/>
    <w:rsid w:val="00556087"/>
    <w:rsid w:val="00556330"/>
    <w:rsid w:val="00556494"/>
    <w:rsid w:val="005565F8"/>
    <w:rsid w:val="00556643"/>
    <w:rsid w:val="00556B23"/>
    <w:rsid w:val="00556C53"/>
    <w:rsid w:val="00556CAB"/>
    <w:rsid w:val="00557A77"/>
    <w:rsid w:val="00557ADD"/>
    <w:rsid w:val="00557CBC"/>
    <w:rsid w:val="00557DAB"/>
    <w:rsid w:val="00560768"/>
    <w:rsid w:val="00560769"/>
    <w:rsid w:val="00560873"/>
    <w:rsid w:val="00560C1E"/>
    <w:rsid w:val="00560CA8"/>
    <w:rsid w:val="00560DEE"/>
    <w:rsid w:val="00561335"/>
    <w:rsid w:val="005613C7"/>
    <w:rsid w:val="005613D7"/>
    <w:rsid w:val="00561699"/>
    <w:rsid w:val="00561965"/>
    <w:rsid w:val="00561AE8"/>
    <w:rsid w:val="00561D78"/>
    <w:rsid w:val="0056260D"/>
    <w:rsid w:val="00562647"/>
    <w:rsid w:val="005627DB"/>
    <w:rsid w:val="00562921"/>
    <w:rsid w:val="00562AF5"/>
    <w:rsid w:val="00562C62"/>
    <w:rsid w:val="00562CA0"/>
    <w:rsid w:val="00563317"/>
    <w:rsid w:val="00563388"/>
    <w:rsid w:val="005634FE"/>
    <w:rsid w:val="00563A37"/>
    <w:rsid w:val="00564159"/>
    <w:rsid w:val="0056494A"/>
    <w:rsid w:val="00564A40"/>
    <w:rsid w:val="00564B9C"/>
    <w:rsid w:val="00564D79"/>
    <w:rsid w:val="00564DE5"/>
    <w:rsid w:val="00564EF3"/>
    <w:rsid w:val="00565331"/>
    <w:rsid w:val="005653AE"/>
    <w:rsid w:val="0056560C"/>
    <w:rsid w:val="005656DF"/>
    <w:rsid w:val="00565745"/>
    <w:rsid w:val="00565995"/>
    <w:rsid w:val="00565C27"/>
    <w:rsid w:val="00565C42"/>
    <w:rsid w:val="00565D8C"/>
    <w:rsid w:val="00566286"/>
    <w:rsid w:val="0056644F"/>
    <w:rsid w:val="00566FAB"/>
    <w:rsid w:val="00567345"/>
    <w:rsid w:val="00567538"/>
    <w:rsid w:val="0056760E"/>
    <w:rsid w:val="00567655"/>
    <w:rsid w:val="005676DE"/>
    <w:rsid w:val="00567872"/>
    <w:rsid w:val="005679C0"/>
    <w:rsid w:val="005703DA"/>
    <w:rsid w:val="00570A96"/>
    <w:rsid w:val="00570B1D"/>
    <w:rsid w:val="00570BB2"/>
    <w:rsid w:val="00570FA8"/>
    <w:rsid w:val="005711DD"/>
    <w:rsid w:val="00571259"/>
    <w:rsid w:val="005712AD"/>
    <w:rsid w:val="005712CE"/>
    <w:rsid w:val="0057197A"/>
    <w:rsid w:val="00571A34"/>
    <w:rsid w:val="00571AAC"/>
    <w:rsid w:val="00571CC3"/>
    <w:rsid w:val="00572006"/>
    <w:rsid w:val="0057202B"/>
    <w:rsid w:val="005721E8"/>
    <w:rsid w:val="005722E8"/>
    <w:rsid w:val="00572414"/>
    <w:rsid w:val="0057242E"/>
    <w:rsid w:val="0057255F"/>
    <w:rsid w:val="00572911"/>
    <w:rsid w:val="00572A85"/>
    <w:rsid w:val="00572C48"/>
    <w:rsid w:val="005731FB"/>
    <w:rsid w:val="005739BC"/>
    <w:rsid w:val="00574068"/>
    <w:rsid w:val="0057442F"/>
    <w:rsid w:val="00574735"/>
    <w:rsid w:val="00574A89"/>
    <w:rsid w:val="00574BE3"/>
    <w:rsid w:val="00575019"/>
    <w:rsid w:val="005752C0"/>
    <w:rsid w:val="005756BF"/>
    <w:rsid w:val="0057575B"/>
    <w:rsid w:val="00575771"/>
    <w:rsid w:val="00575CC5"/>
    <w:rsid w:val="00575D69"/>
    <w:rsid w:val="00575F10"/>
    <w:rsid w:val="00575F63"/>
    <w:rsid w:val="00575FE5"/>
    <w:rsid w:val="00576C60"/>
    <w:rsid w:val="00576DE8"/>
    <w:rsid w:val="00576E9C"/>
    <w:rsid w:val="00576F1F"/>
    <w:rsid w:val="005770F8"/>
    <w:rsid w:val="005774BE"/>
    <w:rsid w:val="00577602"/>
    <w:rsid w:val="00577638"/>
    <w:rsid w:val="005776BB"/>
    <w:rsid w:val="005777AA"/>
    <w:rsid w:val="00577A22"/>
    <w:rsid w:val="00577B45"/>
    <w:rsid w:val="00577B7E"/>
    <w:rsid w:val="00577E87"/>
    <w:rsid w:val="00580063"/>
    <w:rsid w:val="00580134"/>
    <w:rsid w:val="0058037D"/>
    <w:rsid w:val="005803B3"/>
    <w:rsid w:val="00580E23"/>
    <w:rsid w:val="00580EFE"/>
    <w:rsid w:val="00580FF7"/>
    <w:rsid w:val="0058114A"/>
    <w:rsid w:val="005812D5"/>
    <w:rsid w:val="0058168B"/>
    <w:rsid w:val="00581737"/>
    <w:rsid w:val="0058182A"/>
    <w:rsid w:val="00581B37"/>
    <w:rsid w:val="00581E48"/>
    <w:rsid w:val="00581E9C"/>
    <w:rsid w:val="0058209D"/>
    <w:rsid w:val="005822F5"/>
    <w:rsid w:val="0058251E"/>
    <w:rsid w:val="00582663"/>
    <w:rsid w:val="005829DD"/>
    <w:rsid w:val="00582EB8"/>
    <w:rsid w:val="00582F76"/>
    <w:rsid w:val="005833D2"/>
    <w:rsid w:val="0058344A"/>
    <w:rsid w:val="00583932"/>
    <w:rsid w:val="00583BE5"/>
    <w:rsid w:val="00583E96"/>
    <w:rsid w:val="00583ECB"/>
    <w:rsid w:val="00584481"/>
    <w:rsid w:val="0058462A"/>
    <w:rsid w:val="00584A10"/>
    <w:rsid w:val="00584DEB"/>
    <w:rsid w:val="005853B0"/>
    <w:rsid w:val="0058543A"/>
    <w:rsid w:val="005857DB"/>
    <w:rsid w:val="00585845"/>
    <w:rsid w:val="00585BA7"/>
    <w:rsid w:val="00585CC2"/>
    <w:rsid w:val="0058649F"/>
    <w:rsid w:val="005865A8"/>
    <w:rsid w:val="005865ED"/>
    <w:rsid w:val="0058665E"/>
    <w:rsid w:val="00586733"/>
    <w:rsid w:val="005868E2"/>
    <w:rsid w:val="0058692C"/>
    <w:rsid w:val="00586DBA"/>
    <w:rsid w:val="00586E22"/>
    <w:rsid w:val="00587106"/>
    <w:rsid w:val="005871E5"/>
    <w:rsid w:val="00587526"/>
    <w:rsid w:val="00587A39"/>
    <w:rsid w:val="00587A64"/>
    <w:rsid w:val="00587AD8"/>
    <w:rsid w:val="00587C6E"/>
    <w:rsid w:val="00587D7D"/>
    <w:rsid w:val="00590247"/>
    <w:rsid w:val="0059051C"/>
    <w:rsid w:val="00590572"/>
    <w:rsid w:val="0059092A"/>
    <w:rsid w:val="00590BC1"/>
    <w:rsid w:val="00590ED0"/>
    <w:rsid w:val="00591055"/>
    <w:rsid w:val="00591124"/>
    <w:rsid w:val="00591324"/>
    <w:rsid w:val="005913C9"/>
    <w:rsid w:val="0059141A"/>
    <w:rsid w:val="00591773"/>
    <w:rsid w:val="005918EF"/>
    <w:rsid w:val="00591AE5"/>
    <w:rsid w:val="00591E40"/>
    <w:rsid w:val="005926B1"/>
    <w:rsid w:val="00592A09"/>
    <w:rsid w:val="00592AC9"/>
    <w:rsid w:val="00592CE8"/>
    <w:rsid w:val="00592E54"/>
    <w:rsid w:val="005934B2"/>
    <w:rsid w:val="005936AA"/>
    <w:rsid w:val="00593776"/>
    <w:rsid w:val="0059386A"/>
    <w:rsid w:val="00593DC7"/>
    <w:rsid w:val="00594045"/>
    <w:rsid w:val="0059405A"/>
    <w:rsid w:val="00594249"/>
    <w:rsid w:val="0059439F"/>
    <w:rsid w:val="00594848"/>
    <w:rsid w:val="00594C72"/>
    <w:rsid w:val="00594D5D"/>
    <w:rsid w:val="00594FBE"/>
    <w:rsid w:val="00595248"/>
    <w:rsid w:val="00595B3C"/>
    <w:rsid w:val="00595D94"/>
    <w:rsid w:val="00595DEE"/>
    <w:rsid w:val="005962D7"/>
    <w:rsid w:val="00596AA1"/>
    <w:rsid w:val="00596C9B"/>
    <w:rsid w:val="00596FC1"/>
    <w:rsid w:val="00597133"/>
    <w:rsid w:val="00597296"/>
    <w:rsid w:val="005977FD"/>
    <w:rsid w:val="00597B32"/>
    <w:rsid w:val="00597EB5"/>
    <w:rsid w:val="00597F30"/>
    <w:rsid w:val="005A009A"/>
    <w:rsid w:val="005A00E5"/>
    <w:rsid w:val="005A027E"/>
    <w:rsid w:val="005A0469"/>
    <w:rsid w:val="005A0E00"/>
    <w:rsid w:val="005A0FF2"/>
    <w:rsid w:val="005A12FE"/>
    <w:rsid w:val="005A1344"/>
    <w:rsid w:val="005A13AF"/>
    <w:rsid w:val="005A1525"/>
    <w:rsid w:val="005A162E"/>
    <w:rsid w:val="005A17FC"/>
    <w:rsid w:val="005A1BE4"/>
    <w:rsid w:val="005A1D98"/>
    <w:rsid w:val="005A21D3"/>
    <w:rsid w:val="005A21E3"/>
    <w:rsid w:val="005A231C"/>
    <w:rsid w:val="005A2404"/>
    <w:rsid w:val="005A2786"/>
    <w:rsid w:val="005A2A0F"/>
    <w:rsid w:val="005A2A7B"/>
    <w:rsid w:val="005A2A96"/>
    <w:rsid w:val="005A2CA2"/>
    <w:rsid w:val="005A2F16"/>
    <w:rsid w:val="005A2FBD"/>
    <w:rsid w:val="005A3017"/>
    <w:rsid w:val="005A313F"/>
    <w:rsid w:val="005A31C2"/>
    <w:rsid w:val="005A3221"/>
    <w:rsid w:val="005A3931"/>
    <w:rsid w:val="005A3B59"/>
    <w:rsid w:val="005A3CC4"/>
    <w:rsid w:val="005A3F4B"/>
    <w:rsid w:val="005A3F9F"/>
    <w:rsid w:val="005A4467"/>
    <w:rsid w:val="005A4558"/>
    <w:rsid w:val="005A4589"/>
    <w:rsid w:val="005A4694"/>
    <w:rsid w:val="005A497A"/>
    <w:rsid w:val="005A4D07"/>
    <w:rsid w:val="005A5001"/>
    <w:rsid w:val="005A516B"/>
    <w:rsid w:val="005A53B3"/>
    <w:rsid w:val="005A56CC"/>
    <w:rsid w:val="005A575B"/>
    <w:rsid w:val="005A57F5"/>
    <w:rsid w:val="005A5B23"/>
    <w:rsid w:val="005A5DC3"/>
    <w:rsid w:val="005A5F6B"/>
    <w:rsid w:val="005A6449"/>
    <w:rsid w:val="005A652A"/>
    <w:rsid w:val="005A6871"/>
    <w:rsid w:val="005A6A74"/>
    <w:rsid w:val="005A6B6E"/>
    <w:rsid w:val="005A6B81"/>
    <w:rsid w:val="005A6D1C"/>
    <w:rsid w:val="005A6D6C"/>
    <w:rsid w:val="005A6F97"/>
    <w:rsid w:val="005A7E11"/>
    <w:rsid w:val="005B0234"/>
    <w:rsid w:val="005B03E0"/>
    <w:rsid w:val="005B07DC"/>
    <w:rsid w:val="005B0BA2"/>
    <w:rsid w:val="005B0FDE"/>
    <w:rsid w:val="005B1080"/>
    <w:rsid w:val="005B1341"/>
    <w:rsid w:val="005B1AAC"/>
    <w:rsid w:val="005B1B2C"/>
    <w:rsid w:val="005B1CE9"/>
    <w:rsid w:val="005B1D28"/>
    <w:rsid w:val="005B1D5B"/>
    <w:rsid w:val="005B1E97"/>
    <w:rsid w:val="005B1EF6"/>
    <w:rsid w:val="005B1F33"/>
    <w:rsid w:val="005B23E1"/>
    <w:rsid w:val="005B2436"/>
    <w:rsid w:val="005B2602"/>
    <w:rsid w:val="005B2D55"/>
    <w:rsid w:val="005B3348"/>
    <w:rsid w:val="005B3513"/>
    <w:rsid w:val="005B372D"/>
    <w:rsid w:val="005B3A7B"/>
    <w:rsid w:val="005B3B2D"/>
    <w:rsid w:val="005B3C27"/>
    <w:rsid w:val="005B3F0A"/>
    <w:rsid w:val="005B3F5A"/>
    <w:rsid w:val="005B4088"/>
    <w:rsid w:val="005B409E"/>
    <w:rsid w:val="005B4101"/>
    <w:rsid w:val="005B454C"/>
    <w:rsid w:val="005B4665"/>
    <w:rsid w:val="005B47AC"/>
    <w:rsid w:val="005B4817"/>
    <w:rsid w:val="005B48B8"/>
    <w:rsid w:val="005B4915"/>
    <w:rsid w:val="005B49A0"/>
    <w:rsid w:val="005B4C82"/>
    <w:rsid w:val="005B4C9D"/>
    <w:rsid w:val="005B4D6A"/>
    <w:rsid w:val="005B4FCD"/>
    <w:rsid w:val="005B5377"/>
    <w:rsid w:val="005B53E5"/>
    <w:rsid w:val="005B5534"/>
    <w:rsid w:val="005B56A7"/>
    <w:rsid w:val="005B5851"/>
    <w:rsid w:val="005B59E4"/>
    <w:rsid w:val="005B5D11"/>
    <w:rsid w:val="005B5DA3"/>
    <w:rsid w:val="005B6085"/>
    <w:rsid w:val="005B61A6"/>
    <w:rsid w:val="005B6253"/>
    <w:rsid w:val="005B6257"/>
    <w:rsid w:val="005B6509"/>
    <w:rsid w:val="005B654D"/>
    <w:rsid w:val="005B6586"/>
    <w:rsid w:val="005B6656"/>
    <w:rsid w:val="005B6806"/>
    <w:rsid w:val="005B6861"/>
    <w:rsid w:val="005B69E9"/>
    <w:rsid w:val="005B6B0C"/>
    <w:rsid w:val="005B717F"/>
    <w:rsid w:val="005B7663"/>
    <w:rsid w:val="005B7702"/>
    <w:rsid w:val="005B773C"/>
    <w:rsid w:val="005B7888"/>
    <w:rsid w:val="005B7CC3"/>
    <w:rsid w:val="005B7DAF"/>
    <w:rsid w:val="005B7E9F"/>
    <w:rsid w:val="005C0700"/>
    <w:rsid w:val="005C0725"/>
    <w:rsid w:val="005C081C"/>
    <w:rsid w:val="005C098D"/>
    <w:rsid w:val="005C0B14"/>
    <w:rsid w:val="005C0C93"/>
    <w:rsid w:val="005C174D"/>
    <w:rsid w:val="005C1905"/>
    <w:rsid w:val="005C1B53"/>
    <w:rsid w:val="005C1D94"/>
    <w:rsid w:val="005C1E11"/>
    <w:rsid w:val="005C223A"/>
    <w:rsid w:val="005C2450"/>
    <w:rsid w:val="005C2910"/>
    <w:rsid w:val="005C2B7C"/>
    <w:rsid w:val="005C300D"/>
    <w:rsid w:val="005C3073"/>
    <w:rsid w:val="005C3106"/>
    <w:rsid w:val="005C3752"/>
    <w:rsid w:val="005C403F"/>
    <w:rsid w:val="005C4222"/>
    <w:rsid w:val="005C42F0"/>
    <w:rsid w:val="005C43D5"/>
    <w:rsid w:val="005C46AC"/>
    <w:rsid w:val="005C4B80"/>
    <w:rsid w:val="005C4C81"/>
    <w:rsid w:val="005C4DA4"/>
    <w:rsid w:val="005C4E29"/>
    <w:rsid w:val="005C4F2F"/>
    <w:rsid w:val="005C52D4"/>
    <w:rsid w:val="005C54DC"/>
    <w:rsid w:val="005C55AE"/>
    <w:rsid w:val="005C56A0"/>
    <w:rsid w:val="005C56C6"/>
    <w:rsid w:val="005C5E08"/>
    <w:rsid w:val="005C5EF5"/>
    <w:rsid w:val="005C60C6"/>
    <w:rsid w:val="005C623B"/>
    <w:rsid w:val="005C6418"/>
    <w:rsid w:val="005C65B8"/>
    <w:rsid w:val="005C673E"/>
    <w:rsid w:val="005C694F"/>
    <w:rsid w:val="005C6C5A"/>
    <w:rsid w:val="005C70EF"/>
    <w:rsid w:val="005C72E5"/>
    <w:rsid w:val="005C73C7"/>
    <w:rsid w:val="005C7428"/>
    <w:rsid w:val="005C74EE"/>
    <w:rsid w:val="005D0086"/>
    <w:rsid w:val="005D0391"/>
    <w:rsid w:val="005D0765"/>
    <w:rsid w:val="005D0878"/>
    <w:rsid w:val="005D0905"/>
    <w:rsid w:val="005D0A0A"/>
    <w:rsid w:val="005D0C58"/>
    <w:rsid w:val="005D0DAC"/>
    <w:rsid w:val="005D1019"/>
    <w:rsid w:val="005D12BB"/>
    <w:rsid w:val="005D1305"/>
    <w:rsid w:val="005D1396"/>
    <w:rsid w:val="005D13EF"/>
    <w:rsid w:val="005D162E"/>
    <w:rsid w:val="005D199F"/>
    <w:rsid w:val="005D1AFD"/>
    <w:rsid w:val="005D1ECD"/>
    <w:rsid w:val="005D2988"/>
    <w:rsid w:val="005D29BA"/>
    <w:rsid w:val="005D2A86"/>
    <w:rsid w:val="005D2BBB"/>
    <w:rsid w:val="005D2C50"/>
    <w:rsid w:val="005D2D9F"/>
    <w:rsid w:val="005D2DC6"/>
    <w:rsid w:val="005D32F6"/>
    <w:rsid w:val="005D33C7"/>
    <w:rsid w:val="005D366C"/>
    <w:rsid w:val="005D387A"/>
    <w:rsid w:val="005D3ACA"/>
    <w:rsid w:val="005D3C11"/>
    <w:rsid w:val="005D429A"/>
    <w:rsid w:val="005D4395"/>
    <w:rsid w:val="005D4495"/>
    <w:rsid w:val="005D4C8D"/>
    <w:rsid w:val="005D4DF1"/>
    <w:rsid w:val="005D4F62"/>
    <w:rsid w:val="005D523B"/>
    <w:rsid w:val="005D5E3A"/>
    <w:rsid w:val="005D5F5F"/>
    <w:rsid w:val="005D60AD"/>
    <w:rsid w:val="005D63B1"/>
    <w:rsid w:val="005D63D4"/>
    <w:rsid w:val="005D6494"/>
    <w:rsid w:val="005D6544"/>
    <w:rsid w:val="005D669A"/>
    <w:rsid w:val="005D6743"/>
    <w:rsid w:val="005D68E0"/>
    <w:rsid w:val="005D6A71"/>
    <w:rsid w:val="005D6BC0"/>
    <w:rsid w:val="005D730B"/>
    <w:rsid w:val="005D73D7"/>
    <w:rsid w:val="005D7807"/>
    <w:rsid w:val="005D7EE4"/>
    <w:rsid w:val="005E01B4"/>
    <w:rsid w:val="005E041F"/>
    <w:rsid w:val="005E044E"/>
    <w:rsid w:val="005E05D8"/>
    <w:rsid w:val="005E09AB"/>
    <w:rsid w:val="005E09AD"/>
    <w:rsid w:val="005E0E03"/>
    <w:rsid w:val="005E1274"/>
    <w:rsid w:val="005E1275"/>
    <w:rsid w:val="005E140C"/>
    <w:rsid w:val="005E1476"/>
    <w:rsid w:val="005E15D5"/>
    <w:rsid w:val="005E1741"/>
    <w:rsid w:val="005E188A"/>
    <w:rsid w:val="005E1CE7"/>
    <w:rsid w:val="005E1D90"/>
    <w:rsid w:val="005E2071"/>
    <w:rsid w:val="005E2094"/>
    <w:rsid w:val="005E2108"/>
    <w:rsid w:val="005E21B1"/>
    <w:rsid w:val="005E25EE"/>
    <w:rsid w:val="005E2646"/>
    <w:rsid w:val="005E27AF"/>
    <w:rsid w:val="005E284B"/>
    <w:rsid w:val="005E2866"/>
    <w:rsid w:val="005E2939"/>
    <w:rsid w:val="005E30FA"/>
    <w:rsid w:val="005E34E4"/>
    <w:rsid w:val="005E36D5"/>
    <w:rsid w:val="005E37FE"/>
    <w:rsid w:val="005E3AD2"/>
    <w:rsid w:val="005E3B88"/>
    <w:rsid w:val="005E4682"/>
    <w:rsid w:val="005E4695"/>
    <w:rsid w:val="005E46A8"/>
    <w:rsid w:val="005E47C7"/>
    <w:rsid w:val="005E4C25"/>
    <w:rsid w:val="005E4D25"/>
    <w:rsid w:val="005E5026"/>
    <w:rsid w:val="005E51DE"/>
    <w:rsid w:val="005E5515"/>
    <w:rsid w:val="005E555D"/>
    <w:rsid w:val="005E586D"/>
    <w:rsid w:val="005E5933"/>
    <w:rsid w:val="005E5A1E"/>
    <w:rsid w:val="005E5CF8"/>
    <w:rsid w:val="005E5E7A"/>
    <w:rsid w:val="005E63DE"/>
    <w:rsid w:val="005E6459"/>
    <w:rsid w:val="005E67F7"/>
    <w:rsid w:val="005E68E6"/>
    <w:rsid w:val="005E6932"/>
    <w:rsid w:val="005E6935"/>
    <w:rsid w:val="005E6953"/>
    <w:rsid w:val="005E69BC"/>
    <w:rsid w:val="005E6BEF"/>
    <w:rsid w:val="005E6C74"/>
    <w:rsid w:val="005E6F17"/>
    <w:rsid w:val="005E6F6E"/>
    <w:rsid w:val="005E75D1"/>
    <w:rsid w:val="005E7900"/>
    <w:rsid w:val="005E7D11"/>
    <w:rsid w:val="005F0227"/>
    <w:rsid w:val="005F0256"/>
    <w:rsid w:val="005F0280"/>
    <w:rsid w:val="005F05A7"/>
    <w:rsid w:val="005F072A"/>
    <w:rsid w:val="005F0D77"/>
    <w:rsid w:val="005F1828"/>
    <w:rsid w:val="005F1918"/>
    <w:rsid w:val="005F1933"/>
    <w:rsid w:val="005F1A3A"/>
    <w:rsid w:val="005F1D3F"/>
    <w:rsid w:val="005F25A6"/>
    <w:rsid w:val="005F2803"/>
    <w:rsid w:val="005F2919"/>
    <w:rsid w:val="005F297A"/>
    <w:rsid w:val="005F2D28"/>
    <w:rsid w:val="005F2D7A"/>
    <w:rsid w:val="005F2EE7"/>
    <w:rsid w:val="005F3015"/>
    <w:rsid w:val="005F30E7"/>
    <w:rsid w:val="005F348E"/>
    <w:rsid w:val="005F3758"/>
    <w:rsid w:val="005F3972"/>
    <w:rsid w:val="005F3B2B"/>
    <w:rsid w:val="005F3B52"/>
    <w:rsid w:val="005F3E56"/>
    <w:rsid w:val="005F4085"/>
    <w:rsid w:val="005F40C2"/>
    <w:rsid w:val="005F4522"/>
    <w:rsid w:val="005F45EC"/>
    <w:rsid w:val="005F48E8"/>
    <w:rsid w:val="005F4A44"/>
    <w:rsid w:val="005F4EFC"/>
    <w:rsid w:val="005F5298"/>
    <w:rsid w:val="005F539F"/>
    <w:rsid w:val="005F5A3B"/>
    <w:rsid w:val="005F5B43"/>
    <w:rsid w:val="005F5EC2"/>
    <w:rsid w:val="005F61B5"/>
    <w:rsid w:val="005F64AC"/>
    <w:rsid w:val="005F6579"/>
    <w:rsid w:val="005F65A4"/>
    <w:rsid w:val="005F6C09"/>
    <w:rsid w:val="005F6D37"/>
    <w:rsid w:val="005F7727"/>
    <w:rsid w:val="005F789A"/>
    <w:rsid w:val="005F78CC"/>
    <w:rsid w:val="005F7BC9"/>
    <w:rsid w:val="005F7BFA"/>
    <w:rsid w:val="00600137"/>
    <w:rsid w:val="00600189"/>
    <w:rsid w:val="006001F5"/>
    <w:rsid w:val="00600392"/>
    <w:rsid w:val="00600796"/>
    <w:rsid w:val="00600943"/>
    <w:rsid w:val="00600966"/>
    <w:rsid w:val="006009C6"/>
    <w:rsid w:val="00600B56"/>
    <w:rsid w:val="00600DA5"/>
    <w:rsid w:val="00600E08"/>
    <w:rsid w:val="00601168"/>
    <w:rsid w:val="006013B2"/>
    <w:rsid w:val="00601463"/>
    <w:rsid w:val="006019B4"/>
    <w:rsid w:val="0060201C"/>
    <w:rsid w:val="006020BD"/>
    <w:rsid w:val="00602102"/>
    <w:rsid w:val="0060238A"/>
    <w:rsid w:val="006026D9"/>
    <w:rsid w:val="00602B3B"/>
    <w:rsid w:val="00602E28"/>
    <w:rsid w:val="0060319C"/>
    <w:rsid w:val="0060341A"/>
    <w:rsid w:val="00603491"/>
    <w:rsid w:val="00603700"/>
    <w:rsid w:val="0060379E"/>
    <w:rsid w:val="00603943"/>
    <w:rsid w:val="006039D8"/>
    <w:rsid w:val="00603F3D"/>
    <w:rsid w:val="00604019"/>
    <w:rsid w:val="00604048"/>
    <w:rsid w:val="0060413A"/>
    <w:rsid w:val="0060432C"/>
    <w:rsid w:val="00604CE2"/>
    <w:rsid w:val="00604E2F"/>
    <w:rsid w:val="00604FB6"/>
    <w:rsid w:val="00605291"/>
    <w:rsid w:val="00605591"/>
    <w:rsid w:val="0060586A"/>
    <w:rsid w:val="00605B2C"/>
    <w:rsid w:val="00605B3D"/>
    <w:rsid w:val="00605C36"/>
    <w:rsid w:val="00605D15"/>
    <w:rsid w:val="00605ECA"/>
    <w:rsid w:val="00605F10"/>
    <w:rsid w:val="006060C9"/>
    <w:rsid w:val="0060694B"/>
    <w:rsid w:val="00606C56"/>
    <w:rsid w:val="00607024"/>
    <w:rsid w:val="006071E0"/>
    <w:rsid w:val="00607205"/>
    <w:rsid w:val="006072CC"/>
    <w:rsid w:val="00607905"/>
    <w:rsid w:val="00607990"/>
    <w:rsid w:val="00607D28"/>
    <w:rsid w:val="00607F78"/>
    <w:rsid w:val="0061014E"/>
    <w:rsid w:val="00610188"/>
    <w:rsid w:val="00610288"/>
    <w:rsid w:val="006102BA"/>
    <w:rsid w:val="006103A5"/>
    <w:rsid w:val="0061044E"/>
    <w:rsid w:val="00610922"/>
    <w:rsid w:val="00610AC9"/>
    <w:rsid w:val="00610AF2"/>
    <w:rsid w:val="00610D61"/>
    <w:rsid w:val="00610D7C"/>
    <w:rsid w:val="00610FD6"/>
    <w:rsid w:val="00610FF5"/>
    <w:rsid w:val="00610FF6"/>
    <w:rsid w:val="006112B1"/>
    <w:rsid w:val="0061139A"/>
    <w:rsid w:val="00611435"/>
    <w:rsid w:val="006118A2"/>
    <w:rsid w:val="00611A98"/>
    <w:rsid w:val="00611C66"/>
    <w:rsid w:val="00611CA0"/>
    <w:rsid w:val="00611DEA"/>
    <w:rsid w:val="00611E33"/>
    <w:rsid w:val="00611ED4"/>
    <w:rsid w:val="0061213A"/>
    <w:rsid w:val="00612671"/>
    <w:rsid w:val="00612840"/>
    <w:rsid w:val="00612AA3"/>
    <w:rsid w:val="00612CEC"/>
    <w:rsid w:val="00612DC6"/>
    <w:rsid w:val="00613945"/>
    <w:rsid w:val="00613F9A"/>
    <w:rsid w:val="00614046"/>
    <w:rsid w:val="0061409D"/>
    <w:rsid w:val="0061422F"/>
    <w:rsid w:val="0061431B"/>
    <w:rsid w:val="00614809"/>
    <w:rsid w:val="00614BE8"/>
    <w:rsid w:val="00614CB2"/>
    <w:rsid w:val="00614DED"/>
    <w:rsid w:val="0061530D"/>
    <w:rsid w:val="00615344"/>
    <w:rsid w:val="00615421"/>
    <w:rsid w:val="00615CB4"/>
    <w:rsid w:val="006160AF"/>
    <w:rsid w:val="006163C6"/>
    <w:rsid w:val="0061647A"/>
    <w:rsid w:val="006164B4"/>
    <w:rsid w:val="006164CE"/>
    <w:rsid w:val="0061663D"/>
    <w:rsid w:val="0061723C"/>
    <w:rsid w:val="006172D3"/>
    <w:rsid w:val="00617510"/>
    <w:rsid w:val="006178BB"/>
    <w:rsid w:val="00617A5E"/>
    <w:rsid w:val="00617D7A"/>
    <w:rsid w:val="00617DBD"/>
    <w:rsid w:val="00617E03"/>
    <w:rsid w:val="00617E22"/>
    <w:rsid w:val="006208AA"/>
    <w:rsid w:val="006209FE"/>
    <w:rsid w:val="006211B9"/>
    <w:rsid w:val="00621391"/>
    <w:rsid w:val="006215D6"/>
    <w:rsid w:val="006217A6"/>
    <w:rsid w:val="00621818"/>
    <w:rsid w:val="006218ED"/>
    <w:rsid w:val="00621CD1"/>
    <w:rsid w:val="0062239C"/>
    <w:rsid w:val="006228B7"/>
    <w:rsid w:val="00622D1A"/>
    <w:rsid w:val="00622DE3"/>
    <w:rsid w:val="00622F10"/>
    <w:rsid w:val="0062339C"/>
    <w:rsid w:val="0062361F"/>
    <w:rsid w:val="00623899"/>
    <w:rsid w:val="00623A48"/>
    <w:rsid w:val="00623B95"/>
    <w:rsid w:val="00623CD4"/>
    <w:rsid w:val="00623FA1"/>
    <w:rsid w:val="00624075"/>
    <w:rsid w:val="00624675"/>
    <w:rsid w:val="00624793"/>
    <w:rsid w:val="006248F3"/>
    <w:rsid w:val="00624AC8"/>
    <w:rsid w:val="00624FC8"/>
    <w:rsid w:val="00625293"/>
    <w:rsid w:val="00625302"/>
    <w:rsid w:val="0062530C"/>
    <w:rsid w:val="00625581"/>
    <w:rsid w:val="00625AE7"/>
    <w:rsid w:val="00625C8E"/>
    <w:rsid w:val="0062615B"/>
    <w:rsid w:val="00626176"/>
    <w:rsid w:val="006263F0"/>
    <w:rsid w:val="00626464"/>
    <w:rsid w:val="00626A16"/>
    <w:rsid w:val="00626F22"/>
    <w:rsid w:val="00626F5C"/>
    <w:rsid w:val="006274CD"/>
    <w:rsid w:val="00627520"/>
    <w:rsid w:val="00627ED6"/>
    <w:rsid w:val="0063052E"/>
    <w:rsid w:val="00630548"/>
    <w:rsid w:val="00630AC1"/>
    <w:rsid w:val="00630AD6"/>
    <w:rsid w:val="00630B36"/>
    <w:rsid w:val="00630C29"/>
    <w:rsid w:val="00630D56"/>
    <w:rsid w:val="00630D71"/>
    <w:rsid w:val="00630E61"/>
    <w:rsid w:val="00630FCC"/>
    <w:rsid w:val="0063113A"/>
    <w:rsid w:val="006313DA"/>
    <w:rsid w:val="00631420"/>
    <w:rsid w:val="0063150D"/>
    <w:rsid w:val="00631626"/>
    <w:rsid w:val="00631EB8"/>
    <w:rsid w:val="00632449"/>
    <w:rsid w:val="006325F9"/>
    <w:rsid w:val="0063299D"/>
    <w:rsid w:val="00632ABE"/>
    <w:rsid w:val="00632BBC"/>
    <w:rsid w:val="00632C7E"/>
    <w:rsid w:val="00633391"/>
    <w:rsid w:val="00633637"/>
    <w:rsid w:val="0063398E"/>
    <w:rsid w:val="00633B1C"/>
    <w:rsid w:val="00633E9D"/>
    <w:rsid w:val="00633F3A"/>
    <w:rsid w:val="006340B3"/>
    <w:rsid w:val="006343E8"/>
    <w:rsid w:val="006344F6"/>
    <w:rsid w:val="006345ED"/>
    <w:rsid w:val="006347FC"/>
    <w:rsid w:val="00634AE5"/>
    <w:rsid w:val="00634C43"/>
    <w:rsid w:val="00634E43"/>
    <w:rsid w:val="00634E50"/>
    <w:rsid w:val="00635484"/>
    <w:rsid w:val="006357D9"/>
    <w:rsid w:val="00635CA8"/>
    <w:rsid w:val="00635CD2"/>
    <w:rsid w:val="00636197"/>
    <w:rsid w:val="006363E6"/>
    <w:rsid w:val="00636465"/>
    <w:rsid w:val="006366C8"/>
    <w:rsid w:val="0063677C"/>
    <w:rsid w:val="00636B2D"/>
    <w:rsid w:val="00636F6B"/>
    <w:rsid w:val="00636F9B"/>
    <w:rsid w:val="00637046"/>
    <w:rsid w:val="00637188"/>
    <w:rsid w:val="00637236"/>
    <w:rsid w:val="00637299"/>
    <w:rsid w:val="00637394"/>
    <w:rsid w:val="00637463"/>
    <w:rsid w:val="0063748F"/>
    <w:rsid w:val="006374A1"/>
    <w:rsid w:val="00637DCD"/>
    <w:rsid w:val="0064004B"/>
    <w:rsid w:val="0064010F"/>
    <w:rsid w:val="00640173"/>
    <w:rsid w:val="0064018B"/>
    <w:rsid w:val="00640383"/>
    <w:rsid w:val="00640394"/>
    <w:rsid w:val="0064050A"/>
    <w:rsid w:val="006406FC"/>
    <w:rsid w:val="00640A70"/>
    <w:rsid w:val="00640BA7"/>
    <w:rsid w:val="00640CBC"/>
    <w:rsid w:val="00640D0E"/>
    <w:rsid w:val="00640E06"/>
    <w:rsid w:val="00640F60"/>
    <w:rsid w:val="0064112C"/>
    <w:rsid w:val="00641179"/>
    <w:rsid w:val="00641292"/>
    <w:rsid w:val="006415BF"/>
    <w:rsid w:val="0064161F"/>
    <w:rsid w:val="006419D6"/>
    <w:rsid w:val="00641B8C"/>
    <w:rsid w:val="00641D5C"/>
    <w:rsid w:val="006420B4"/>
    <w:rsid w:val="006420CB"/>
    <w:rsid w:val="00642BE7"/>
    <w:rsid w:val="00642FCF"/>
    <w:rsid w:val="00643041"/>
    <w:rsid w:val="006431D2"/>
    <w:rsid w:val="006439F4"/>
    <w:rsid w:val="00643A4E"/>
    <w:rsid w:val="0064418F"/>
    <w:rsid w:val="006442DA"/>
    <w:rsid w:val="006446C3"/>
    <w:rsid w:val="00644C87"/>
    <w:rsid w:val="00644CB0"/>
    <w:rsid w:val="00644F52"/>
    <w:rsid w:val="006454B0"/>
    <w:rsid w:val="00645888"/>
    <w:rsid w:val="006461ED"/>
    <w:rsid w:val="0064624A"/>
    <w:rsid w:val="006462FC"/>
    <w:rsid w:val="00646596"/>
    <w:rsid w:val="006466A1"/>
    <w:rsid w:val="00646ABF"/>
    <w:rsid w:val="006470CB"/>
    <w:rsid w:val="006471B1"/>
    <w:rsid w:val="00647250"/>
    <w:rsid w:val="00647548"/>
    <w:rsid w:val="0064799E"/>
    <w:rsid w:val="00647AE2"/>
    <w:rsid w:val="00647D56"/>
    <w:rsid w:val="00647D83"/>
    <w:rsid w:val="00647D98"/>
    <w:rsid w:val="00647E9E"/>
    <w:rsid w:val="0065018A"/>
    <w:rsid w:val="006503E1"/>
    <w:rsid w:val="00650521"/>
    <w:rsid w:val="00650950"/>
    <w:rsid w:val="00650B52"/>
    <w:rsid w:val="00650D68"/>
    <w:rsid w:val="00650E79"/>
    <w:rsid w:val="00650F52"/>
    <w:rsid w:val="006510A0"/>
    <w:rsid w:val="00651D1A"/>
    <w:rsid w:val="00651FDE"/>
    <w:rsid w:val="00652484"/>
    <w:rsid w:val="006527F3"/>
    <w:rsid w:val="006529EF"/>
    <w:rsid w:val="00652A21"/>
    <w:rsid w:val="00652B97"/>
    <w:rsid w:val="00652D4D"/>
    <w:rsid w:val="00652D9C"/>
    <w:rsid w:val="00652FA9"/>
    <w:rsid w:val="00652FF6"/>
    <w:rsid w:val="0065350A"/>
    <w:rsid w:val="00653B27"/>
    <w:rsid w:val="00653E33"/>
    <w:rsid w:val="0065437E"/>
    <w:rsid w:val="006544BE"/>
    <w:rsid w:val="00654511"/>
    <w:rsid w:val="00654B03"/>
    <w:rsid w:val="00654D98"/>
    <w:rsid w:val="00654E68"/>
    <w:rsid w:val="00654E78"/>
    <w:rsid w:val="006552B5"/>
    <w:rsid w:val="006559DA"/>
    <w:rsid w:val="00655A01"/>
    <w:rsid w:val="00656170"/>
    <w:rsid w:val="0065629D"/>
    <w:rsid w:val="00656578"/>
    <w:rsid w:val="006566A8"/>
    <w:rsid w:val="0065674B"/>
    <w:rsid w:val="00656C82"/>
    <w:rsid w:val="00656CAC"/>
    <w:rsid w:val="00656DA6"/>
    <w:rsid w:val="0065754C"/>
    <w:rsid w:val="006577FC"/>
    <w:rsid w:val="0065791B"/>
    <w:rsid w:val="00657B90"/>
    <w:rsid w:val="00657E5B"/>
    <w:rsid w:val="00657F78"/>
    <w:rsid w:val="00660671"/>
    <w:rsid w:val="00660AA8"/>
    <w:rsid w:val="00660D61"/>
    <w:rsid w:val="00660F58"/>
    <w:rsid w:val="006610A3"/>
    <w:rsid w:val="0066129D"/>
    <w:rsid w:val="006614ED"/>
    <w:rsid w:val="006616E6"/>
    <w:rsid w:val="00661B35"/>
    <w:rsid w:val="00661CC8"/>
    <w:rsid w:val="00661F5C"/>
    <w:rsid w:val="0066311E"/>
    <w:rsid w:val="00663421"/>
    <w:rsid w:val="00663715"/>
    <w:rsid w:val="0066377D"/>
    <w:rsid w:val="00663822"/>
    <w:rsid w:val="006638A0"/>
    <w:rsid w:val="00663BA5"/>
    <w:rsid w:val="00663BDE"/>
    <w:rsid w:val="00663C58"/>
    <w:rsid w:val="00663CA1"/>
    <w:rsid w:val="00663CB0"/>
    <w:rsid w:val="00663D2D"/>
    <w:rsid w:val="00664155"/>
    <w:rsid w:val="00664166"/>
    <w:rsid w:val="0066429E"/>
    <w:rsid w:val="00664BAF"/>
    <w:rsid w:val="00664F92"/>
    <w:rsid w:val="0066505C"/>
    <w:rsid w:val="006652F9"/>
    <w:rsid w:val="0066538E"/>
    <w:rsid w:val="00665482"/>
    <w:rsid w:val="006655FC"/>
    <w:rsid w:val="006656BD"/>
    <w:rsid w:val="006657EB"/>
    <w:rsid w:val="00665B3C"/>
    <w:rsid w:val="00665BFC"/>
    <w:rsid w:val="00665C33"/>
    <w:rsid w:val="00665C57"/>
    <w:rsid w:val="00665C87"/>
    <w:rsid w:val="00665FD4"/>
    <w:rsid w:val="00666164"/>
    <w:rsid w:val="0066632D"/>
    <w:rsid w:val="006667A6"/>
    <w:rsid w:val="00666884"/>
    <w:rsid w:val="00666929"/>
    <w:rsid w:val="00666CC4"/>
    <w:rsid w:val="00666E5A"/>
    <w:rsid w:val="006673F6"/>
    <w:rsid w:val="00667BFD"/>
    <w:rsid w:val="00667CFF"/>
    <w:rsid w:val="00667DE0"/>
    <w:rsid w:val="00667E39"/>
    <w:rsid w:val="0067007F"/>
    <w:rsid w:val="006700E6"/>
    <w:rsid w:val="00670161"/>
    <w:rsid w:val="006701AA"/>
    <w:rsid w:val="006704BF"/>
    <w:rsid w:val="00670681"/>
    <w:rsid w:val="00670AB6"/>
    <w:rsid w:val="00670BCA"/>
    <w:rsid w:val="00670C0E"/>
    <w:rsid w:val="00670C4D"/>
    <w:rsid w:val="00670DE4"/>
    <w:rsid w:val="00670F0D"/>
    <w:rsid w:val="00671132"/>
    <w:rsid w:val="00671459"/>
    <w:rsid w:val="006717E4"/>
    <w:rsid w:val="006719E6"/>
    <w:rsid w:val="00671FBE"/>
    <w:rsid w:val="00671FC5"/>
    <w:rsid w:val="00672081"/>
    <w:rsid w:val="00672155"/>
    <w:rsid w:val="006723C9"/>
    <w:rsid w:val="00672531"/>
    <w:rsid w:val="0067263E"/>
    <w:rsid w:val="00672975"/>
    <w:rsid w:val="0067299C"/>
    <w:rsid w:val="00672A2B"/>
    <w:rsid w:val="00672DB2"/>
    <w:rsid w:val="00672F3C"/>
    <w:rsid w:val="00672FCA"/>
    <w:rsid w:val="006730DA"/>
    <w:rsid w:val="006731CC"/>
    <w:rsid w:val="0067363D"/>
    <w:rsid w:val="006737A4"/>
    <w:rsid w:val="00673B35"/>
    <w:rsid w:val="00673B90"/>
    <w:rsid w:val="00673BE8"/>
    <w:rsid w:val="00673D9F"/>
    <w:rsid w:val="00673E8A"/>
    <w:rsid w:val="0067416C"/>
    <w:rsid w:val="0067419A"/>
    <w:rsid w:val="0067419E"/>
    <w:rsid w:val="00674338"/>
    <w:rsid w:val="00674514"/>
    <w:rsid w:val="006747E4"/>
    <w:rsid w:val="0067481C"/>
    <w:rsid w:val="00674C63"/>
    <w:rsid w:val="00674CCB"/>
    <w:rsid w:val="006750D7"/>
    <w:rsid w:val="0067512C"/>
    <w:rsid w:val="0067535B"/>
    <w:rsid w:val="0067552B"/>
    <w:rsid w:val="006759D2"/>
    <w:rsid w:val="00675CDE"/>
    <w:rsid w:val="00675F3F"/>
    <w:rsid w:val="00676567"/>
    <w:rsid w:val="00676B2F"/>
    <w:rsid w:val="00676F71"/>
    <w:rsid w:val="00676FA3"/>
    <w:rsid w:val="00676FB4"/>
    <w:rsid w:val="0067706F"/>
    <w:rsid w:val="006772DA"/>
    <w:rsid w:val="00677738"/>
    <w:rsid w:val="00677976"/>
    <w:rsid w:val="00677E6D"/>
    <w:rsid w:val="00677F46"/>
    <w:rsid w:val="00680160"/>
    <w:rsid w:val="00680380"/>
    <w:rsid w:val="006805C8"/>
    <w:rsid w:val="00680657"/>
    <w:rsid w:val="00680C91"/>
    <w:rsid w:val="00680CE9"/>
    <w:rsid w:val="00680F36"/>
    <w:rsid w:val="00681454"/>
    <w:rsid w:val="006814EF"/>
    <w:rsid w:val="0068181F"/>
    <w:rsid w:val="006818A5"/>
    <w:rsid w:val="0068198F"/>
    <w:rsid w:val="00681AF4"/>
    <w:rsid w:val="00681E6A"/>
    <w:rsid w:val="0068217D"/>
    <w:rsid w:val="00682491"/>
    <w:rsid w:val="0068255F"/>
    <w:rsid w:val="00682770"/>
    <w:rsid w:val="0068296F"/>
    <w:rsid w:val="00682B89"/>
    <w:rsid w:val="00682DC6"/>
    <w:rsid w:val="00682E7C"/>
    <w:rsid w:val="00683107"/>
    <w:rsid w:val="006834C0"/>
    <w:rsid w:val="00683968"/>
    <w:rsid w:val="00683B18"/>
    <w:rsid w:val="00683B5B"/>
    <w:rsid w:val="006841B3"/>
    <w:rsid w:val="006841F3"/>
    <w:rsid w:val="00684228"/>
    <w:rsid w:val="00684396"/>
    <w:rsid w:val="0068456D"/>
    <w:rsid w:val="00684594"/>
    <w:rsid w:val="00684A42"/>
    <w:rsid w:val="00684EA1"/>
    <w:rsid w:val="006850C0"/>
    <w:rsid w:val="0068510A"/>
    <w:rsid w:val="00685279"/>
    <w:rsid w:val="00685471"/>
    <w:rsid w:val="00686449"/>
    <w:rsid w:val="0068675F"/>
    <w:rsid w:val="00686781"/>
    <w:rsid w:val="006869A7"/>
    <w:rsid w:val="00686CAA"/>
    <w:rsid w:val="00687ADE"/>
    <w:rsid w:val="00687AED"/>
    <w:rsid w:val="00687C12"/>
    <w:rsid w:val="00687DEA"/>
    <w:rsid w:val="00687E2A"/>
    <w:rsid w:val="00690296"/>
    <w:rsid w:val="00690387"/>
    <w:rsid w:val="00690429"/>
    <w:rsid w:val="00690503"/>
    <w:rsid w:val="00690B92"/>
    <w:rsid w:val="006910F2"/>
    <w:rsid w:val="006912B0"/>
    <w:rsid w:val="00691373"/>
    <w:rsid w:val="00691489"/>
    <w:rsid w:val="006915F0"/>
    <w:rsid w:val="00691635"/>
    <w:rsid w:val="00691680"/>
    <w:rsid w:val="0069193C"/>
    <w:rsid w:val="00691996"/>
    <w:rsid w:val="00691A97"/>
    <w:rsid w:val="00691D45"/>
    <w:rsid w:val="006920EC"/>
    <w:rsid w:val="0069233A"/>
    <w:rsid w:val="006925C0"/>
    <w:rsid w:val="006925C8"/>
    <w:rsid w:val="0069283A"/>
    <w:rsid w:val="00692A29"/>
    <w:rsid w:val="006933B6"/>
    <w:rsid w:val="00693802"/>
    <w:rsid w:val="0069396C"/>
    <w:rsid w:val="00693AC6"/>
    <w:rsid w:val="00693B6F"/>
    <w:rsid w:val="00693FA6"/>
    <w:rsid w:val="0069407C"/>
    <w:rsid w:val="006941BE"/>
    <w:rsid w:val="0069432D"/>
    <w:rsid w:val="0069454B"/>
    <w:rsid w:val="006947DF"/>
    <w:rsid w:val="00694B1D"/>
    <w:rsid w:val="00694C50"/>
    <w:rsid w:val="00694D77"/>
    <w:rsid w:val="006950E5"/>
    <w:rsid w:val="006952C4"/>
    <w:rsid w:val="006954AD"/>
    <w:rsid w:val="006957B3"/>
    <w:rsid w:val="00695931"/>
    <w:rsid w:val="006961B7"/>
    <w:rsid w:val="0069635F"/>
    <w:rsid w:val="00696727"/>
    <w:rsid w:val="006969E1"/>
    <w:rsid w:val="00696BF2"/>
    <w:rsid w:val="00697081"/>
    <w:rsid w:val="00697149"/>
    <w:rsid w:val="006975EF"/>
    <w:rsid w:val="00697D5E"/>
    <w:rsid w:val="00697DB2"/>
    <w:rsid w:val="006A0190"/>
    <w:rsid w:val="006A02A9"/>
    <w:rsid w:val="006A0710"/>
    <w:rsid w:val="006A0BD9"/>
    <w:rsid w:val="006A0C51"/>
    <w:rsid w:val="006A0D58"/>
    <w:rsid w:val="006A0F45"/>
    <w:rsid w:val="006A14D1"/>
    <w:rsid w:val="006A194D"/>
    <w:rsid w:val="006A1B31"/>
    <w:rsid w:val="006A1CA0"/>
    <w:rsid w:val="006A1D15"/>
    <w:rsid w:val="006A2119"/>
    <w:rsid w:val="006A2743"/>
    <w:rsid w:val="006A28E9"/>
    <w:rsid w:val="006A2933"/>
    <w:rsid w:val="006A3054"/>
    <w:rsid w:val="006A3987"/>
    <w:rsid w:val="006A3F96"/>
    <w:rsid w:val="006A4057"/>
    <w:rsid w:val="006A476B"/>
    <w:rsid w:val="006A4BF2"/>
    <w:rsid w:val="006A4DFC"/>
    <w:rsid w:val="006A5702"/>
    <w:rsid w:val="006A5A81"/>
    <w:rsid w:val="006A5C66"/>
    <w:rsid w:val="006A5DF7"/>
    <w:rsid w:val="006A612A"/>
    <w:rsid w:val="006A63EE"/>
    <w:rsid w:val="006A66C4"/>
    <w:rsid w:val="006A672B"/>
    <w:rsid w:val="006A7311"/>
    <w:rsid w:val="006A7376"/>
    <w:rsid w:val="006A7965"/>
    <w:rsid w:val="006A7B11"/>
    <w:rsid w:val="006A7CF3"/>
    <w:rsid w:val="006A7E4B"/>
    <w:rsid w:val="006B029A"/>
    <w:rsid w:val="006B03FB"/>
    <w:rsid w:val="006B07D8"/>
    <w:rsid w:val="006B07E2"/>
    <w:rsid w:val="006B07F4"/>
    <w:rsid w:val="006B0818"/>
    <w:rsid w:val="006B089F"/>
    <w:rsid w:val="006B0C30"/>
    <w:rsid w:val="006B0E9B"/>
    <w:rsid w:val="006B157B"/>
    <w:rsid w:val="006B1714"/>
    <w:rsid w:val="006B1749"/>
    <w:rsid w:val="006B1834"/>
    <w:rsid w:val="006B1880"/>
    <w:rsid w:val="006B1929"/>
    <w:rsid w:val="006B1F3A"/>
    <w:rsid w:val="006B29D4"/>
    <w:rsid w:val="006B2A95"/>
    <w:rsid w:val="006B31DB"/>
    <w:rsid w:val="006B32ED"/>
    <w:rsid w:val="006B3568"/>
    <w:rsid w:val="006B3618"/>
    <w:rsid w:val="006B36B0"/>
    <w:rsid w:val="006B3B58"/>
    <w:rsid w:val="006B3B7C"/>
    <w:rsid w:val="006B4353"/>
    <w:rsid w:val="006B46E8"/>
    <w:rsid w:val="006B4945"/>
    <w:rsid w:val="006B4A9B"/>
    <w:rsid w:val="006B4E9E"/>
    <w:rsid w:val="006B4EC6"/>
    <w:rsid w:val="006B51B1"/>
    <w:rsid w:val="006B57E0"/>
    <w:rsid w:val="006B5C57"/>
    <w:rsid w:val="006B5E6D"/>
    <w:rsid w:val="006B5EEA"/>
    <w:rsid w:val="006B5FED"/>
    <w:rsid w:val="006B6094"/>
    <w:rsid w:val="006B64FE"/>
    <w:rsid w:val="006B6760"/>
    <w:rsid w:val="006B687D"/>
    <w:rsid w:val="006B6A8C"/>
    <w:rsid w:val="006B6D33"/>
    <w:rsid w:val="006B71ED"/>
    <w:rsid w:val="006B73ED"/>
    <w:rsid w:val="006B7515"/>
    <w:rsid w:val="006B77F7"/>
    <w:rsid w:val="006B7EA3"/>
    <w:rsid w:val="006C03BF"/>
    <w:rsid w:val="006C0919"/>
    <w:rsid w:val="006C0C78"/>
    <w:rsid w:val="006C0E0B"/>
    <w:rsid w:val="006C1009"/>
    <w:rsid w:val="006C1026"/>
    <w:rsid w:val="006C1335"/>
    <w:rsid w:val="006C15AC"/>
    <w:rsid w:val="006C15D4"/>
    <w:rsid w:val="006C16C9"/>
    <w:rsid w:val="006C1877"/>
    <w:rsid w:val="006C1A50"/>
    <w:rsid w:val="006C1B7E"/>
    <w:rsid w:val="006C1BE8"/>
    <w:rsid w:val="006C1F75"/>
    <w:rsid w:val="006C24B5"/>
    <w:rsid w:val="006C26B3"/>
    <w:rsid w:val="006C2D61"/>
    <w:rsid w:val="006C31ED"/>
    <w:rsid w:val="006C3258"/>
    <w:rsid w:val="006C36C2"/>
    <w:rsid w:val="006C36CD"/>
    <w:rsid w:val="006C3A8A"/>
    <w:rsid w:val="006C3DC9"/>
    <w:rsid w:val="006C41AC"/>
    <w:rsid w:val="006C4674"/>
    <w:rsid w:val="006C46D2"/>
    <w:rsid w:val="006C4822"/>
    <w:rsid w:val="006C4DE9"/>
    <w:rsid w:val="006C5148"/>
    <w:rsid w:val="006C5189"/>
    <w:rsid w:val="006C52FE"/>
    <w:rsid w:val="006C55C1"/>
    <w:rsid w:val="006C55C9"/>
    <w:rsid w:val="006C55CC"/>
    <w:rsid w:val="006C56C3"/>
    <w:rsid w:val="006C5A22"/>
    <w:rsid w:val="006C5D9D"/>
    <w:rsid w:val="006C6124"/>
    <w:rsid w:val="006C651D"/>
    <w:rsid w:val="006C6A96"/>
    <w:rsid w:val="006C6B0E"/>
    <w:rsid w:val="006C6CCE"/>
    <w:rsid w:val="006C6D48"/>
    <w:rsid w:val="006C6D95"/>
    <w:rsid w:val="006C6DEA"/>
    <w:rsid w:val="006C6F6C"/>
    <w:rsid w:val="006C6FC5"/>
    <w:rsid w:val="006C770C"/>
    <w:rsid w:val="006C7CBC"/>
    <w:rsid w:val="006C7E8E"/>
    <w:rsid w:val="006C7F45"/>
    <w:rsid w:val="006D002B"/>
    <w:rsid w:val="006D01FB"/>
    <w:rsid w:val="006D022B"/>
    <w:rsid w:val="006D04CF"/>
    <w:rsid w:val="006D0563"/>
    <w:rsid w:val="006D0774"/>
    <w:rsid w:val="006D084E"/>
    <w:rsid w:val="006D09A9"/>
    <w:rsid w:val="006D0A2C"/>
    <w:rsid w:val="006D0D50"/>
    <w:rsid w:val="006D0FB6"/>
    <w:rsid w:val="006D110D"/>
    <w:rsid w:val="006D11CC"/>
    <w:rsid w:val="006D15CA"/>
    <w:rsid w:val="006D1780"/>
    <w:rsid w:val="006D1E21"/>
    <w:rsid w:val="006D2177"/>
    <w:rsid w:val="006D217F"/>
    <w:rsid w:val="006D22CD"/>
    <w:rsid w:val="006D232A"/>
    <w:rsid w:val="006D238D"/>
    <w:rsid w:val="006D25EB"/>
    <w:rsid w:val="006D26E7"/>
    <w:rsid w:val="006D28F8"/>
    <w:rsid w:val="006D2946"/>
    <w:rsid w:val="006D2ABD"/>
    <w:rsid w:val="006D3014"/>
    <w:rsid w:val="006D37CC"/>
    <w:rsid w:val="006D38A1"/>
    <w:rsid w:val="006D3BBE"/>
    <w:rsid w:val="006D3CC6"/>
    <w:rsid w:val="006D3D5C"/>
    <w:rsid w:val="006D3E09"/>
    <w:rsid w:val="006D4014"/>
    <w:rsid w:val="006D418C"/>
    <w:rsid w:val="006D4369"/>
    <w:rsid w:val="006D4837"/>
    <w:rsid w:val="006D485A"/>
    <w:rsid w:val="006D4BAB"/>
    <w:rsid w:val="006D4C01"/>
    <w:rsid w:val="006D4C06"/>
    <w:rsid w:val="006D4D77"/>
    <w:rsid w:val="006D4EF4"/>
    <w:rsid w:val="006D50E5"/>
    <w:rsid w:val="006D51CD"/>
    <w:rsid w:val="006D53CA"/>
    <w:rsid w:val="006D596A"/>
    <w:rsid w:val="006D59C1"/>
    <w:rsid w:val="006D5BE0"/>
    <w:rsid w:val="006D6256"/>
    <w:rsid w:val="006D6503"/>
    <w:rsid w:val="006D6725"/>
    <w:rsid w:val="006D67BF"/>
    <w:rsid w:val="006D67F1"/>
    <w:rsid w:val="006D6ACB"/>
    <w:rsid w:val="006D6B32"/>
    <w:rsid w:val="006D6CE2"/>
    <w:rsid w:val="006D6F72"/>
    <w:rsid w:val="006D73BA"/>
    <w:rsid w:val="006D7803"/>
    <w:rsid w:val="006D789F"/>
    <w:rsid w:val="006D7923"/>
    <w:rsid w:val="006D7960"/>
    <w:rsid w:val="006D7EDA"/>
    <w:rsid w:val="006E0366"/>
    <w:rsid w:val="006E066E"/>
    <w:rsid w:val="006E0695"/>
    <w:rsid w:val="006E06F4"/>
    <w:rsid w:val="006E1025"/>
    <w:rsid w:val="006E12CC"/>
    <w:rsid w:val="006E15DA"/>
    <w:rsid w:val="006E17B7"/>
    <w:rsid w:val="006E1927"/>
    <w:rsid w:val="006E21DF"/>
    <w:rsid w:val="006E2264"/>
    <w:rsid w:val="006E2296"/>
    <w:rsid w:val="006E247F"/>
    <w:rsid w:val="006E296D"/>
    <w:rsid w:val="006E2C98"/>
    <w:rsid w:val="006E2E5F"/>
    <w:rsid w:val="006E2FEF"/>
    <w:rsid w:val="006E3A0D"/>
    <w:rsid w:val="006E43E9"/>
    <w:rsid w:val="006E47D9"/>
    <w:rsid w:val="006E48E1"/>
    <w:rsid w:val="006E4AC3"/>
    <w:rsid w:val="006E5162"/>
    <w:rsid w:val="006E5394"/>
    <w:rsid w:val="006E54A8"/>
    <w:rsid w:val="006E58D2"/>
    <w:rsid w:val="006E5AE2"/>
    <w:rsid w:val="006E5BBF"/>
    <w:rsid w:val="006E609D"/>
    <w:rsid w:val="006E60D4"/>
    <w:rsid w:val="006E613F"/>
    <w:rsid w:val="006E6150"/>
    <w:rsid w:val="006E669E"/>
    <w:rsid w:val="006E6875"/>
    <w:rsid w:val="006E6B1E"/>
    <w:rsid w:val="006E6C6F"/>
    <w:rsid w:val="006E6DB9"/>
    <w:rsid w:val="006E6E56"/>
    <w:rsid w:val="006E6FE2"/>
    <w:rsid w:val="006E7204"/>
    <w:rsid w:val="006E7463"/>
    <w:rsid w:val="006E782A"/>
    <w:rsid w:val="006E78F9"/>
    <w:rsid w:val="006F00F6"/>
    <w:rsid w:val="006F05DC"/>
    <w:rsid w:val="006F0711"/>
    <w:rsid w:val="006F08DC"/>
    <w:rsid w:val="006F0BA4"/>
    <w:rsid w:val="006F0EE8"/>
    <w:rsid w:val="006F0FBA"/>
    <w:rsid w:val="006F111B"/>
    <w:rsid w:val="006F1315"/>
    <w:rsid w:val="006F151A"/>
    <w:rsid w:val="006F1568"/>
    <w:rsid w:val="006F1622"/>
    <w:rsid w:val="006F1667"/>
    <w:rsid w:val="006F1CBE"/>
    <w:rsid w:val="006F262C"/>
    <w:rsid w:val="006F282E"/>
    <w:rsid w:val="006F2D28"/>
    <w:rsid w:val="006F2D91"/>
    <w:rsid w:val="006F2DC5"/>
    <w:rsid w:val="006F2E54"/>
    <w:rsid w:val="006F2EF0"/>
    <w:rsid w:val="006F2F7D"/>
    <w:rsid w:val="006F32EF"/>
    <w:rsid w:val="006F33D9"/>
    <w:rsid w:val="006F344B"/>
    <w:rsid w:val="006F36B9"/>
    <w:rsid w:val="006F3F4F"/>
    <w:rsid w:val="006F4039"/>
    <w:rsid w:val="006F4389"/>
    <w:rsid w:val="006F444E"/>
    <w:rsid w:val="006F463B"/>
    <w:rsid w:val="006F47AC"/>
    <w:rsid w:val="006F49D8"/>
    <w:rsid w:val="006F4D35"/>
    <w:rsid w:val="006F4E6A"/>
    <w:rsid w:val="006F50E7"/>
    <w:rsid w:val="006F55F7"/>
    <w:rsid w:val="006F5749"/>
    <w:rsid w:val="006F5A0E"/>
    <w:rsid w:val="006F5AC9"/>
    <w:rsid w:val="006F5E07"/>
    <w:rsid w:val="006F5F96"/>
    <w:rsid w:val="006F65CA"/>
    <w:rsid w:val="006F6B0B"/>
    <w:rsid w:val="006F7030"/>
    <w:rsid w:val="006F7294"/>
    <w:rsid w:val="006F74D6"/>
    <w:rsid w:val="006F758E"/>
    <w:rsid w:val="006F760D"/>
    <w:rsid w:val="006F7A75"/>
    <w:rsid w:val="006F7B8F"/>
    <w:rsid w:val="006F7B95"/>
    <w:rsid w:val="0070025F"/>
    <w:rsid w:val="0070026A"/>
    <w:rsid w:val="007002E6"/>
    <w:rsid w:val="00700393"/>
    <w:rsid w:val="00700B11"/>
    <w:rsid w:val="00700B6D"/>
    <w:rsid w:val="007018FB"/>
    <w:rsid w:val="0070191F"/>
    <w:rsid w:val="00701B0E"/>
    <w:rsid w:val="00701EF0"/>
    <w:rsid w:val="00701F25"/>
    <w:rsid w:val="0070200A"/>
    <w:rsid w:val="0070212D"/>
    <w:rsid w:val="007023B4"/>
    <w:rsid w:val="0070244A"/>
    <w:rsid w:val="0070266D"/>
    <w:rsid w:val="007027C5"/>
    <w:rsid w:val="0070281D"/>
    <w:rsid w:val="00702FAA"/>
    <w:rsid w:val="00702FB9"/>
    <w:rsid w:val="00703393"/>
    <w:rsid w:val="007033D2"/>
    <w:rsid w:val="007033D9"/>
    <w:rsid w:val="007035BC"/>
    <w:rsid w:val="0070372A"/>
    <w:rsid w:val="00703B36"/>
    <w:rsid w:val="0070412E"/>
    <w:rsid w:val="0070421B"/>
    <w:rsid w:val="00704318"/>
    <w:rsid w:val="007049B9"/>
    <w:rsid w:val="00704A37"/>
    <w:rsid w:val="00704DF2"/>
    <w:rsid w:val="00704EBB"/>
    <w:rsid w:val="00704F2F"/>
    <w:rsid w:val="00705099"/>
    <w:rsid w:val="007051EA"/>
    <w:rsid w:val="00705C29"/>
    <w:rsid w:val="00705D4E"/>
    <w:rsid w:val="00705DCC"/>
    <w:rsid w:val="00705EC3"/>
    <w:rsid w:val="0070607E"/>
    <w:rsid w:val="00706199"/>
    <w:rsid w:val="007064C8"/>
    <w:rsid w:val="0070657A"/>
    <w:rsid w:val="007068D1"/>
    <w:rsid w:val="00706C01"/>
    <w:rsid w:val="00706CDC"/>
    <w:rsid w:val="00706ECF"/>
    <w:rsid w:val="00707138"/>
    <w:rsid w:val="0070718E"/>
    <w:rsid w:val="007071D2"/>
    <w:rsid w:val="00707378"/>
    <w:rsid w:val="00707476"/>
    <w:rsid w:val="007074BD"/>
    <w:rsid w:val="007077CD"/>
    <w:rsid w:val="007078E7"/>
    <w:rsid w:val="00707AAD"/>
    <w:rsid w:val="00707F94"/>
    <w:rsid w:val="007100F0"/>
    <w:rsid w:val="00710147"/>
    <w:rsid w:val="00710557"/>
    <w:rsid w:val="007105B4"/>
    <w:rsid w:val="00710694"/>
    <w:rsid w:val="00710E6E"/>
    <w:rsid w:val="00711010"/>
    <w:rsid w:val="0071128B"/>
    <w:rsid w:val="007115FF"/>
    <w:rsid w:val="007116BE"/>
    <w:rsid w:val="007116E3"/>
    <w:rsid w:val="00711A29"/>
    <w:rsid w:val="00711B3C"/>
    <w:rsid w:val="00711B87"/>
    <w:rsid w:val="00711CFC"/>
    <w:rsid w:val="00711FCF"/>
    <w:rsid w:val="00712416"/>
    <w:rsid w:val="0071287E"/>
    <w:rsid w:val="00712BD4"/>
    <w:rsid w:val="00712EDF"/>
    <w:rsid w:val="00713157"/>
    <w:rsid w:val="00713264"/>
    <w:rsid w:val="00713A57"/>
    <w:rsid w:val="00713B67"/>
    <w:rsid w:val="00713C3E"/>
    <w:rsid w:val="00713C68"/>
    <w:rsid w:val="00713DF2"/>
    <w:rsid w:val="00713FA2"/>
    <w:rsid w:val="007145F7"/>
    <w:rsid w:val="0071472B"/>
    <w:rsid w:val="00714736"/>
    <w:rsid w:val="00714AE1"/>
    <w:rsid w:val="00714AF9"/>
    <w:rsid w:val="00714B29"/>
    <w:rsid w:val="0071522C"/>
    <w:rsid w:val="00715266"/>
    <w:rsid w:val="00715656"/>
    <w:rsid w:val="00715836"/>
    <w:rsid w:val="00715898"/>
    <w:rsid w:val="007159B5"/>
    <w:rsid w:val="00715D91"/>
    <w:rsid w:val="00715FFE"/>
    <w:rsid w:val="007161D8"/>
    <w:rsid w:val="00716360"/>
    <w:rsid w:val="007165FA"/>
    <w:rsid w:val="00716728"/>
    <w:rsid w:val="00716751"/>
    <w:rsid w:val="00716839"/>
    <w:rsid w:val="007168C9"/>
    <w:rsid w:val="007168EA"/>
    <w:rsid w:val="00716965"/>
    <w:rsid w:val="00716AB0"/>
    <w:rsid w:val="00717240"/>
    <w:rsid w:val="00717439"/>
    <w:rsid w:val="007177F5"/>
    <w:rsid w:val="00717A31"/>
    <w:rsid w:val="00717AF0"/>
    <w:rsid w:val="00717E1E"/>
    <w:rsid w:val="0072060E"/>
    <w:rsid w:val="00720795"/>
    <w:rsid w:val="00720D3D"/>
    <w:rsid w:val="00720E53"/>
    <w:rsid w:val="00720FC7"/>
    <w:rsid w:val="00720FDC"/>
    <w:rsid w:val="0072126E"/>
    <w:rsid w:val="0072175D"/>
    <w:rsid w:val="007218EE"/>
    <w:rsid w:val="00721AB4"/>
    <w:rsid w:val="0072204D"/>
    <w:rsid w:val="0072205A"/>
    <w:rsid w:val="007227DD"/>
    <w:rsid w:val="00722A4C"/>
    <w:rsid w:val="00722B6A"/>
    <w:rsid w:val="00722C8F"/>
    <w:rsid w:val="00722ECD"/>
    <w:rsid w:val="00722F0E"/>
    <w:rsid w:val="00722F47"/>
    <w:rsid w:val="00723309"/>
    <w:rsid w:val="007235A5"/>
    <w:rsid w:val="00723692"/>
    <w:rsid w:val="007239AE"/>
    <w:rsid w:val="00723D49"/>
    <w:rsid w:val="00724680"/>
    <w:rsid w:val="007249C5"/>
    <w:rsid w:val="00724ABC"/>
    <w:rsid w:val="00724ABD"/>
    <w:rsid w:val="00724E04"/>
    <w:rsid w:val="007251E3"/>
    <w:rsid w:val="00725C54"/>
    <w:rsid w:val="00725D69"/>
    <w:rsid w:val="00726326"/>
    <w:rsid w:val="00726420"/>
    <w:rsid w:val="0072651E"/>
    <w:rsid w:val="00726915"/>
    <w:rsid w:val="007269F8"/>
    <w:rsid w:val="00726D1B"/>
    <w:rsid w:val="00727131"/>
    <w:rsid w:val="007272E8"/>
    <w:rsid w:val="00727B48"/>
    <w:rsid w:val="00727DEC"/>
    <w:rsid w:val="00727F6E"/>
    <w:rsid w:val="00727FEE"/>
    <w:rsid w:val="0073028C"/>
    <w:rsid w:val="00730534"/>
    <w:rsid w:val="0073069A"/>
    <w:rsid w:val="0073071D"/>
    <w:rsid w:val="00730A85"/>
    <w:rsid w:val="00730DB7"/>
    <w:rsid w:val="00730EE1"/>
    <w:rsid w:val="00730F7F"/>
    <w:rsid w:val="007310E2"/>
    <w:rsid w:val="00731305"/>
    <w:rsid w:val="0073145E"/>
    <w:rsid w:val="00731526"/>
    <w:rsid w:val="00731D41"/>
    <w:rsid w:val="00731ED7"/>
    <w:rsid w:val="00731F2A"/>
    <w:rsid w:val="00731FD0"/>
    <w:rsid w:val="00732030"/>
    <w:rsid w:val="00732168"/>
    <w:rsid w:val="0073238B"/>
    <w:rsid w:val="00732597"/>
    <w:rsid w:val="007325D3"/>
    <w:rsid w:val="00732646"/>
    <w:rsid w:val="0073266C"/>
    <w:rsid w:val="00732FD6"/>
    <w:rsid w:val="00732FF1"/>
    <w:rsid w:val="0073310B"/>
    <w:rsid w:val="00733189"/>
    <w:rsid w:val="00733734"/>
    <w:rsid w:val="00733A66"/>
    <w:rsid w:val="00733AD2"/>
    <w:rsid w:val="00734050"/>
    <w:rsid w:val="007342F7"/>
    <w:rsid w:val="007344CE"/>
    <w:rsid w:val="007344E4"/>
    <w:rsid w:val="0073498C"/>
    <w:rsid w:val="00734C65"/>
    <w:rsid w:val="00734CF6"/>
    <w:rsid w:val="007358CB"/>
    <w:rsid w:val="00735930"/>
    <w:rsid w:val="00735991"/>
    <w:rsid w:val="00735997"/>
    <w:rsid w:val="00735CD9"/>
    <w:rsid w:val="00735F91"/>
    <w:rsid w:val="00736263"/>
    <w:rsid w:val="00736760"/>
    <w:rsid w:val="0073683D"/>
    <w:rsid w:val="007368E0"/>
    <w:rsid w:val="00736B8C"/>
    <w:rsid w:val="007371E7"/>
    <w:rsid w:val="007373F9"/>
    <w:rsid w:val="00737464"/>
    <w:rsid w:val="0073747B"/>
    <w:rsid w:val="0073755B"/>
    <w:rsid w:val="007375C7"/>
    <w:rsid w:val="007376DA"/>
    <w:rsid w:val="007378CF"/>
    <w:rsid w:val="00737D4D"/>
    <w:rsid w:val="00737FA7"/>
    <w:rsid w:val="00740220"/>
    <w:rsid w:val="00740326"/>
    <w:rsid w:val="0074033C"/>
    <w:rsid w:val="00740C58"/>
    <w:rsid w:val="00740D5B"/>
    <w:rsid w:val="00740D95"/>
    <w:rsid w:val="00740DAA"/>
    <w:rsid w:val="00740F74"/>
    <w:rsid w:val="00740F8D"/>
    <w:rsid w:val="00741260"/>
    <w:rsid w:val="007413E4"/>
    <w:rsid w:val="00741C17"/>
    <w:rsid w:val="00741E20"/>
    <w:rsid w:val="00741E82"/>
    <w:rsid w:val="00742145"/>
    <w:rsid w:val="00742206"/>
    <w:rsid w:val="007428F8"/>
    <w:rsid w:val="00742960"/>
    <w:rsid w:val="00742BFA"/>
    <w:rsid w:val="00742C11"/>
    <w:rsid w:val="00742C2F"/>
    <w:rsid w:val="00742E9A"/>
    <w:rsid w:val="007430EA"/>
    <w:rsid w:val="007431D3"/>
    <w:rsid w:val="007433AB"/>
    <w:rsid w:val="007438BB"/>
    <w:rsid w:val="00743C35"/>
    <w:rsid w:val="00743E18"/>
    <w:rsid w:val="00743E34"/>
    <w:rsid w:val="00744025"/>
    <w:rsid w:val="007441FD"/>
    <w:rsid w:val="0074443A"/>
    <w:rsid w:val="00744AE0"/>
    <w:rsid w:val="007455C6"/>
    <w:rsid w:val="00745ED0"/>
    <w:rsid w:val="00746093"/>
    <w:rsid w:val="0074635F"/>
    <w:rsid w:val="0074645D"/>
    <w:rsid w:val="0074660E"/>
    <w:rsid w:val="007466B2"/>
    <w:rsid w:val="007468E3"/>
    <w:rsid w:val="00746A4A"/>
    <w:rsid w:val="00746E7A"/>
    <w:rsid w:val="00746FB3"/>
    <w:rsid w:val="0074707B"/>
    <w:rsid w:val="007472F2"/>
    <w:rsid w:val="007473FC"/>
    <w:rsid w:val="00747483"/>
    <w:rsid w:val="00747799"/>
    <w:rsid w:val="007479B4"/>
    <w:rsid w:val="00747D7D"/>
    <w:rsid w:val="00747FBA"/>
    <w:rsid w:val="0075011C"/>
    <w:rsid w:val="00750136"/>
    <w:rsid w:val="00750363"/>
    <w:rsid w:val="007506C1"/>
    <w:rsid w:val="00750B4D"/>
    <w:rsid w:val="00750BA0"/>
    <w:rsid w:val="00751C68"/>
    <w:rsid w:val="00751CA8"/>
    <w:rsid w:val="00751E40"/>
    <w:rsid w:val="0075217C"/>
    <w:rsid w:val="007524D2"/>
    <w:rsid w:val="00752500"/>
    <w:rsid w:val="0075269A"/>
    <w:rsid w:val="00752754"/>
    <w:rsid w:val="0075291D"/>
    <w:rsid w:val="00752961"/>
    <w:rsid w:val="00752A30"/>
    <w:rsid w:val="007534C5"/>
    <w:rsid w:val="0075356A"/>
    <w:rsid w:val="0075356F"/>
    <w:rsid w:val="00753658"/>
    <w:rsid w:val="007538EB"/>
    <w:rsid w:val="00753DA9"/>
    <w:rsid w:val="00753ED5"/>
    <w:rsid w:val="00753FAE"/>
    <w:rsid w:val="00754009"/>
    <w:rsid w:val="007540E1"/>
    <w:rsid w:val="00754269"/>
    <w:rsid w:val="007542A2"/>
    <w:rsid w:val="007542B5"/>
    <w:rsid w:val="007542EF"/>
    <w:rsid w:val="007546F2"/>
    <w:rsid w:val="00754B46"/>
    <w:rsid w:val="00754D08"/>
    <w:rsid w:val="00754E93"/>
    <w:rsid w:val="00755007"/>
    <w:rsid w:val="007558A2"/>
    <w:rsid w:val="0075591A"/>
    <w:rsid w:val="00755D15"/>
    <w:rsid w:val="00755D73"/>
    <w:rsid w:val="00755DFF"/>
    <w:rsid w:val="0075622D"/>
    <w:rsid w:val="007562B0"/>
    <w:rsid w:val="007563C3"/>
    <w:rsid w:val="00756528"/>
    <w:rsid w:val="00756767"/>
    <w:rsid w:val="00756893"/>
    <w:rsid w:val="00756ADA"/>
    <w:rsid w:val="00756B75"/>
    <w:rsid w:val="00756BA7"/>
    <w:rsid w:val="00757004"/>
    <w:rsid w:val="007579A5"/>
    <w:rsid w:val="007579DC"/>
    <w:rsid w:val="00757D4C"/>
    <w:rsid w:val="007600AD"/>
    <w:rsid w:val="00760118"/>
    <w:rsid w:val="007602D8"/>
    <w:rsid w:val="00760500"/>
    <w:rsid w:val="00760683"/>
    <w:rsid w:val="00760881"/>
    <w:rsid w:val="00760B51"/>
    <w:rsid w:val="007610F0"/>
    <w:rsid w:val="007610FF"/>
    <w:rsid w:val="00761284"/>
    <w:rsid w:val="007616F2"/>
    <w:rsid w:val="00761C71"/>
    <w:rsid w:val="00761D17"/>
    <w:rsid w:val="00762690"/>
    <w:rsid w:val="007627F4"/>
    <w:rsid w:val="007629FE"/>
    <w:rsid w:val="00762C2C"/>
    <w:rsid w:val="00763218"/>
    <w:rsid w:val="00763517"/>
    <w:rsid w:val="00763554"/>
    <w:rsid w:val="00763772"/>
    <w:rsid w:val="00763859"/>
    <w:rsid w:val="00763A60"/>
    <w:rsid w:val="00763B9A"/>
    <w:rsid w:val="00763C08"/>
    <w:rsid w:val="0076451A"/>
    <w:rsid w:val="0076485B"/>
    <w:rsid w:val="007649EE"/>
    <w:rsid w:val="007649F8"/>
    <w:rsid w:val="00764C3D"/>
    <w:rsid w:val="00764CE0"/>
    <w:rsid w:val="0076511D"/>
    <w:rsid w:val="0076512A"/>
    <w:rsid w:val="00765388"/>
    <w:rsid w:val="0076539A"/>
    <w:rsid w:val="00765695"/>
    <w:rsid w:val="007657B3"/>
    <w:rsid w:val="00765801"/>
    <w:rsid w:val="0076594D"/>
    <w:rsid w:val="007659CF"/>
    <w:rsid w:val="00765AE5"/>
    <w:rsid w:val="00765B2E"/>
    <w:rsid w:val="00765BB9"/>
    <w:rsid w:val="00765C3C"/>
    <w:rsid w:val="00765F78"/>
    <w:rsid w:val="007662F2"/>
    <w:rsid w:val="00766B00"/>
    <w:rsid w:val="00766BDC"/>
    <w:rsid w:val="0076774C"/>
    <w:rsid w:val="00767878"/>
    <w:rsid w:val="00770053"/>
    <w:rsid w:val="007705BA"/>
    <w:rsid w:val="00770AE5"/>
    <w:rsid w:val="00770D8F"/>
    <w:rsid w:val="00770F4B"/>
    <w:rsid w:val="0077136A"/>
    <w:rsid w:val="00771379"/>
    <w:rsid w:val="00771415"/>
    <w:rsid w:val="007717C2"/>
    <w:rsid w:val="0077190A"/>
    <w:rsid w:val="00771C19"/>
    <w:rsid w:val="0077206D"/>
    <w:rsid w:val="00772287"/>
    <w:rsid w:val="007722B8"/>
    <w:rsid w:val="00772324"/>
    <w:rsid w:val="00772844"/>
    <w:rsid w:val="0077304F"/>
    <w:rsid w:val="00773539"/>
    <w:rsid w:val="00773659"/>
    <w:rsid w:val="00773ECE"/>
    <w:rsid w:val="00773FBD"/>
    <w:rsid w:val="007741E6"/>
    <w:rsid w:val="0077446E"/>
    <w:rsid w:val="007745CC"/>
    <w:rsid w:val="0077496B"/>
    <w:rsid w:val="00774B56"/>
    <w:rsid w:val="00774D15"/>
    <w:rsid w:val="00774E4E"/>
    <w:rsid w:val="007750DC"/>
    <w:rsid w:val="00775127"/>
    <w:rsid w:val="007753AE"/>
    <w:rsid w:val="00775B2B"/>
    <w:rsid w:val="00775C74"/>
    <w:rsid w:val="00775CDB"/>
    <w:rsid w:val="0077675F"/>
    <w:rsid w:val="00776804"/>
    <w:rsid w:val="00776824"/>
    <w:rsid w:val="00776DAA"/>
    <w:rsid w:val="00776E2C"/>
    <w:rsid w:val="00776F75"/>
    <w:rsid w:val="00777411"/>
    <w:rsid w:val="00777442"/>
    <w:rsid w:val="0077799D"/>
    <w:rsid w:val="00777AE3"/>
    <w:rsid w:val="00777BDE"/>
    <w:rsid w:val="00777CC2"/>
    <w:rsid w:val="00777EBC"/>
    <w:rsid w:val="00777F6E"/>
    <w:rsid w:val="00777F86"/>
    <w:rsid w:val="00780684"/>
    <w:rsid w:val="007807B2"/>
    <w:rsid w:val="00780A43"/>
    <w:rsid w:val="00780C97"/>
    <w:rsid w:val="00781262"/>
    <w:rsid w:val="007813F9"/>
    <w:rsid w:val="00781640"/>
    <w:rsid w:val="00781874"/>
    <w:rsid w:val="00781AF0"/>
    <w:rsid w:val="00781B82"/>
    <w:rsid w:val="00781D20"/>
    <w:rsid w:val="00782045"/>
    <w:rsid w:val="007820A7"/>
    <w:rsid w:val="00782187"/>
    <w:rsid w:val="0078265E"/>
    <w:rsid w:val="0078358E"/>
    <w:rsid w:val="00783C4F"/>
    <w:rsid w:val="00783CE1"/>
    <w:rsid w:val="00783E67"/>
    <w:rsid w:val="00784456"/>
    <w:rsid w:val="00784467"/>
    <w:rsid w:val="0078483C"/>
    <w:rsid w:val="00784C9E"/>
    <w:rsid w:val="00784DC7"/>
    <w:rsid w:val="00784E1A"/>
    <w:rsid w:val="007855F2"/>
    <w:rsid w:val="0078573B"/>
    <w:rsid w:val="00785C1E"/>
    <w:rsid w:val="00785C8C"/>
    <w:rsid w:val="00785D56"/>
    <w:rsid w:val="0078603A"/>
    <w:rsid w:val="007860A9"/>
    <w:rsid w:val="007862DB"/>
    <w:rsid w:val="00786422"/>
    <w:rsid w:val="007864CA"/>
    <w:rsid w:val="007865E2"/>
    <w:rsid w:val="00786813"/>
    <w:rsid w:val="00786A7C"/>
    <w:rsid w:val="00786AB1"/>
    <w:rsid w:val="00786BA7"/>
    <w:rsid w:val="00786CC6"/>
    <w:rsid w:val="00786D8D"/>
    <w:rsid w:val="00786F6A"/>
    <w:rsid w:val="00786F7C"/>
    <w:rsid w:val="007877F9"/>
    <w:rsid w:val="0078785D"/>
    <w:rsid w:val="007878B8"/>
    <w:rsid w:val="00787938"/>
    <w:rsid w:val="0079013C"/>
    <w:rsid w:val="00790627"/>
    <w:rsid w:val="0079072B"/>
    <w:rsid w:val="0079082E"/>
    <w:rsid w:val="00790A5C"/>
    <w:rsid w:val="00791052"/>
    <w:rsid w:val="007911D1"/>
    <w:rsid w:val="0079124F"/>
    <w:rsid w:val="007912BD"/>
    <w:rsid w:val="00791372"/>
    <w:rsid w:val="007914CA"/>
    <w:rsid w:val="00791515"/>
    <w:rsid w:val="0079195B"/>
    <w:rsid w:val="00791C44"/>
    <w:rsid w:val="00791F73"/>
    <w:rsid w:val="0079203F"/>
    <w:rsid w:val="007920A7"/>
    <w:rsid w:val="0079233D"/>
    <w:rsid w:val="00792849"/>
    <w:rsid w:val="00792DE1"/>
    <w:rsid w:val="0079301B"/>
    <w:rsid w:val="00793077"/>
    <w:rsid w:val="00793158"/>
    <w:rsid w:val="00793223"/>
    <w:rsid w:val="0079359A"/>
    <w:rsid w:val="0079371D"/>
    <w:rsid w:val="00793C22"/>
    <w:rsid w:val="00793C5D"/>
    <w:rsid w:val="00793CBE"/>
    <w:rsid w:val="00793DF4"/>
    <w:rsid w:val="00794BB0"/>
    <w:rsid w:val="00794F6E"/>
    <w:rsid w:val="00794FEC"/>
    <w:rsid w:val="00795A66"/>
    <w:rsid w:val="00795BB7"/>
    <w:rsid w:val="0079656D"/>
    <w:rsid w:val="00796B03"/>
    <w:rsid w:val="00796C46"/>
    <w:rsid w:val="00796CEF"/>
    <w:rsid w:val="00797191"/>
    <w:rsid w:val="0079763C"/>
    <w:rsid w:val="007977FC"/>
    <w:rsid w:val="0079782D"/>
    <w:rsid w:val="00797888"/>
    <w:rsid w:val="00797A08"/>
    <w:rsid w:val="00797A96"/>
    <w:rsid w:val="00797DC3"/>
    <w:rsid w:val="00797E17"/>
    <w:rsid w:val="007A074A"/>
    <w:rsid w:val="007A0884"/>
    <w:rsid w:val="007A0B4E"/>
    <w:rsid w:val="007A0ED5"/>
    <w:rsid w:val="007A1105"/>
    <w:rsid w:val="007A12D9"/>
    <w:rsid w:val="007A1860"/>
    <w:rsid w:val="007A1C93"/>
    <w:rsid w:val="007A1D54"/>
    <w:rsid w:val="007A1D91"/>
    <w:rsid w:val="007A1F23"/>
    <w:rsid w:val="007A2734"/>
    <w:rsid w:val="007A27A6"/>
    <w:rsid w:val="007A2865"/>
    <w:rsid w:val="007A2B88"/>
    <w:rsid w:val="007A2D5D"/>
    <w:rsid w:val="007A3A3E"/>
    <w:rsid w:val="007A3B53"/>
    <w:rsid w:val="007A3E2A"/>
    <w:rsid w:val="007A40F1"/>
    <w:rsid w:val="007A41AF"/>
    <w:rsid w:val="007A435E"/>
    <w:rsid w:val="007A46B3"/>
    <w:rsid w:val="007A46D1"/>
    <w:rsid w:val="007A46D5"/>
    <w:rsid w:val="007A4C9C"/>
    <w:rsid w:val="007A4E7A"/>
    <w:rsid w:val="007A54AE"/>
    <w:rsid w:val="007A5A92"/>
    <w:rsid w:val="007A5A9F"/>
    <w:rsid w:val="007A5C06"/>
    <w:rsid w:val="007A5C4F"/>
    <w:rsid w:val="007A5ED7"/>
    <w:rsid w:val="007A5F9A"/>
    <w:rsid w:val="007A6163"/>
    <w:rsid w:val="007A627E"/>
    <w:rsid w:val="007A663E"/>
    <w:rsid w:val="007A66AC"/>
    <w:rsid w:val="007A6BA2"/>
    <w:rsid w:val="007A715D"/>
    <w:rsid w:val="007A73BD"/>
    <w:rsid w:val="007A7542"/>
    <w:rsid w:val="007A785F"/>
    <w:rsid w:val="007A7F23"/>
    <w:rsid w:val="007B001E"/>
    <w:rsid w:val="007B05B7"/>
    <w:rsid w:val="007B0AC9"/>
    <w:rsid w:val="007B0B0B"/>
    <w:rsid w:val="007B0E13"/>
    <w:rsid w:val="007B0EAB"/>
    <w:rsid w:val="007B0FD7"/>
    <w:rsid w:val="007B101F"/>
    <w:rsid w:val="007B22BA"/>
    <w:rsid w:val="007B2717"/>
    <w:rsid w:val="007B3167"/>
    <w:rsid w:val="007B32CA"/>
    <w:rsid w:val="007B38D6"/>
    <w:rsid w:val="007B3A95"/>
    <w:rsid w:val="007B3C33"/>
    <w:rsid w:val="007B4164"/>
    <w:rsid w:val="007B433C"/>
    <w:rsid w:val="007B43F3"/>
    <w:rsid w:val="007B444E"/>
    <w:rsid w:val="007B44A5"/>
    <w:rsid w:val="007B48F0"/>
    <w:rsid w:val="007B510F"/>
    <w:rsid w:val="007B5173"/>
    <w:rsid w:val="007B544B"/>
    <w:rsid w:val="007B5A5F"/>
    <w:rsid w:val="007B5E5B"/>
    <w:rsid w:val="007B5F0E"/>
    <w:rsid w:val="007B6278"/>
    <w:rsid w:val="007B6386"/>
    <w:rsid w:val="007B65DE"/>
    <w:rsid w:val="007B680D"/>
    <w:rsid w:val="007B6898"/>
    <w:rsid w:val="007B690F"/>
    <w:rsid w:val="007B69A5"/>
    <w:rsid w:val="007B6B87"/>
    <w:rsid w:val="007B6DCC"/>
    <w:rsid w:val="007B6E74"/>
    <w:rsid w:val="007B770B"/>
    <w:rsid w:val="007B7B3F"/>
    <w:rsid w:val="007B7E1D"/>
    <w:rsid w:val="007B7F8A"/>
    <w:rsid w:val="007C010B"/>
    <w:rsid w:val="007C0657"/>
    <w:rsid w:val="007C077A"/>
    <w:rsid w:val="007C083D"/>
    <w:rsid w:val="007C09D7"/>
    <w:rsid w:val="007C0D6C"/>
    <w:rsid w:val="007C10A6"/>
    <w:rsid w:val="007C134A"/>
    <w:rsid w:val="007C13FD"/>
    <w:rsid w:val="007C155A"/>
    <w:rsid w:val="007C156D"/>
    <w:rsid w:val="007C17DE"/>
    <w:rsid w:val="007C1A39"/>
    <w:rsid w:val="007C1AF7"/>
    <w:rsid w:val="007C1C4D"/>
    <w:rsid w:val="007C2052"/>
    <w:rsid w:val="007C2079"/>
    <w:rsid w:val="007C235F"/>
    <w:rsid w:val="007C288E"/>
    <w:rsid w:val="007C2B7E"/>
    <w:rsid w:val="007C2D49"/>
    <w:rsid w:val="007C31B4"/>
    <w:rsid w:val="007C33E0"/>
    <w:rsid w:val="007C3768"/>
    <w:rsid w:val="007C3871"/>
    <w:rsid w:val="007C38B3"/>
    <w:rsid w:val="007C393B"/>
    <w:rsid w:val="007C396F"/>
    <w:rsid w:val="007C3D51"/>
    <w:rsid w:val="007C3D63"/>
    <w:rsid w:val="007C3D6E"/>
    <w:rsid w:val="007C3F50"/>
    <w:rsid w:val="007C400E"/>
    <w:rsid w:val="007C43AE"/>
    <w:rsid w:val="007C46D1"/>
    <w:rsid w:val="007C4848"/>
    <w:rsid w:val="007C48BA"/>
    <w:rsid w:val="007C494F"/>
    <w:rsid w:val="007C4974"/>
    <w:rsid w:val="007C4B06"/>
    <w:rsid w:val="007C4DE8"/>
    <w:rsid w:val="007C4EF2"/>
    <w:rsid w:val="007C4FF0"/>
    <w:rsid w:val="007C51A7"/>
    <w:rsid w:val="007C56E4"/>
    <w:rsid w:val="007C5A22"/>
    <w:rsid w:val="007C5ACA"/>
    <w:rsid w:val="007C5D70"/>
    <w:rsid w:val="007C5EAC"/>
    <w:rsid w:val="007C64F0"/>
    <w:rsid w:val="007C6A7D"/>
    <w:rsid w:val="007C6D58"/>
    <w:rsid w:val="007C7070"/>
    <w:rsid w:val="007C736E"/>
    <w:rsid w:val="007C76F8"/>
    <w:rsid w:val="007C770D"/>
    <w:rsid w:val="007C7876"/>
    <w:rsid w:val="007C79CA"/>
    <w:rsid w:val="007C7D08"/>
    <w:rsid w:val="007D0134"/>
    <w:rsid w:val="007D020D"/>
    <w:rsid w:val="007D053E"/>
    <w:rsid w:val="007D07B4"/>
    <w:rsid w:val="007D0AD2"/>
    <w:rsid w:val="007D0B08"/>
    <w:rsid w:val="007D0B3F"/>
    <w:rsid w:val="007D0D68"/>
    <w:rsid w:val="007D13B5"/>
    <w:rsid w:val="007D148F"/>
    <w:rsid w:val="007D1B1B"/>
    <w:rsid w:val="007D1C3C"/>
    <w:rsid w:val="007D1ED9"/>
    <w:rsid w:val="007D20BF"/>
    <w:rsid w:val="007D277A"/>
    <w:rsid w:val="007D282B"/>
    <w:rsid w:val="007D2998"/>
    <w:rsid w:val="007D2A20"/>
    <w:rsid w:val="007D2ABA"/>
    <w:rsid w:val="007D2D3A"/>
    <w:rsid w:val="007D2ED0"/>
    <w:rsid w:val="007D3017"/>
    <w:rsid w:val="007D3322"/>
    <w:rsid w:val="007D336E"/>
    <w:rsid w:val="007D3466"/>
    <w:rsid w:val="007D3523"/>
    <w:rsid w:val="007D3745"/>
    <w:rsid w:val="007D3811"/>
    <w:rsid w:val="007D3909"/>
    <w:rsid w:val="007D3944"/>
    <w:rsid w:val="007D3DD9"/>
    <w:rsid w:val="007D435D"/>
    <w:rsid w:val="007D441B"/>
    <w:rsid w:val="007D4732"/>
    <w:rsid w:val="007D4B05"/>
    <w:rsid w:val="007D4BF8"/>
    <w:rsid w:val="007D4FBF"/>
    <w:rsid w:val="007D5201"/>
    <w:rsid w:val="007D539A"/>
    <w:rsid w:val="007D55FD"/>
    <w:rsid w:val="007D5E75"/>
    <w:rsid w:val="007D653D"/>
    <w:rsid w:val="007D6754"/>
    <w:rsid w:val="007D6AD5"/>
    <w:rsid w:val="007D6D79"/>
    <w:rsid w:val="007D6F3E"/>
    <w:rsid w:val="007D709B"/>
    <w:rsid w:val="007D7380"/>
    <w:rsid w:val="007D7421"/>
    <w:rsid w:val="007D7811"/>
    <w:rsid w:val="007D7A64"/>
    <w:rsid w:val="007D7A8B"/>
    <w:rsid w:val="007D7C3F"/>
    <w:rsid w:val="007D7E00"/>
    <w:rsid w:val="007D7F12"/>
    <w:rsid w:val="007D7FD6"/>
    <w:rsid w:val="007E0162"/>
    <w:rsid w:val="007E0229"/>
    <w:rsid w:val="007E0364"/>
    <w:rsid w:val="007E042B"/>
    <w:rsid w:val="007E04A8"/>
    <w:rsid w:val="007E0B43"/>
    <w:rsid w:val="007E0F4D"/>
    <w:rsid w:val="007E0F73"/>
    <w:rsid w:val="007E1132"/>
    <w:rsid w:val="007E11F5"/>
    <w:rsid w:val="007E1233"/>
    <w:rsid w:val="007E13B1"/>
    <w:rsid w:val="007E18B4"/>
    <w:rsid w:val="007E1A23"/>
    <w:rsid w:val="007E1D4B"/>
    <w:rsid w:val="007E1F0A"/>
    <w:rsid w:val="007E1F27"/>
    <w:rsid w:val="007E1F3E"/>
    <w:rsid w:val="007E25E4"/>
    <w:rsid w:val="007E2645"/>
    <w:rsid w:val="007E273D"/>
    <w:rsid w:val="007E2DCD"/>
    <w:rsid w:val="007E31FD"/>
    <w:rsid w:val="007E35CD"/>
    <w:rsid w:val="007E373D"/>
    <w:rsid w:val="007E3D42"/>
    <w:rsid w:val="007E407A"/>
    <w:rsid w:val="007E4427"/>
    <w:rsid w:val="007E4771"/>
    <w:rsid w:val="007E47FB"/>
    <w:rsid w:val="007E4BF7"/>
    <w:rsid w:val="007E516C"/>
    <w:rsid w:val="007E53D7"/>
    <w:rsid w:val="007E5766"/>
    <w:rsid w:val="007E5774"/>
    <w:rsid w:val="007E5782"/>
    <w:rsid w:val="007E5934"/>
    <w:rsid w:val="007E59A2"/>
    <w:rsid w:val="007E5EDF"/>
    <w:rsid w:val="007E62C1"/>
    <w:rsid w:val="007E6B03"/>
    <w:rsid w:val="007E6BC1"/>
    <w:rsid w:val="007E6CD9"/>
    <w:rsid w:val="007E6EB9"/>
    <w:rsid w:val="007E70B4"/>
    <w:rsid w:val="007E7288"/>
    <w:rsid w:val="007E73AD"/>
    <w:rsid w:val="007E742A"/>
    <w:rsid w:val="007E7811"/>
    <w:rsid w:val="007E7C43"/>
    <w:rsid w:val="007F0024"/>
    <w:rsid w:val="007F01D4"/>
    <w:rsid w:val="007F0374"/>
    <w:rsid w:val="007F0D28"/>
    <w:rsid w:val="007F0EBB"/>
    <w:rsid w:val="007F1181"/>
    <w:rsid w:val="007F195C"/>
    <w:rsid w:val="007F1DD4"/>
    <w:rsid w:val="007F1FD8"/>
    <w:rsid w:val="007F2457"/>
    <w:rsid w:val="007F2487"/>
    <w:rsid w:val="007F2538"/>
    <w:rsid w:val="007F27B9"/>
    <w:rsid w:val="007F29CD"/>
    <w:rsid w:val="007F2C88"/>
    <w:rsid w:val="007F2EB7"/>
    <w:rsid w:val="007F31F0"/>
    <w:rsid w:val="007F33F4"/>
    <w:rsid w:val="007F3696"/>
    <w:rsid w:val="007F36AF"/>
    <w:rsid w:val="007F36E0"/>
    <w:rsid w:val="007F382A"/>
    <w:rsid w:val="007F3E83"/>
    <w:rsid w:val="007F404C"/>
    <w:rsid w:val="007F43AF"/>
    <w:rsid w:val="007F4584"/>
    <w:rsid w:val="007F4593"/>
    <w:rsid w:val="007F495C"/>
    <w:rsid w:val="007F4BEF"/>
    <w:rsid w:val="007F4E3B"/>
    <w:rsid w:val="007F4F3F"/>
    <w:rsid w:val="007F50F1"/>
    <w:rsid w:val="007F515E"/>
    <w:rsid w:val="007F56D3"/>
    <w:rsid w:val="007F5AD4"/>
    <w:rsid w:val="007F5AE9"/>
    <w:rsid w:val="007F5CB0"/>
    <w:rsid w:val="007F641B"/>
    <w:rsid w:val="007F644F"/>
    <w:rsid w:val="007F6838"/>
    <w:rsid w:val="007F68FC"/>
    <w:rsid w:val="007F6979"/>
    <w:rsid w:val="007F6F9C"/>
    <w:rsid w:val="007F71F3"/>
    <w:rsid w:val="007F71F7"/>
    <w:rsid w:val="007F7623"/>
    <w:rsid w:val="007F778C"/>
    <w:rsid w:val="007F7988"/>
    <w:rsid w:val="007F7C32"/>
    <w:rsid w:val="007F7CE9"/>
    <w:rsid w:val="007F7E48"/>
    <w:rsid w:val="007F7E53"/>
    <w:rsid w:val="0080032E"/>
    <w:rsid w:val="00800835"/>
    <w:rsid w:val="008008F1"/>
    <w:rsid w:val="00800AB4"/>
    <w:rsid w:val="00800C61"/>
    <w:rsid w:val="00800E2D"/>
    <w:rsid w:val="00800E75"/>
    <w:rsid w:val="008012C1"/>
    <w:rsid w:val="008014C0"/>
    <w:rsid w:val="008015A0"/>
    <w:rsid w:val="00801782"/>
    <w:rsid w:val="00801A31"/>
    <w:rsid w:val="00801BB2"/>
    <w:rsid w:val="00802187"/>
    <w:rsid w:val="00802261"/>
    <w:rsid w:val="00802327"/>
    <w:rsid w:val="008025CA"/>
    <w:rsid w:val="00802791"/>
    <w:rsid w:val="00802D66"/>
    <w:rsid w:val="00802F26"/>
    <w:rsid w:val="008032F2"/>
    <w:rsid w:val="008036C0"/>
    <w:rsid w:val="008037B4"/>
    <w:rsid w:val="0080393E"/>
    <w:rsid w:val="00803C66"/>
    <w:rsid w:val="0080456C"/>
    <w:rsid w:val="008046A5"/>
    <w:rsid w:val="008047AA"/>
    <w:rsid w:val="008048A8"/>
    <w:rsid w:val="008048C0"/>
    <w:rsid w:val="00804BF3"/>
    <w:rsid w:val="00804EC1"/>
    <w:rsid w:val="008052AB"/>
    <w:rsid w:val="00805B0E"/>
    <w:rsid w:val="00805BBE"/>
    <w:rsid w:val="00805CB1"/>
    <w:rsid w:val="008060FD"/>
    <w:rsid w:val="008062C1"/>
    <w:rsid w:val="0080648C"/>
    <w:rsid w:val="008064C3"/>
    <w:rsid w:val="00806AC6"/>
    <w:rsid w:val="00806F92"/>
    <w:rsid w:val="00807005"/>
    <w:rsid w:val="00807081"/>
    <w:rsid w:val="0080726C"/>
    <w:rsid w:val="00807B3D"/>
    <w:rsid w:val="00807D9F"/>
    <w:rsid w:val="00807E06"/>
    <w:rsid w:val="00807E75"/>
    <w:rsid w:val="008103CD"/>
    <w:rsid w:val="00810931"/>
    <w:rsid w:val="00810B30"/>
    <w:rsid w:val="00810EA8"/>
    <w:rsid w:val="00810FEB"/>
    <w:rsid w:val="00811223"/>
    <w:rsid w:val="008112D5"/>
    <w:rsid w:val="00811313"/>
    <w:rsid w:val="00811BEC"/>
    <w:rsid w:val="00811D97"/>
    <w:rsid w:val="00811F5B"/>
    <w:rsid w:val="00812329"/>
    <w:rsid w:val="0081235F"/>
    <w:rsid w:val="008123D6"/>
    <w:rsid w:val="00812535"/>
    <w:rsid w:val="00812540"/>
    <w:rsid w:val="008125ED"/>
    <w:rsid w:val="008126A0"/>
    <w:rsid w:val="00812BED"/>
    <w:rsid w:val="008136E4"/>
    <w:rsid w:val="00813CE9"/>
    <w:rsid w:val="00813EAD"/>
    <w:rsid w:val="00813ED5"/>
    <w:rsid w:val="0081407F"/>
    <w:rsid w:val="008144F4"/>
    <w:rsid w:val="00814644"/>
    <w:rsid w:val="00814783"/>
    <w:rsid w:val="00814C07"/>
    <w:rsid w:val="00814F19"/>
    <w:rsid w:val="0081549E"/>
    <w:rsid w:val="008154CC"/>
    <w:rsid w:val="0081559A"/>
    <w:rsid w:val="00815A7C"/>
    <w:rsid w:val="00815F14"/>
    <w:rsid w:val="00815F52"/>
    <w:rsid w:val="008160E3"/>
    <w:rsid w:val="00816306"/>
    <w:rsid w:val="008163D0"/>
    <w:rsid w:val="008164DF"/>
    <w:rsid w:val="008165E0"/>
    <w:rsid w:val="00816AB3"/>
    <w:rsid w:val="00816C56"/>
    <w:rsid w:val="00816EB1"/>
    <w:rsid w:val="00817647"/>
    <w:rsid w:val="0081770F"/>
    <w:rsid w:val="00817AB5"/>
    <w:rsid w:val="00817BF8"/>
    <w:rsid w:val="00820071"/>
    <w:rsid w:val="0082044F"/>
    <w:rsid w:val="008205B0"/>
    <w:rsid w:val="00820CC8"/>
    <w:rsid w:val="0082121F"/>
    <w:rsid w:val="008213E7"/>
    <w:rsid w:val="008214C0"/>
    <w:rsid w:val="0082159C"/>
    <w:rsid w:val="008215ED"/>
    <w:rsid w:val="00821782"/>
    <w:rsid w:val="00821826"/>
    <w:rsid w:val="0082186F"/>
    <w:rsid w:val="00821A20"/>
    <w:rsid w:val="00821D68"/>
    <w:rsid w:val="00821F80"/>
    <w:rsid w:val="00822089"/>
    <w:rsid w:val="00822780"/>
    <w:rsid w:val="00822A36"/>
    <w:rsid w:val="008232C9"/>
    <w:rsid w:val="0082341C"/>
    <w:rsid w:val="00823F7A"/>
    <w:rsid w:val="008240A7"/>
    <w:rsid w:val="008242A8"/>
    <w:rsid w:val="00824501"/>
    <w:rsid w:val="008246D5"/>
    <w:rsid w:val="00824DA6"/>
    <w:rsid w:val="00824F97"/>
    <w:rsid w:val="00825428"/>
    <w:rsid w:val="0082571B"/>
    <w:rsid w:val="00825C82"/>
    <w:rsid w:val="00825DB7"/>
    <w:rsid w:val="00826095"/>
    <w:rsid w:val="00826139"/>
    <w:rsid w:val="00826218"/>
    <w:rsid w:val="0082631C"/>
    <w:rsid w:val="00826C60"/>
    <w:rsid w:val="00827164"/>
    <w:rsid w:val="0082720A"/>
    <w:rsid w:val="008277EF"/>
    <w:rsid w:val="00827CEE"/>
    <w:rsid w:val="0083028B"/>
    <w:rsid w:val="00830456"/>
    <w:rsid w:val="008306C3"/>
    <w:rsid w:val="00830CE5"/>
    <w:rsid w:val="0083139F"/>
    <w:rsid w:val="008313E0"/>
    <w:rsid w:val="0083145B"/>
    <w:rsid w:val="00831559"/>
    <w:rsid w:val="00831A31"/>
    <w:rsid w:val="00831D90"/>
    <w:rsid w:val="00831D9A"/>
    <w:rsid w:val="00831E35"/>
    <w:rsid w:val="0083241D"/>
    <w:rsid w:val="00832674"/>
    <w:rsid w:val="00832A7C"/>
    <w:rsid w:val="00833014"/>
    <w:rsid w:val="008330B9"/>
    <w:rsid w:val="008333A9"/>
    <w:rsid w:val="0083363F"/>
    <w:rsid w:val="008336CD"/>
    <w:rsid w:val="0083374C"/>
    <w:rsid w:val="008338A3"/>
    <w:rsid w:val="008338B4"/>
    <w:rsid w:val="00833BDE"/>
    <w:rsid w:val="00833CEF"/>
    <w:rsid w:val="00834734"/>
    <w:rsid w:val="00834948"/>
    <w:rsid w:val="00834B28"/>
    <w:rsid w:val="00834F1C"/>
    <w:rsid w:val="008354BD"/>
    <w:rsid w:val="008355F9"/>
    <w:rsid w:val="0083561F"/>
    <w:rsid w:val="00835BAE"/>
    <w:rsid w:val="00835E8C"/>
    <w:rsid w:val="008361EA"/>
    <w:rsid w:val="00836273"/>
    <w:rsid w:val="008364C4"/>
    <w:rsid w:val="0083659A"/>
    <w:rsid w:val="008367A4"/>
    <w:rsid w:val="00836A14"/>
    <w:rsid w:val="00836A51"/>
    <w:rsid w:val="00836DB8"/>
    <w:rsid w:val="00837385"/>
    <w:rsid w:val="00837A30"/>
    <w:rsid w:val="00837BF0"/>
    <w:rsid w:val="00837FBD"/>
    <w:rsid w:val="00840015"/>
    <w:rsid w:val="0084015F"/>
    <w:rsid w:val="008405A6"/>
    <w:rsid w:val="00840613"/>
    <w:rsid w:val="00840697"/>
    <w:rsid w:val="008407E0"/>
    <w:rsid w:val="00840875"/>
    <w:rsid w:val="0084092E"/>
    <w:rsid w:val="008409DD"/>
    <w:rsid w:val="00840A9D"/>
    <w:rsid w:val="00840D70"/>
    <w:rsid w:val="008412F0"/>
    <w:rsid w:val="0084148D"/>
    <w:rsid w:val="0084167F"/>
    <w:rsid w:val="0084193C"/>
    <w:rsid w:val="00841FDC"/>
    <w:rsid w:val="0084216E"/>
    <w:rsid w:val="008421C5"/>
    <w:rsid w:val="00842DE5"/>
    <w:rsid w:val="00842E6C"/>
    <w:rsid w:val="0084339B"/>
    <w:rsid w:val="00843A80"/>
    <w:rsid w:val="00843A8C"/>
    <w:rsid w:val="00843BE8"/>
    <w:rsid w:val="00843CD0"/>
    <w:rsid w:val="00843D5C"/>
    <w:rsid w:val="00843DCD"/>
    <w:rsid w:val="00843ED7"/>
    <w:rsid w:val="00843FCD"/>
    <w:rsid w:val="008444F2"/>
    <w:rsid w:val="008446E9"/>
    <w:rsid w:val="00844FC0"/>
    <w:rsid w:val="008453AA"/>
    <w:rsid w:val="008460BC"/>
    <w:rsid w:val="0084612A"/>
    <w:rsid w:val="00846203"/>
    <w:rsid w:val="008465ED"/>
    <w:rsid w:val="00846616"/>
    <w:rsid w:val="00846992"/>
    <w:rsid w:val="00846A29"/>
    <w:rsid w:val="00846A2D"/>
    <w:rsid w:val="00846B00"/>
    <w:rsid w:val="00846BD8"/>
    <w:rsid w:val="00846CF6"/>
    <w:rsid w:val="00847256"/>
    <w:rsid w:val="0084744B"/>
    <w:rsid w:val="008475F1"/>
    <w:rsid w:val="00847A12"/>
    <w:rsid w:val="00847C95"/>
    <w:rsid w:val="00847D77"/>
    <w:rsid w:val="00850077"/>
    <w:rsid w:val="00850098"/>
    <w:rsid w:val="0085071B"/>
    <w:rsid w:val="00850777"/>
    <w:rsid w:val="008507E0"/>
    <w:rsid w:val="00850910"/>
    <w:rsid w:val="00850C6E"/>
    <w:rsid w:val="00850EBA"/>
    <w:rsid w:val="00851353"/>
    <w:rsid w:val="0085150A"/>
    <w:rsid w:val="0085160B"/>
    <w:rsid w:val="00851B11"/>
    <w:rsid w:val="00851DDE"/>
    <w:rsid w:val="0085214E"/>
    <w:rsid w:val="0085248A"/>
    <w:rsid w:val="00852701"/>
    <w:rsid w:val="00852D93"/>
    <w:rsid w:val="00852F2A"/>
    <w:rsid w:val="00853123"/>
    <w:rsid w:val="008536F0"/>
    <w:rsid w:val="008539FE"/>
    <w:rsid w:val="00853C5D"/>
    <w:rsid w:val="00853E2A"/>
    <w:rsid w:val="00853F8C"/>
    <w:rsid w:val="00854096"/>
    <w:rsid w:val="0085450F"/>
    <w:rsid w:val="008548F2"/>
    <w:rsid w:val="00854C6E"/>
    <w:rsid w:val="00854E4F"/>
    <w:rsid w:val="00854EFC"/>
    <w:rsid w:val="008556BC"/>
    <w:rsid w:val="008557D1"/>
    <w:rsid w:val="00855C82"/>
    <w:rsid w:val="00855F56"/>
    <w:rsid w:val="00855FB3"/>
    <w:rsid w:val="00856276"/>
    <w:rsid w:val="008563B2"/>
    <w:rsid w:val="008564D8"/>
    <w:rsid w:val="00856720"/>
    <w:rsid w:val="00856A5E"/>
    <w:rsid w:val="00856AF0"/>
    <w:rsid w:val="00856D7C"/>
    <w:rsid w:val="008578D6"/>
    <w:rsid w:val="00857990"/>
    <w:rsid w:val="008603F1"/>
    <w:rsid w:val="00860536"/>
    <w:rsid w:val="00860538"/>
    <w:rsid w:val="008606FC"/>
    <w:rsid w:val="0086087C"/>
    <w:rsid w:val="008608CA"/>
    <w:rsid w:val="0086093B"/>
    <w:rsid w:val="008609B7"/>
    <w:rsid w:val="00860CF4"/>
    <w:rsid w:val="00860D2B"/>
    <w:rsid w:val="00861001"/>
    <w:rsid w:val="00861021"/>
    <w:rsid w:val="0086127C"/>
    <w:rsid w:val="0086129F"/>
    <w:rsid w:val="00861398"/>
    <w:rsid w:val="008613EB"/>
    <w:rsid w:val="008615F0"/>
    <w:rsid w:val="00861751"/>
    <w:rsid w:val="00861A3B"/>
    <w:rsid w:val="00861AA7"/>
    <w:rsid w:val="00861BD5"/>
    <w:rsid w:val="0086221F"/>
    <w:rsid w:val="008628C8"/>
    <w:rsid w:val="00862F0F"/>
    <w:rsid w:val="00862F6F"/>
    <w:rsid w:val="0086320A"/>
    <w:rsid w:val="00863223"/>
    <w:rsid w:val="008634DA"/>
    <w:rsid w:val="0086385E"/>
    <w:rsid w:val="00863A3E"/>
    <w:rsid w:val="00863C96"/>
    <w:rsid w:val="0086412D"/>
    <w:rsid w:val="00864201"/>
    <w:rsid w:val="0086459D"/>
    <w:rsid w:val="008649BB"/>
    <w:rsid w:val="00864A99"/>
    <w:rsid w:val="00864B11"/>
    <w:rsid w:val="00864B78"/>
    <w:rsid w:val="00864DD5"/>
    <w:rsid w:val="00864EA4"/>
    <w:rsid w:val="00865118"/>
    <w:rsid w:val="00865466"/>
    <w:rsid w:val="008656ED"/>
    <w:rsid w:val="00865735"/>
    <w:rsid w:val="0086579A"/>
    <w:rsid w:val="00865B11"/>
    <w:rsid w:val="00866017"/>
    <w:rsid w:val="00866062"/>
    <w:rsid w:val="008661D6"/>
    <w:rsid w:val="00866256"/>
    <w:rsid w:val="008665A0"/>
    <w:rsid w:val="008667C6"/>
    <w:rsid w:val="00866804"/>
    <w:rsid w:val="008668B9"/>
    <w:rsid w:val="00866939"/>
    <w:rsid w:val="00866A34"/>
    <w:rsid w:val="00867162"/>
    <w:rsid w:val="008671A5"/>
    <w:rsid w:val="0086721E"/>
    <w:rsid w:val="0086722E"/>
    <w:rsid w:val="008673FB"/>
    <w:rsid w:val="008675A9"/>
    <w:rsid w:val="008676B0"/>
    <w:rsid w:val="008676E8"/>
    <w:rsid w:val="008676F2"/>
    <w:rsid w:val="008679CD"/>
    <w:rsid w:val="00867AC9"/>
    <w:rsid w:val="00867D35"/>
    <w:rsid w:val="00867DD5"/>
    <w:rsid w:val="00867ECC"/>
    <w:rsid w:val="008701B6"/>
    <w:rsid w:val="00870209"/>
    <w:rsid w:val="0087075F"/>
    <w:rsid w:val="008707FC"/>
    <w:rsid w:val="00870C64"/>
    <w:rsid w:val="00871180"/>
    <w:rsid w:val="008713D5"/>
    <w:rsid w:val="00871422"/>
    <w:rsid w:val="00871B18"/>
    <w:rsid w:val="00871FA9"/>
    <w:rsid w:val="0087206B"/>
    <w:rsid w:val="00872112"/>
    <w:rsid w:val="00872315"/>
    <w:rsid w:val="00872502"/>
    <w:rsid w:val="008728A3"/>
    <w:rsid w:val="00872964"/>
    <w:rsid w:val="00872C03"/>
    <w:rsid w:val="00873035"/>
    <w:rsid w:val="00873347"/>
    <w:rsid w:val="00873506"/>
    <w:rsid w:val="008736EA"/>
    <w:rsid w:val="00873DAF"/>
    <w:rsid w:val="00873E51"/>
    <w:rsid w:val="00873F37"/>
    <w:rsid w:val="00874483"/>
    <w:rsid w:val="00874593"/>
    <w:rsid w:val="00874979"/>
    <w:rsid w:val="00874A03"/>
    <w:rsid w:val="00874ADF"/>
    <w:rsid w:val="00874BDB"/>
    <w:rsid w:val="00874F7E"/>
    <w:rsid w:val="0087514C"/>
    <w:rsid w:val="00875405"/>
    <w:rsid w:val="00875443"/>
    <w:rsid w:val="0087593C"/>
    <w:rsid w:val="008759B7"/>
    <w:rsid w:val="00875D75"/>
    <w:rsid w:val="00875EB2"/>
    <w:rsid w:val="00876304"/>
    <w:rsid w:val="008766A6"/>
    <w:rsid w:val="00876A84"/>
    <w:rsid w:val="00876D63"/>
    <w:rsid w:val="00876E74"/>
    <w:rsid w:val="008772E0"/>
    <w:rsid w:val="00877559"/>
    <w:rsid w:val="008775B0"/>
    <w:rsid w:val="008800FB"/>
    <w:rsid w:val="0088034D"/>
    <w:rsid w:val="008806A3"/>
    <w:rsid w:val="00880812"/>
    <w:rsid w:val="0088094B"/>
    <w:rsid w:val="00880B29"/>
    <w:rsid w:val="00880D7A"/>
    <w:rsid w:val="00880DC3"/>
    <w:rsid w:val="00880E13"/>
    <w:rsid w:val="00881253"/>
    <w:rsid w:val="00881460"/>
    <w:rsid w:val="00881C36"/>
    <w:rsid w:val="00881CE6"/>
    <w:rsid w:val="00881D70"/>
    <w:rsid w:val="00881EF1"/>
    <w:rsid w:val="008823EE"/>
    <w:rsid w:val="00882440"/>
    <w:rsid w:val="00882745"/>
    <w:rsid w:val="00882995"/>
    <w:rsid w:val="00882A1A"/>
    <w:rsid w:val="00882A6F"/>
    <w:rsid w:val="00882AC9"/>
    <w:rsid w:val="00882C56"/>
    <w:rsid w:val="00882CBF"/>
    <w:rsid w:val="00882D4A"/>
    <w:rsid w:val="00882DB3"/>
    <w:rsid w:val="00883624"/>
    <w:rsid w:val="008839C4"/>
    <w:rsid w:val="00883B2E"/>
    <w:rsid w:val="00883C45"/>
    <w:rsid w:val="00883C76"/>
    <w:rsid w:val="00883CCC"/>
    <w:rsid w:val="008840A9"/>
    <w:rsid w:val="0088433C"/>
    <w:rsid w:val="00884902"/>
    <w:rsid w:val="0088495A"/>
    <w:rsid w:val="00884C82"/>
    <w:rsid w:val="00885009"/>
    <w:rsid w:val="008850B4"/>
    <w:rsid w:val="00885192"/>
    <w:rsid w:val="008853CE"/>
    <w:rsid w:val="008857C9"/>
    <w:rsid w:val="00885A80"/>
    <w:rsid w:val="00885BC0"/>
    <w:rsid w:val="0088637C"/>
    <w:rsid w:val="008865F1"/>
    <w:rsid w:val="00886913"/>
    <w:rsid w:val="00886E18"/>
    <w:rsid w:val="00886F88"/>
    <w:rsid w:val="0088709D"/>
    <w:rsid w:val="00887215"/>
    <w:rsid w:val="00887334"/>
    <w:rsid w:val="00887AA3"/>
    <w:rsid w:val="00887C3D"/>
    <w:rsid w:val="00890191"/>
    <w:rsid w:val="00890309"/>
    <w:rsid w:val="008905C7"/>
    <w:rsid w:val="008905DD"/>
    <w:rsid w:val="008905F1"/>
    <w:rsid w:val="00890A4F"/>
    <w:rsid w:val="00890D66"/>
    <w:rsid w:val="00890DAF"/>
    <w:rsid w:val="00890E37"/>
    <w:rsid w:val="008913E6"/>
    <w:rsid w:val="008919B4"/>
    <w:rsid w:val="00892003"/>
    <w:rsid w:val="00892401"/>
    <w:rsid w:val="00892479"/>
    <w:rsid w:val="008924F5"/>
    <w:rsid w:val="008928FA"/>
    <w:rsid w:val="00892A3A"/>
    <w:rsid w:val="00892D41"/>
    <w:rsid w:val="00893147"/>
    <w:rsid w:val="00893255"/>
    <w:rsid w:val="0089337A"/>
    <w:rsid w:val="0089354D"/>
    <w:rsid w:val="00893A31"/>
    <w:rsid w:val="00893A91"/>
    <w:rsid w:val="00893E77"/>
    <w:rsid w:val="00893FE5"/>
    <w:rsid w:val="0089454A"/>
    <w:rsid w:val="0089490F"/>
    <w:rsid w:val="00894B7B"/>
    <w:rsid w:val="00894D32"/>
    <w:rsid w:val="00894D94"/>
    <w:rsid w:val="008954DF"/>
    <w:rsid w:val="008956CC"/>
    <w:rsid w:val="0089586B"/>
    <w:rsid w:val="008958C9"/>
    <w:rsid w:val="0089594C"/>
    <w:rsid w:val="00895E43"/>
    <w:rsid w:val="00895FCC"/>
    <w:rsid w:val="00896305"/>
    <w:rsid w:val="008964B9"/>
    <w:rsid w:val="00896618"/>
    <w:rsid w:val="0089683B"/>
    <w:rsid w:val="00896EEE"/>
    <w:rsid w:val="00897036"/>
    <w:rsid w:val="00897293"/>
    <w:rsid w:val="0089731D"/>
    <w:rsid w:val="0089734D"/>
    <w:rsid w:val="00897AE3"/>
    <w:rsid w:val="00897D8B"/>
    <w:rsid w:val="00897E13"/>
    <w:rsid w:val="008A02DB"/>
    <w:rsid w:val="008A0333"/>
    <w:rsid w:val="008A0DA3"/>
    <w:rsid w:val="008A0E2E"/>
    <w:rsid w:val="008A11E8"/>
    <w:rsid w:val="008A15B5"/>
    <w:rsid w:val="008A1675"/>
    <w:rsid w:val="008A1A2D"/>
    <w:rsid w:val="008A1D1A"/>
    <w:rsid w:val="008A1D7B"/>
    <w:rsid w:val="008A1E54"/>
    <w:rsid w:val="008A20FF"/>
    <w:rsid w:val="008A2287"/>
    <w:rsid w:val="008A23DB"/>
    <w:rsid w:val="008A2697"/>
    <w:rsid w:val="008A28FB"/>
    <w:rsid w:val="008A2D30"/>
    <w:rsid w:val="008A2D95"/>
    <w:rsid w:val="008A2DB3"/>
    <w:rsid w:val="008A2F92"/>
    <w:rsid w:val="008A32FE"/>
    <w:rsid w:val="008A34D8"/>
    <w:rsid w:val="008A364D"/>
    <w:rsid w:val="008A3702"/>
    <w:rsid w:val="008A3D52"/>
    <w:rsid w:val="008A4169"/>
    <w:rsid w:val="008A4237"/>
    <w:rsid w:val="008A438C"/>
    <w:rsid w:val="008A43E1"/>
    <w:rsid w:val="008A45B4"/>
    <w:rsid w:val="008A4753"/>
    <w:rsid w:val="008A4AAA"/>
    <w:rsid w:val="008A4FEC"/>
    <w:rsid w:val="008A50CA"/>
    <w:rsid w:val="008A5596"/>
    <w:rsid w:val="008A5632"/>
    <w:rsid w:val="008A627E"/>
    <w:rsid w:val="008A62BE"/>
    <w:rsid w:val="008A638A"/>
    <w:rsid w:val="008A6A8E"/>
    <w:rsid w:val="008A6DB4"/>
    <w:rsid w:val="008A6DF7"/>
    <w:rsid w:val="008A6F0E"/>
    <w:rsid w:val="008A712F"/>
    <w:rsid w:val="008A715D"/>
    <w:rsid w:val="008A75FF"/>
    <w:rsid w:val="008A78C1"/>
    <w:rsid w:val="008A7BA8"/>
    <w:rsid w:val="008A7DF9"/>
    <w:rsid w:val="008B06A6"/>
    <w:rsid w:val="008B08F9"/>
    <w:rsid w:val="008B0AA2"/>
    <w:rsid w:val="008B0B02"/>
    <w:rsid w:val="008B0E1E"/>
    <w:rsid w:val="008B0F98"/>
    <w:rsid w:val="008B1214"/>
    <w:rsid w:val="008B1385"/>
    <w:rsid w:val="008B15EF"/>
    <w:rsid w:val="008B16B8"/>
    <w:rsid w:val="008B1ABC"/>
    <w:rsid w:val="008B1ADC"/>
    <w:rsid w:val="008B2324"/>
    <w:rsid w:val="008B2759"/>
    <w:rsid w:val="008B29B9"/>
    <w:rsid w:val="008B2A9D"/>
    <w:rsid w:val="008B2D02"/>
    <w:rsid w:val="008B32F1"/>
    <w:rsid w:val="008B34A2"/>
    <w:rsid w:val="008B35E2"/>
    <w:rsid w:val="008B360D"/>
    <w:rsid w:val="008B36E8"/>
    <w:rsid w:val="008B391A"/>
    <w:rsid w:val="008B3B1D"/>
    <w:rsid w:val="008B3BB9"/>
    <w:rsid w:val="008B3E95"/>
    <w:rsid w:val="008B423B"/>
    <w:rsid w:val="008B425E"/>
    <w:rsid w:val="008B4489"/>
    <w:rsid w:val="008B48FD"/>
    <w:rsid w:val="008B4981"/>
    <w:rsid w:val="008B49C2"/>
    <w:rsid w:val="008B4A0B"/>
    <w:rsid w:val="008B4A8F"/>
    <w:rsid w:val="008B4C07"/>
    <w:rsid w:val="008B4CD3"/>
    <w:rsid w:val="008B5042"/>
    <w:rsid w:val="008B504F"/>
    <w:rsid w:val="008B530B"/>
    <w:rsid w:val="008B5448"/>
    <w:rsid w:val="008B54EC"/>
    <w:rsid w:val="008B563D"/>
    <w:rsid w:val="008B5B49"/>
    <w:rsid w:val="008B5E8C"/>
    <w:rsid w:val="008B609B"/>
    <w:rsid w:val="008B631C"/>
    <w:rsid w:val="008B65ED"/>
    <w:rsid w:val="008B6AC5"/>
    <w:rsid w:val="008B6B3B"/>
    <w:rsid w:val="008B6B82"/>
    <w:rsid w:val="008B7255"/>
    <w:rsid w:val="008B7331"/>
    <w:rsid w:val="008B7651"/>
    <w:rsid w:val="008B7B29"/>
    <w:rsid w:val="008B7F83"/>
    <w:rsid w:val="008C04FC"/>
    <w:rsid w:val="008C0A5D"/>
    <w:rsid w:val="008C0A94"/>
    <w:rsid w:val="008C0B53"/>
    <w:rsid w:val="008C0CDC"/>
    <w:rsid w:val="008C0E90"/>
    <w:rsid w:val="008C0FA5"/>
    <w:rsid w:val="008C1000"/>
    <w:rsid w:val="008C1844"/>
    <w:rsid w:val="008C1948"/>
    <w:rsid w:val="008C1A45"/>
    <w:rsid w:val="008C1B1C"/>
    <w:rsid w:val="008C1BBA"/>
    <w:rsid w:val="008C1C37"/>
    <w:rsid w:val="008C1D76"/>
    <w:rsid w:val="008C2277"/>
    <w:rsid w:val="008C2332"/>
    <w:rsid w:val="008C23DD"/>
    <w:rsid w:val="008C2562"/>
    <w:rsid w:val="008C26DF"/>
    <w:rsid w:val="008C2993"/>
    <w:rsid w:val="008C2A22"/>
    <w:rsid w:val="008C2AE6"/>
    <w:rsid w:val="008C2FB8"/>
    <w:rsid w:val="008C30E6"/>
    <w:rsid w:val="008C32AA"/>
    <w:rsid w:val="008C3351"/>
    <w:rsid w:val="008C3360"/>
    <w:rsid w:val="008C3493"/>
    <w:rsid w:val="008C36F1"/>
    <w:rsid w:val="008C36F2"/>
    <w:rsid w:val="008C37D5"/>
    <w:rsid w:val="008C3B57"/>
    <w:rsid w:val="008C43EF"/>
    <w:rsid w:val="008C44BB"/>
    <w:rsid w:val="008C47F1"/>
    <w:rsid w:val="008C4C09"/>
    <w:rsid w:val="008C4C4E"/>
    <w:rsid w:val="008C4C5F"/>
    <w:rsid w:val="008C4CF0"/>
    <w:rsid w:val="008C4DB4"/>
    <w:rsid w:val="008C505C"/>
    <w:rsid w:val="008C57C0"/>
    <w:rsid w:val="008C582A"/>
    <w:rsid w:val="008C5F0D"/>
    <w:rsid w:val="008C5F1A"/>
    <w:rsid w:val="008C5FAC"/>
    <w:rsid w:val="008C5FD7"/>
    <w:rsid w:val="008C61CB"/>
    <w:rsid w:val="008C6382"/>
    <w:rsid w:val="008C6498"/>
    <w:rsid w:val="008C6543"/>
    <w:rsid w:val="008C685E"/>
    <w:rsid w:val="008C68FF"/>
    <w:rsid w:val="008C6A6F"/>
    <w:rsid w:val="008C6B87"/>
    <w:rsid w:val="008C6F82"/>
    <w:rsid w:val="008C7035"/>
    <w:rsid w:val="008C71D2"/>
    <w:rsid w:val="008C732B"/>
    <w:rsid w:val="008C73CE"/>
    <w:rsid w:val="008C77E3"/>
    <w:rsid w:val="008C78D5"/>
    <w:rsid w:val="008C794A"/>
    <w:rsid w:val="008C7B31"/>
    <w:rsid w:val="008C7BE3"/>
    <w:rsid w:val="008C7D32"/>
    <w:rsid w:val="008D02D1"/>
    <w:rsid w:val="008D0485"/>
    <w:rsid w:val="008D0512"/>
    <w:rsid w:val="008D0A02"/>
    <w:rsid w:val="008D0C39"/>
    <w:rsid w:val="008D0CA5"/>
    <w:rsid w:val="008D0E3A"/>
    <w:rsid w:val="008D0F97"/>
    <w:rsid w:val="008D0FCF"/>
    <w:rsid w:val="008D1101"/>
    <w:rsid w:val="008D1558"/>
    <w:rsid w:val="008D18BA"/>
    <w:rsid w:val="008D1F94"/>
    <w:rsid w:val="008D2007"/>
    <w:rsid w:val="008D2223"/>
    <w:rsid w:val="008D2278"/>
    <w:rsid w:val="008D26E7"/>
    <w:rsid w:val="008D2855"/>
    <w:rsid w:val="008D297C"/>
    <w:rsid w:val="008D2B9C"/>
    <w:rsid w:val="008D2E2B"/>
    <w:rsid w:val="008D30FA"/>
    <w:rsid w:val="008D31DE"/>
    <w:rsid w:val="008D34AA"/>
    <w:rsid w:val="008D3697"/>
    <w:rsid w:val="008D385F"/>
    <w:rsid w:val="008D3D60"/>
    <w:rsid w:val="008D3DDF"/>
    <w:rsid w:val="008D4611"/>
    <w:rsid w:val="008D4623"/>
    <w:rsid w:val="008D46BA"/>
    <w:rsid w:val="008D48F9"/>
    <w:rsid w:val="008D499A"/>
    <w:rsid w:val="008D4AFB"/>
    <w:rsid w:val="008D4EAB"/>
    <w:rsid w:val="008D5061"/>
    <w:rsid w:val="008D50AF"/>
    <w:rsid w:val="008D5498"/>
    <w:rsid w:val="008D5A38"/>
    <w:rsid w:val="008D5ACE"/>
    <w:rsid w:val="008D5B36"/>
    <w:rsid w:val="008D5C81"/>
    <w:rsid w:val="008D5F19"/>
    <w:rsid w:val="008D6178"/>
    <w:rsid w:val="008D7418"/>
    <w:rsid w:val="008D75FE"/>
    <w:rsid w:val="008D7A7A"/>
    <w:rsid w:val="008D7AF8"/>
    <w:rsid w:val="008D7FA2"/>
    <w:rsid w:val="008E00FC"/>
    <w:rsid w:val="008E03C1"/>
    <w:rsid w:val="008E08F3"/>
    <w:rsid w:val="008E0ED1"/>
    <w:rsid w:val="008E10FA"/>
    <w:rsid w:val="008E1100"/>
    <w:rsid w:val="008E11D2"/>
    <w:rsid w:val="008E1E85"/>
    <w:rsid w:val="008E1FB4"/>
    <w:rsid w:val="008E21CB"/>
    <w:rsid w:val="008E2794"/>
    <w:rsid w:val="008E29C7"/>
    <w:rsid w:val="008E2AC2"/>
    <w:rsid w:val="008E2ED2"/>
    <w:rsid w:val="008E2FBC"/>
    <w:rsid w:val="008E333E"/>
    <w:rsid w:val="008E38CE"/>
    <w:rsid w:val="008E3936"/>
    <w:rsid w:val="008E3A5C"/>
    <w:rsid w:val="008E3EB7"/>
    <w:rsid w:val="008E3FFE"/>
    <w:rsid w:val="008E4069"/>
    <w:rsid w:val="008E4287"/>
    <w:rsid w:val="008E4A66"/>
    <w:rsid w:val="008E4BCD"/>
    <w:rsid w:val="008E51BF"/>
    <w:rsid w:val="008E58E6"/>
    <w:rsid w:val="008E59D7"/>
    <w:rsid w:val="008E5EE8"/>
    <w:rsid w:val="008E5F64"/>
    <w:rsid w:val="008E614B"/>
    <w:rsid w:val="008E6360"/>
    <w:rsid w:val="008E6381"/>
    <w:rsid w:val="008E6B40"/>
    <w:rsid w:val="008E6B54"/>
    <w:rsid w:val="008E6C6E"/>
    <w:rsid w:val="008E6E40"/>
    <w:rsid w:val="008E6F71"/>
    <w:rsid w:val="008E71DA"/>
    <w:rsid w:val="008E79BB"/>
    <w:rsid w:val="008E79E2"/>
    <w:rsid w:val="008E7CB1"/>
    <w:rsid w:val="008F009F"/>
    <w:rsid w:val="008F025C"/>
    <w:rsid w:val="008F03AF"/>
    <w:rsid w:val="008F0437"/>
    <w:rsid w:val="008F052E"/>
    <w:rsid w:val="008F0E4B"/>
    <w:rsid w:val="008F0F84"/>
    <w:rsid w:val="008F10C0"/>
    <w:rsid w:val="008F1141"/>
    <w:rsid w:val="008F11D1"/>
    <w:rsid w:val="008F1777"/>
    <w:rsid w:val="008F18AB"/>
    <w:rsid w:val="008F1C12"/>
    <w:rsid w:val="008F1D88"/>
    <w:rsid w:val="008F1EC4"/>
    <w:rsid w:val="008F236D"/>
    <w:rsid w:val="008F249B"/>
    <w:rsid w:val="008F286B"/>
    <w:rsid w:val="008F2BA1"/>
    <w:rsid w:val="008F2F5D"/>
    <w:rsid w:val="008F32EE"/>
    <w:rsid w:val="008F34FC"/>
    <w:rsid w:val="008F37D1"/>
    <w:rsid w:val="008F37E1"/>
    <w:rsid w:val="008F38A1"/>
    <w:rsid w:val="008F4298"/>
    <w:rsid w:val="008F484F"/>
    <w:rsid w:val="008F48AC"/>
    <w:rsid w:val="008F5142"/>
    <w:rsid w:val="008F527E"/>
    <w:rsid w:val="008F5331"/>
    <w:rsid w:val="008F551B"/>
    <w:rsid w:val="008F5853"/>
    <w:rsid w:val="008F59F2"/>
    <w:rsid w:val="008F5D6F"/>
    <w:rsid w:val="008F618C"/>
    <w:rsid w:val="008F66C7"/>
    <w:rsid w:val="008F6B46"/>
    <w:rsid w:val="008F6DA6"/>
    <w:rsid w:val="008F73A8"/>
    <w:rsid w:val="008F751C"/>
    <w:rsid w:val="008F75D2"/>
    <w:rsid w:val="008F79AC"/>
    <w:rsid w:val="008F79BC"/>
    <w:rsid w:val="008F7A7A"/>
    <w:rsid w:val="008F7E6B"/>
    <w:rsid w:val="008F7F0E"/>
    <w:rsid w:val="0090025F"/>
    <w:rsid w:val="00900326"/>
    <w:rsid w:val="009004A0"/>
    <w:rsid w:val="00900579"/>
    <w:rsid w:val="00900890"/>
    <w:rsid w:val="00900DE8"/>
    <w:rsid w:val="00901520"/>
    <w:rsid w:val="009019D6"/>
    <w:rsid w:val="00901D88"/>
    <w:rsid w:val="009025C4"/>
    <w:rsid w:val="009027CC"/>
    <w:rsid w:val="00902A57"/>
    <w:rsid w:val="00902BD8"/>
    <w:rsid w:val="00902DCD"/>
    <w:rsid w:val="009034E1"/>
    <w:rsid w:val="0090357D"/>
    <w:rsid w:val="009035FF"/>
    <w:rsid w:val="00903801"/>
    <w:rsid w:val="00903812"/>
    <w:rsid w:val="0090410C"/>
    <w:rsid w:val="0090412F"/>
    <w:rsid w:val="009044FA"/>
    <w:rsid w:val="0090465F"/>
    <w:rsid w:val="0090468E"/>
    <w:rsid w:val="009046E2"/>
    <w:rsid w:val="009046F0"/>
    <w:rsid w:val="009048BF"/>
    <w:rsid w:val="00904918"/>
    <w:rsid w:val="00904ABD"/>
    <w:rsid w:val="00904BD1"/>
    <w:rsid w:val="00904DFB"/>
    <w:rsid w:val="00905027"/>
    <w:rsid w:val="0090521D"/>
    <w:rsid w:val="0090522C"/>
    <w:rsid w:val="00905239"/>
    <w:rsid w:val="00905244"/>
    <w:rsid w:val="0090546C"/>
    <w:rsid w:val="00905552"/>
    <w:rsid w:val="009056B2"/>
    <w:rsid w:val="009056BF"/>
    <w:rsid w:val="0090574B"/>
    <w:rsid w:val="00905967"/>
    <w:rsid w:val="00905DF9"/>
    <w:rsid w:val="00906032"/>
    <w:rsid w:val="00906406"/>
    <w:rsid w:val="00906605"/>
    <w:rsid w:val="0090669F"/>
    <w:rsid w:val="00906D69"/>
    <w:rsid w:val="00906F5D"/>
    <w:rsid w:val="00906F9E"/>
    <w:rsid w:val="00907154"/>
    <w:rsid w:val="009074F7"/>
    <w:rsid w:val="009077CE"/>
    <w:rsid w:val="00907983"/>
    <w:rsid w:val="00907A11"/>
    <w:rsid w:val="00907BE4"/>
    <w:rsid w:val="009100C9"/>
    <w:rsid w:val="00910388"/>
    <w:rsid w:val="0091061A"/>
    <w:rsid w:val="0091066C"/>
    <w:rsid w:val="00910D08"/>
    <w:rsid w:val="00910E93"/>
    <w:rsid w:val="009114A8"/>
    <w:rsid w:val="00911BCB"/>
    <w:rsid w:val="00911DC7"/>
    <w:rsid w:val="00911F13"/>
    <w:rsid w:val="00912011"/>
    <w:rsid w:val="00912721"/>
    <w:rsid w:val="00912834"/>
    <w:rsid w:val="00912A9A"/>
    <w:rsid w:val="0091310D"/>
    <w:rsid w:val="00913153"/>
    <w:rsid w:val="00913B4D"/>
    <w:rsid w:val="00913C61"/>
    <w:rsid w:val="00913D55"/>
    <w:rsid w:val="00913D69"/>
    <w:rsid w:val="009141D5"/>
    <w:rsid w:val="009141DA"/>
    <w:rsid w:val="0091446F"/>
    <w:rsid w:val="00914664"/>
    <w:rsid w:val="009150BB"/>
    <w:rsid w:val="009150D6"/>
    <w:rsid w:val="00915224"/>
    <w:rsid w:val="00915B0A"/>
    <w:rsid w:val="00915BE3"/>
    <w:rsid w:val="0091636C"/>
    <w:rsid w:val="0091641A"/>
    <w:rsid w:val="0091683A"/>
    <w:rsid w:val="009169E0"/>
    <w:rsid w:val="00917096"/>
    <w:rsid w:val="00917148"/>
    <w:rsid w:val="00917AE9"/>
    <w:rsid w:val="00917CE0"/>
    <w:rsid w:val="00917DF9"/>
    <w:rsid w:val="00917E0F"/>
    <w:rsid w:val="00920463"/>
    <w:rsid w:val="00920A7B"/>
    <w:rsid w:val="00920B2B"/>
    <w:rsid w:val="00920D08"/>
    <w:rsid w:val="00920EA4"/>
    <w:rsid w:val="00920F33"/>
    <w:rsid w:val="00921430"/>
    <w:rsid w:val="00921555"/>
    <w:rsid w:val="00921557"/>
    <w:rsid w:val="00921586"/>
    <w:rsid w:val="00921A70"/>
    <w:rsid w:val="00921E40"/>
    <w:rsid w:val="00922809"/>
    <w:rsid w:val="00922A50"/>
    <w:rsid w:val="00922AB1"/>
    <w:rsid w:val="00923234"/>
    <w:rsid w:val="009233B3"/>
    <w:rsid w:val="009235CF"/>
    <w:rsid w:val="009236BE"/>
    <w:rsid w:val="0092397E"/>
    <w:rsid w:val="00923ED4"/>
    <w:rsid w:val="00923F9A"/>
    <w:rsid w:val="00924202"/>
    <w:rsid w:val="0092423D"/>
    <w:rsid w:val="009249DB"/>
    <w:rsid w:val="00924B48"/>
    <w:rsid w:val="00924F57"/>
    <w:rsid w:val="00925137"/>
    <w:rsid w:val="009251F2"/>
    <w:rsid w:val="0092524E"/>
    <w:rsid w:val="009254DA"/>
    <w:rsid w:val="00925579"/>
    <w:rsid w:val="009255BF"/>
    <w:rsid w:val="00925711"/>
    <w:rsid w:val="00925D19"/>
    <w:rsid w:val="00925E88"/>
    <w:rsid w:val="00926207"/>
    <w:rsid w:val="00926A66"/>
    <w:rsid w:val="00926C12"/>
    <w:rsid w:val="009270A2"/>
    <w:rsid w:val="009270E5"/>
    <w:rsid w:val="00927269"/>
    <w:rsid w:val="00927696"/>
    <w:rsid w:val="00927757"/>
    <w:rsid w:val="009277DF"/>
    <w:rsid w:val="00927801"/>
    <w:rsid w:val="00927F69"/>
    <w:rsid w:val="00927FBD"/>
    <w:rsid w:val="00930057"/>
    <w:rsid w:val="009300CA"/>
    <w:rsid w:val="00930150"/>
    <w:rsid w:val="00931116"/>
    <w:rsid w:val="00931148"/>
    <w:rsid w:val="009312B1"/>
    <w:rsid w:val="00931324"/>
    <w:rsid w:val="00931B2B"/>
    <w:rsid w:val="00931B76"/>
    <w:rsid w:val="00931BBD"/>
    <w:rsid w:val="00931BE0"/>
    <w:rsid w:val="00931FBA"/>
    <w:rsid w:val="00932651"/>
    <w:rsid w:val="0093281D"/>
    <w:rsid w:val="009328EC"/>
    <w:rsid w:val="0093296C"/>
    <w:rsid w:val="009329C1"/>
    <w:rsid w:val="00932B00"/>
    <w:rsid w:val="00932D27"/>
    <w:rsid w:val="00932D40"/>
    <w:rsid w:val="00932F84"/>
    <w:rsid w:val="0093313A"/>
    <w:rsid w:val="009332DF"/>
    <w:rsid w:val="0093354E"/>
    <w:rsid w:val="009336B2"/>
    <w:rsid w:val="00933DEB"/>
    <w:rsid w:val="00933E74"/>
    <w:rsid w:val="00933ED8"/>
    <w:rsid w:val="00933F3A"/>
    <w:rsid w:val="00933FBE"/>
    <w:rsid w:val="009340CE"/>
    <w:rsid w:val="00934456"/>
    <w:rsid w:val="00934CCD"/>
    <w:rsid w:val="00934E8C"/>
    <w:rsid w:val="009351C7"/>
    <w:rsid w:val="0093523C"/>
    <w:rsid w:val="009353DE"/>
    <w:rsid w:val="0093560B"/>
    <w:rsid w:val="00935726"/>
    <w:rsid w:val="009361C1"/>
    <w:rsid w:val="0093648F"/>
    <w:rsid w:val="00936547"/>
    <w:rsid w:val="0093693F"/>
    <w:rsid w:val="00936EF1"/>
    <w:rsid w:val="00936F54"/>
    <w:rsid w:val="009375F2"/>
    <w:rsid w:val="009400A4"/>
    <w:rsid w:val="0094023A"/>
    <w:rsid w:val="0094025F"/>
    <w:rsid w:val="009402F1"/>
    <w:rsid w:val="0094046C"/>
    <w:rsid w:val="009404E0"/>
    <w:rsid w:val="009404E9"/>
    <w:rsid w:val="00940697"/>
    <w:rsid w:val="00940982"/>
    <w:rsid w:val="00940BB9"/>
    <w:rsid w:val="00940F8D"/>
    <w:rsid w:val="00941044"/>
    <w:rsid w:val="00941227"/>
    <w:rsid w:val="00941572"/>
    <w:rsid w:val="00941625"/>
    <w:rsid w:val="0094176F"/>
    <w:rsid w:val="00941E75"/>
    <w:rsid w:val="00942068"/>
    <w:rsid w:val="009424EC"/>
    <w:rsid w:val="0094293D"/>
    <w:rsid w:val="00942A92"/>
    <w:rsid w:val="00942BE6"/>
    <w:rsid w:val="00942D7F"/>
    <w:rsid w:val="00943162"/>
    <w:rsid w:val="009431FA"/>
    <w:rsid w:val="00943480"/>
    <w:rsid w:val="009435FB"/>
    <w:rsid w:val="00943611"/>
    <w:rsid w:val="00943787"/>
    <w:rsid w:val="00944063"/>
    <w:rsid w:val="00944083"/>
    <w:rsid w:val="009442D9"/>
    <w:rsid w:val="00944331"/>
    <w:rsid w:val="00944A8B"/>
    <w:rsid w:val="00944CE7"/>
    <w:rsid w:val="0094517C"/>
    <w:rsid w:val="009455E7"/>
    <w:rsid w:val="00945625"/>
    <w:rsid w:val="00945FA5"/>
    <w:rsid w:val="009460F1"/>
    <w:rsid w:val="00946522"/>
    <w:rsid w:val="0094667A"/>
    <w:rsid w:val="00946A07"/>
    <w:rsid w:val="00946E85"/>
    <w:rsid w:val="00947173"/>
    <w:rsid w:val="00947625"/>
    <w:rsid w:val="0094762C"/>
    <w:rsid w:val="00947CCB"/>
    <w:rsid w:val="00947CEA"/>
    <w:rsid w:val="00947D87"/>
    <w:rsid w:val="00947EA1"/>
    <w:rsid w:val="009506B6"/>
    <w:rsid w:val="0095094A"/>
    <w:rsid w:val="00950C6D"/>
    <w:rsid w:val="00950D50"/>
    <w:rsid w:val="00950FFE"/>
    <w:rsid w:val="009511AF"/>
    <w:rsid w:val="009511D5"/>
    <w:rsid w:val="00951275"/>
    <w:rsid w:val="00951434"/>
    <w:rsid w:val="00951439"/>
    <w:rsid w:val="00951597"/>
    <w:rsid w:val="00951616"/>
    <w:rsid w:val="00951687"/>
    <w:rsid w:val="009517D2"/>
    <w:rsid w:val="00951F4A"/>
    <w:rsid w:val="009528F4"/>
    <w:rsid w:val="00952A48"/>
    <w:rsid w:val="00953016"/>
    <w:rsid w:val="00953132"/>
    <w:rsid w:val="0095332D"/>
    <w:rsid w:val="00953605"/>
    <w:rsid w:val="00953717"/>
    <w:rsid w:val="00953837"/>
    <w:rsid w:val="0095391B"/>
    <w:rsid w:val="00953AA0"/>
    <w:rsid w:val="00953C14"/>
    <w:rsid w:val="00953C4A"/>
    <w:rsid w:val="00954146"/>
    <w:rsid w:val="00954506"/>
    <w:rsid w:val="009545C5"/>
    <w:rsid w:val="009545FB"/>
    <w:rsid w:val="0095464A"/>
    <w:rsid w:val="00954B30"/>
    <w:rsid w:val="009550CB"/>
    <w:rsid w:val="00955413"/>
    <w:rsid w:val="00955488"/>
    <w:rsid w:val="00955593"/>
    <w:rsid w:val="009559BD"/>
    <w:rsid w:val="00955C8C"/>
    <w:rsid w:val="00956398"/>
    <w:rsid w:val="009563B2"/>
    <w:rsid w:val="00956492"/>
    <w:rsid w:val="009566B9"/>
    <w:rsid w:val="009567ED"/>
    <w:rsid w:val="009567EF"/>
    <w:rsid w:val="00956C47"/>
    <w:rsid w:val="00956DCE"/>
    <w:rsid w:val="00957644"/>
    <w:rsid w:val="00957931"/>
    <w:rsid w:val="009579FD"/>
    <w:rsid w:val="00957AE2"/>
    <w:rsid w:val="00957AF1"/>
    <w:rsid w:val="00957DDB"/>
    <w:rsid w:val="009605A7"/>
    <w:rsid w:val="009605CE"/>
    <w:rsid w:val="0096067E"/>
    <w:rsid w:val="009608C6"/>
    <w:rsid w:val="00960B01"/>
    <w:rsid w:val="00960CD5"/>
    <w:rsid w:val="0096103C"/>
    <w:rsid w:val="009610FC"/>
    <w:rsid w:val="009611BB"/>
    <w:rsid w:val="009611FA"/>
    <w:rsid w:val="00961432"/>
    <w:rsid w:val="009615DC"/>
    <w:rsid w:val="00961A32"/>
    <w:rsid w:val="00961B97"/>
    <w:rsid w:val="00961FD8"/>
    <w:rsid w:val="00962033"/>
    <w:rsid w:val="00962233"/>
    <w:rsid w:val="00962392"/>
    <w:rsid w:val="00962478"/>
    <w:rsid w:val="0096261B"/>
    <w:rsid w:val="00962A0A"/>
    <w:rsid w:val="00962A96"/>
    <w:rsid w:val="00962BC4"/>
    <w:rsid w:val="00962CF6"/>
    <w:rsid w:val="00962F23"/>
    <w:rsid w:val="0096320C"/>
    <w:rsid w:val="0096329E"/>
    <w:rsid w:val="009632B4"/>
    <w:rsid w:val="00963657"/>
    <w:rsid w:val="009639B0"/>
    <w:rsid w:val="009639F3"/>
    <w:rsid w:val="00963C81"/>
    <w:rsid w:val="00963EA0"/>
    <w:rsid w:val="009643E5"/>
    <w:rsid w:val="0096444C"/>
    <w:rsid w:val="00964668"/>
    <w:rsid w:val="0096478E"/>
    <w:rsid w:val="00964A64"/>
    <w:rsid w:val="0096507E"/>
    <w:rsid w:val="009650E4"/>
    <w:rsid w:val="0096544B"/>
    <w:rsid w:val="009654E3"/>
    <w:rsid w:val="00965561"/>
    <w:rsid w:val="0096574F"/>
    <w:rsid w:val="00965757"/>
    <w:rsid w:val="0096581F"/>
    <w:rsid w:val="009659E3"/>
    <w:rsid w:val="00965A1A"/>
    <w:rsid w:val="00965EF3"/>
    <w:rsid w:val="00965F3F"/>
    <w:rsid w:val="00966005"/>
    <w:rsid w:val="00966299"/>
    <w:rsid w:val="00966305"/>
    <w:rsid w:val="0096647E"/>
    <w:rsid w:val="009664A8"/>
    <w:rsid w:val="009664D9"/>
    <w:rsid w:val="0096658C"/>
    <w:rsid w:val="009666A7"/>
    <w:rsid w:val="009666B3"/>
    <w:rsid w:val="009668E6"/>
    <w:rsid w:val="00966C36"/>
    <w:rsid w:val="00967128"/>
    <w:rsid w:val="009674C8"/>
    <w:rsid w:val="00967EC8"/>
    <w:rsid w:val="0097005E"/>
    <w:rsid w:val="009702DC"/>
    <w:rsid w:val="0097037F"/>
    <w:rsid w:val="009703DC"/>
    <w:rsid w:val="009704FF"/>
    <w:rsid w:val="00970BDC"/>
    <w:rsid w:val="00970D5E"/>
    <w:rsid w:val="00970F95"/>
    <w:rsid w:val="0097127C"/>
    <w:rsid w:val="0097150F"/>
    <w:rsid w:val="009716D5"/>
    <w:rsid w:val="00971954"/>
    <w:rsid w:val="00971982"/>
    <w:rsid w:val="0097198D"/>
    <w:rsid w:val="00971A90"/>
    <w:rsid w:val="00972006"/>
    <w:rsid w:val="00972613"/>
    <w:rsid w:val="00972AC3"/>
    <w:rsid w:val="00972CB5"/>
    <w:rsid w:val="00973219"/>
    <w:rsid w:val="009732DB"/>
    <w:rsid w:val="009734CD"/>
    <w:rsid w:val="009737BC"/>
    <w:rsid w:val="00973886"/>
    <w:rsid w:val="00973E38"/>
    <w:rsid w:val="00974C16"/>
    <w:rsid w:val="009751FD"/>
    <w:rsid w:val="00975298"/>
    <w:rsid w:val="0097554E"/>
    <w:rsid w:val="00975F97"/>
    <w:rsid w:val="009760B6"/>
    <w:rsid w:val="009761B4"/>
    <w:rsid w:val="00976272"/>
    <w:rsid w:val="00976474"/>
    <w:rsid w:val="00976641"/>
    <w:rsid w:val="00976AAE"/>
    <w:rsid w:val="00976E94"/>
    <w:rsid w:val="0097774B"/>
    <w:rsid w:val="00977A40"/>
    <w:rsid w:val="00977E6C"/>
    <w:rsid w:val="00980279"/>
    <w:rsid w:val="009802DA"/>
    <w:rsid w:val="009804C6"/>
    <w:rsid w:val="009805E1"/>
    <w:rsid w:val="00980A27"/>
    <w:rsid w:val="00980F5E"/>
    <w:rsid w:val="00981070"/>
    <w:rsid w:val="009810A8"/>
    <w:rsid w:val="00981485"/>
    <w:rsid w:val="009814B9"/>
    <w:rsid w:val="009815B5"/>
    <w:rsid w:val="00981753"/>
    <w:rsid w:val="00981CEE"/>
    <w:rsid w:val="00981D30"/>
    <w:rsid w:val="00981DF3"/>
    <w:rsid w:val="00982D59"/>
    <w:rsid w:val="00982DD0"/>
    <w:rsid w:val="00982E55"/>
    <w:rsid w:val="00983BFD"/>
    <w:rsid w:val="00983D1D"/>
    <w:rsid w:val="00983E12"/>
    <w:rsid w:val="009840FD"/>
    <w:rsid w:val="00984173"/>
    <w:rsid w:val="00984278"/>
    <w:rsid w:val="009845F1"/>
    <w:rsid w:val="009847DF"/>
    <w:rsid w:val="00984A6D"/>
    <w:rsid w:val="009851F1"/>
    <w:rsid w:val="00985367"/>
    <w:rsid w:val="00985505"/>
    <w:rsid w:val="0098569B"/>
    <w:rsid w:val="00985705"/>
    <w:rsid w:val="00985913"/>
    <w:rsid w:val="00985CF5"/>
    <w:rsid w:val="00985D16"/>
    <w:rsid w:val="0098624B"/>
    <w:rsid w:val="009862F7"/>
    <w:rsid w:val="0098635B"/>
    <w:rsid w:val="009863D7"/>
    <w:rsid w:val="00986B09"/>
    <w:rsid w:val="00986CA1"/>
    <w:rsid w:val="009877BD"/>
    <w:rsid w:val="00987B17"/>
    <w:rsid w:val="00987B2C"/>
    <w:rsid w:val="00987E4A"/>
    <w:rsid w:val="00987EB8"/>
    <w:rsid w:val="009901B8"/>
    <w:rsid w:val="009908AB"/>
    <w:rsid w:val="00990A1C"/>
    <w:rsid w:val="00990AAD"/>
    <w:rsid w:val="00990AD0"/>
    <w:rsid w:val="00990C9A"/>
    <w:rsid w:val="00990E89"/>
    <w:rsid w:val="00991714"/>
    <w:rsid w:val="00991985"/>
    <w:rsid w:val="00991D30"/>
    <w:rsid w:val="00991FF9"/>
    <w:rsid w:val="00992023"/>
    <w:rsid w:val="00992112"/>
    <w:rsid w:val="00992531"/>
    <w:rsid w:val="00992980"/>
    <w:rsid w:val="00992A61"/>
    <w:rsid w:val="00992ADA"/>
    <w:rsid w:val="00992F25"/>
    <w:rsid w:val="00992FD9"/>
    <w:rsid w:val="0099311E"/>
    <w:rsid w:val="009933DD"/>
    <w:rsid w:val="009935BE"/>
    <w:rsid w:val="009935D9"/>
    <w:rsid w:val="00993707"/>
    <w:rsid w:val="009937F9"/>
    <w:rsid w:val="0099399F"/>
    <w:rsid w:val="00993B9D"/>
    <w:rsid w:val="00993CA2"/>
    <w:rsid w:val="00993D25"/>
    <w:rsid w:val="009940AF"/>
    <w:rsid w:val="009941DF"/>
    <w:rsid w:val="009942F1"/>
    <w:rsid w:val="0099446D"/>
    <w:rsid w:val="00994BCE"/>
    <w:rsid w:val="00994CE2"/>
    <w:rsid w:val="00994E79"/>
    <w:rsid w:val="009954DC"/>
    <w:rsid w:val="00995B07"/>
    <w:rsid w:val="00995C34"/>
    <w:rsid w:val="00995CAE"/>
    <w:rsid w:val="00995CC8"/>
    <w:rsid w:val="00996129"/>
    <w:rsid w:val="00996577"/>
    <w:rsid w:val="0099663C"/>
    <w:rsid w:val="00996746"/>
    <w:rsid w:val="009967A3"/>
    <w:rsid w:val="00996B14"/>
    <w:rsid w:val="00996B82"/>
    <w:rsid w:val="00996D9B"/>
    <w:rsid w:val="00997213"/>
    <w:rsid w:val="009977B5"/>
    <w:rsid w:val="00997895"/>
    <w:rsid w:val="00997C69"/>
    <w:rsid w:val="00997DF9"/>
    <w:rsid w:val="009A0180"/>
    <w:rsid w:val="009A02AB"/>
    <w:rsid w:val="009A0405"/>
    <w:rsid w:val="009A047D"/>
    <w:rsid w:val="009A04AB"/>
    <w:rsid w:val="009A09FE"/>
    <w:rsid w:val="009A0B1D"/>
    <w:rsid w:val="009A0CA7"/>
    <w:rsid w:val="009A0D70"/>
    <w:rsid w:val="009A0E31"/>
    <w:rsid w:val="009A0E64"/>
    <w:rsid w:val="009A10B1"/>
    <w:rsid w:val="009A1339"/>
    <w:rsid w:val="009A141B"/>
    <w:rsid w:val="009A1596"/>
    <w:rsid w:val="009A15BB"/>
    <w:rsid w:val="009A168B"/>
    <w:rsid w:val="009A1831"/>
    <w:rsid w:val="009A1BC5"/>
    <w:rsid w:val="009A1F99"/>
    <w:rsid w:val="009A200A"/>
    <w:rsid w:val="009A2273"/>
    <w:rsid w:val="009A2622"/>
    <w:rsid w:val="009A2659"/>
    <w:rsid w:val="009A2697"/>
    <w:rsid w:val="009A279E"/>
    <w:rsid w:val="009A281D"/>
    <w:rsid w:val="009A2EE3"/>
    <w:rsid w:val="009A3298"/>
    <w:rsid w:val="009A36AE"/>
    <w:rsid w:val="009A39B1"/>
    <w:rsid w:val="009A3A77"/>
    <w:rsid w:val="009A3D83"/>
    <w:rsid w:val="009A404E"/>
    <w:rsid w:val="009A4112"/>
    <w:rsid w:val="009A46CC"/>
    <w:rsid w:val="009A5219"/>
    <w:rsid w:val="009A5292"/>
    <w:rsid w:val="009A52BC"/>
    <w:rsid w:val="009A5711"/>
    <w:rsid w:val="009A5D75"/>
    <w:rsid w:val="009A5F27"/>
    <w:rsid w:val="009A6060"/>
    <w:rsid w:val="009A61F9"/>
    <w:rsid w:val="009A62B3"/>
    <w:rsid w:val="009A62B9"/>
    <w:rsid w:val="009A650F"/>
    <w:rsid w:val="009A66F6"/>
    <w:rsid w:val="009A6CE4"/>
    <w:rsid w:val="009A6E98"/>
    <w:rsid w:val="009A7833"/>
    <w:rsid w:val="009A7864"/>
    <w:rsid w:val="009A79CC"/>
    <w:rsid w:val="009A7A74"/>
    <w:rsid w:val="009A7C4E"/>
    <w:rsid w:val="009B0123"/>
    <w:rsid w:val="009B02BB"/>
    <w:rsid w:val="009B0385"/>
    <w:rsid w:val="009B0A61"/>
    <w:rsid w:val="009B0BDE"/>
    <w:rsid w:val="009B0D55"/>
    <w:rsid w:val="009B0DA5"/>
    <w:rsid w:val="009B113C"/>
    <w:rsid w:val="009B12F1"/>
    <w:rsid w:val="009B193B"/>
    <w:rsid w:val="009B19EB"/>
    <w:rsid w:val="009B1CB9"/>
    <w:rsid w:val="009B2247"/>
    <w:rsid w:val="009B2942"/>
    <w:rsid w:val="009B2E40"/>
    <w:rsid w:val="009B301E"/>
    <w:rsid w:val="009B3482"/>
    <w:rsid w:val="009B367C"/>
    <w:rsid w:val="009B47CE"/>
    <w:rsid w:val="009B48E2"/>
    <w:rsid w:val="009B494B"/>
    <w:rsid w:val="009B4C2A"/>
    <w:rsid w:val="009B4CAA"/>
    <w:rsid w:val="009B518D"/>
    <w:rsid w:val="009B56CD"/>
    <w:rsid w:val="009B5AA0"/>
    <w:rsid w:val="009B5D9D"/>
    <w:rsid w:val="009B5F95"/>
    <w:rsid w:val="009B5FEE"/>
    <w:rsid w:val="009B6285"/>
    <w:rsid w:val="009B6347"/>
    <w:rsid w:val="009B66D4"/>
    <w:rsid w:val="009B6E67"/>
    <w:rsid w:val="009B7045"/>
    <w:rsid w:val="009B737C"/>
    <w:rsid w:val="009B745A"/>
    <w:rsid w:val="009B7718"/>
    <w:rsid w:val="009B793D"/>
    <w:rsid w:val="009B7B32"/>
    <w:rsid w:val="009B7CA6"/>
    <w:rsid w:val="009B7CA7"/>
    <w:rsid w:val="009B7D02"/>
    <w:rsid w:val="009C0341"/>
    <w:rsid w:val="009C076D"/>
    <w:rsid w:val="009C07A1"/>
    <w:rsid w:val="009C0909"/>
    <w:rsid w:val="009C0A6B"/>
    <w:rsid w:val="009C0AD0"/>
    <w:rsid w:val="009C0AFF"/>
    <w:rsid w:val="009C0B38"/>
    <w:rsid w:val="009C10DB"/>
    <w:rsid w:val="009C1430"/>
    <w:rsid w:val="009C14AA"/>
    <w:rsid w:val="009C1514"/>
    <w:rsid w:val="009C17DF"/>
    <w:rsid w:val="009C18CD"/>
    <w:rsid w:val="009C19D0"/>
    <w:rsid w:val="009C1B30"/>
    <w:rsid w:val="009C1B78"/>
    <w:rsid w:val="009C1C80"/>
    <w:rsid w:val="009C249E"/>
    <w:rsid w:val="009C27D3"/>
    <w:rsid w:val="009C289F"/>
    <w:rsid w:val="009C295C"/>
    <w:rsid w:val="009C2A46"/>
    <w:rsid w:val="009C2A8A"/>
    <w:rsid w:val="009C2AE1"/>
    <w:rsid w:val="009C2E10"/>
    <w:rsid w:val="009C2E2D"/>
    <w:rsid w:val="009C2E48"/>
    <w:rsid w:val="009C2F69"/>
    <w:rsid w:val="009C32BE"/>
    <w:rsid w:val="009C3774"/>
    <w:rsid w:val="009C3973"/>
    <w:rsid w:val="009C456D"/>
    <w:rsid w:val="009C459C"/>
    <w:rsid w:val="009C479D"/>
    <w:rsid w:val="009C498E"/>
    <w:rsid w:val="009C4CBD"/>
    <w:rsid w:val="009C4FD5"/>
    <w:rsid w:val="009C5065"/>
    <w:rsid w:val="009C545E"/>
    <w:rsid w:val="009C54FA"/>
    <w:rsid w:val="009C5656"/>
    <w:rsid w:val="009C5A7B"/>
    <w:rsid w:val="009C5B86"/>
    <w:rsid w:val="009C5B95"/>
    <w:rsid w:val="009C5C8C"/>
    <w:rsid w:val="009C5FFC"/>
    <w:rsid w:val="009C600C"/>
    <w:rsid w:val="009C62B2"/>
    <w:rsid w:val="009C64A9"/>
    <w:rsid w:val="009C65B3"/>
    <w:rsid w:val="009C680F"/>
    <w:rsid w:val="009C6904"/>
    <w:rsid w:val="009C6A51"/>
    <w:rsid w:val="009C6B3F"/>
    <w:rsid w:val="009C6BA0"/>
    <w:rsid w:val="009C6CBC"/>
    <w:rsid w:val="009C6F38"/>
    <w:rsid w:val="009C6F75"/>
    <w:rsid w:val="009C70E5"/>
    <w:rsid w:val="009C70E8"/>
    <w:rsid w:val="009C7708"/>
    <w:rsid w:val="009C771D"/>
    <w:rsid w:val="009C7783"/>
    <w:rsid w:val="009C790F"/>
    <w:rsid w:val="009C7F56"/>
    <w:rsid w:val="009D080C"/>
    <w:rsid w:val="009D0836"/>
    <w:rsid w:val="009D09B2"/>
    <w:rsid w:val="009D0F5C"/>
    <w:rsid w:val="009D1256"/>
    <w:rsid w:val="009D17A9"/>
    <w:rsid w:val="009D1BCA"/>
    <w:rsid w:val="009D1EB9"/>
    <w:rsid w:val="009D20C8"/>
    <w:rsid w:val="009D2197"/>
    <w:rsid w:val="009D24D8"/>
    <w:rsid w:val="009D26D1"/>
    <w:rsid w:val="009D2706"/>
    <w:rsid w:val="009D27A9"/>
    <w:rsid w:val="009D288F"/>
    <w:rsid w:val="009D37EE"/>
    <w:rsid w:val="009D3830"/>
    <w:rsid w:val="009D3D15"/>
    <w:rsid w:val="009D3F44"/>
    <w:rsid w:val="009D4785"/>
    <w:rsid w:val="009D4D52"/>
    <w:rsid w:val="009D4EFC"/>
    <w:rsid w:val="009D5214"/>
    <w:rsid w:val="009D53F5"/>
    <w:rsid w:val="009D5AA7"/>
    <w:rsid w:val="009D5C9D"/>
    <w:rsid w:val="009D5EA0"/>
    <w:rsid w:val="009D61CE"/>
    <w:rsid w:val="009D63D7"/>
    <w:rsid w:val="009D654A"/>
    <w:rsid w:val="009D688F"/>
    <w:rsid w:val="009D6A5B"/>
    <w:rsid w:val="009D6C48"/>
    <w:rsid w:val="009D6CC5"/>
    <w:rsid w:val="009D70AD"/>
    <w:rsid w:val="009D720A"/>
    <w:rsid w:val="009D75CF"/>
    <w:rsid w:val="009D7744"/>
    <w:rsid w:val="009D77D1"/>
    <w:rsid w:val="009D7A29"/>
    <w:rsid w:val="009D7AAB"/>
    <w:rsid w:val="009D7EA1"/>
    <w:rsid w:val="009E042C"/>
    <w:rsid w:val="009E0477"/>
    <w:rsid w:val="009E06C6"/>
    <w:rsid w:val="009E0961"/>
    <w:rsid w:val="009E0965"/>
    <w:rsid w:val="009E0CF3"/>
    <w:rsid w:val="009E0D7A"/>
    <w:rsid w:val="009E10E8"/>
    <w:rsid w:val="009E1589"/>
    <w:rsid w:val="009E16AF"/>
    <w:rsid w:val="009E2507"/>
    <w:rsid w:val="009E26F1"/>
    <w:rsid w:val="009E2907"/>
    <w:rsid w:val="009E2B36"/>
    <w:rsid w:val="009E2C29"/>
    <w:rsid w:val="009E32E0"/>
    <w:rsid w:val="009E353B"/>
    <w:rsid w:val="009E36FA"/>
    <w:rsid w:val="009E38EF"/>
    <w:rsid w:val="009E3C46"/>
    <w:rsid w:val="009E3DA2"/>
    <w:rsid w:val="009E4183"/>
    <w:rsid w:val="009E4329"/>
    <w:rsid w:val="009E4DA5"/>
    <w:rsid w:val="009E4F50"/>
    <w:rsid w:val="009E4F81"/>
    <w:rsid w:val="009E50AA"/>
    <w:rsid w:val="009E51A3"/>
    <w:rsid w:val="009E51AD"/>
    <w:rsid w:val="009E51E3"/>
    <w:rsid w:val="009E5790"/>
    <w:rsid w:val="009E58FA"/>
    <w:rsid w:val="009E5A67"/>
    <w:rsid w:val="009E5D5D"/>
    <w:rsid w:val="009E5EBD"/>
    <w:rsid w:val="009E6373"/>
    <w:rsid w:val="009E660E"/>
    <w:rsid w:val="009E669B"/>
    <w:rsid w:val="009E6947"/>
    <w:rsid w:val="009E6A3C"/>
    <w:rsid w:val="009E6BC4"/>
    <w:rsid w:val="009E6C35"/>
    <w:rsid w:val="009E6C58"/>
    <w:rsid w:val="009E7174"/>
    <w:rsid w:val="009E71D8"/>
    <w:rsid w:val="009E736E"/>
    <w:rsid w:val="009E738C"/>
    <w:rsid w:val="009E73BB"/>
    <w:rsid w:val="009E7533"/>
    <w:rsid w:val="009E753C"/>
    <w:rsid w:val="009E7A77"/>
    <w:rsid w:val="009F00C9"/>
    <w:rsid w:val="009F0263"/>
    <w:rsid w:val="009F038C"/>
    <w:rsid w:val="009F03F3"/>
    <w:rsid w:val="009F0465"/>
    <w:rsid w:val="009F0527"/>
    <w:rsid w:val="009F05C3"/>
    <w:rsid w:val="009F05D2"/>
    <w:rsid w:val="009F08AF"/>
    <w:rsid w:val="009F0CC2"/>
    <w:rsid w:val="009F0CFE"/>
    <w:rsid w:val="009F0FE7"/>
    <w:rsid w:val="009F1323"/>
    <w:rsid w:val="009F1367"/>
    <w:rsid w:val="009F139B"/>
    <w:rsid w:val="009F14AF"/>
    <w:rsid w:val="009F18B1"/>
    <w:rsid w:val="009F1A2C"/>
    <w:rsid w:val="009F1A76"/>
    <w:rsid w:val="009F1B74"/>
    <w:rsid w:val="009F1BE1"/>
    <w:rsid w:val="009F1DCF"/>
    <w:rsid w:val="009F1DD0"/>
    <w:rsid w:val="009F1E01"/>
    <w:rsid w:val="009F2217"/>
    <w:rsid w:val="009F246D"/>
    <w:rsid w:val="009F26EF"/>
    <w:rsid w:val="009F2783"/>
    <w:rsid w:val="009F3090"/>
    <w:rsid w:val="009F3488"/>
    <w:rsid w:val="009F351F"/>
    <w:rsid w:val="009F3553"/>
    <w:rsid w:val="009F3E96"/>
    <w:rsid w:val="009F41E2"/>
    <w:rsid w:val="009F423F"/>
    <w:rsid w:val="009F42FB"/>
    <w:rsid w:val="009F475F"/>
    <w:rsid w:val="009F47ED"/>
    <w:rsid w:val="009F48A1"/>
    <w:rsid w:val="009F498B"/>
    <w:rsid w:val="009F4C2F"/>
    <w:rsid w:val="009F553C"/>
    <w:rsid w:val="009F55A3"/>
    <w:rsid w:val="009F5961"/>
    <w:rsid w:val="009F5B9B"/>
    <w:rsid w:val="009F5C5F"/>
    <w:rsid w:val="009F5E19"/>
    <w:rsid w:val="009F63E9"/>
    <w:rsid w:val="009F649D"/>
    <w:rsid w:val="009F64B0"/>
    <w:rsid w:val="009F68EC"/>
    <w:rsid w:val="009F69FE"/>
    <w:rsid w:val="009F6ECA"/>
    <w:rsid w:val="009F6FE3"/>
    <w:rsid w:val="009F7011"/>
    <w:rsid w:val="009F7343"/>
    <w:rsid w:val="009F73B9"/>
    <w:rsid w:val="009F75CD"/>
    <w:rsid w:val="009F7665"/>
    <w:rsid w:val="009F7B5D"/>
    <w:rsid w:val="009F7D8C"/>
    <w:rsid w:val="009F7EC4"/>
    <w:rsid w:val="00A006CB"/>
    <w:rsid w:val="00A0078E"/>
    <w:rsid w:val="00A00886"/>
    <w:rsid w:val="00A00922"/>
    <w:rsid w:val="00A00BC4"/>
    <w:rsid w:val="00A012D6"/>
    <w:rsid w:val="00A01510"/>
    <w:rsid w:val="00A01895"/>
    <w:rsid w:val="00A01BF9"/>
    <w:rsid w:val="00A01DC3"/>
    <w:rsid w:val="00A01F96"/>
    <w:rsid w:val="00A028D5"/>
    <w:rsid w:val="00A02A19"/>
    <w:rsid w:val="00A02A74"/>
    <w:rsid w:val="00A02AD5"/>
    <w:rsid w:val="00A02AE1"/>
    <w:rsid w:val="00A02BE9"/>
    <w:rsid w:val="00A02CB9"/>
    <w:rsid w:val="00A030CB"/>
    <w:rsid w:val="00A03187"/>
    <w:rsid w:val="00A033A3"/>
    <w:rsid w:val="00A0341C"/>
    <w:rsid w:val="00A0367F"/>
    <w:rsid w:val="00A0390D"/>
    <w:rsid w:val="00A03DAF"/>
    <w:rsid w:val="00A040FE"/>
    <w:rsid w:val="00A04482"/>
    <w:rsid w:val="00A04692"/>
    <w:rsid w:val="00A04803"/>
    <w:rsid w:val="00A04D0C"/>
    <w:rsid w:val="00A04F04"/>
    <w:rsid w:val="00A04F3A"/>
    <w:rsid w:val="00A0504C"/>
    <w:rsid w:val="00A05058"/>
    <w:rsid w:val="00A050CA"/>
    <w:rsid w:val="00A0530B"/>
    <w:rsid w:val="00A053F2"/>
    <w:rsid w:val="00A0586D"/>
    <w:rsid w:val="00A05938"/>
    <w:rsid w:val="00A0595A"/>
    <w:rsid w:val="00A05AB6"/>
    <w:rsid w:val="00A05BDB"/>
    <w:rsid w:val="00A064AA"/>
    <w:rsid w:val="00A06A3F"/>
    <w:rsid w:val="00A06C17"/>
    <w:rsid w:val="00A06CCF"/>
    <w:rsid w:val="00A0738C"/>
    <w:rsid w:val="00A07433"/>
    <w:rsid w:val="00A074AC"/>
    <w:rsid w:val="00A0761A"/>
    <w:rsid w:val="00A07CEE"/>
    <w:rsid w:val="00A10213"/>
    <w:rsid w:val="00A102C7"/>
    <w:rsid w:val="00A10660"/>
    <w:rsid w:val="00A1072A"/>
    <w:rsid w:val="00A108CC"/>
    <w:rsid w:val="00A109FD"/>
    <w:rsid w:val="00A10AB1"/>
    <w:rsid w:val="00A10BD0"/>
    <w:rsid w:val="00A10E90"/>
    <w:rsid w:val="00A10ECC"/>
    <w:rsid w:val="00A11185"/>
    <w:rsid w:val="00A1119A"/>
    <w:rsid w:val="00A1127B"/>
    <w:rsid w:val="00A113A2"/>
    <w:rsid w:val="00A113CA"/>
    <w:rsid w:val="00A1154F"/>
    <w:rsid w:val="00A11577"/>
    <w:rsid w:val="00A1184A"/>
    <w:rsid w:val="00A11B62"/>
    <w:rsid w:val="00A12522"/>
    <w:rsid w:val="00A12538"/>
    <w:rsid w:val="00A126C5"/>
    <w:rsid w:val="00A12F82"/>
    <w:rsid w:val="00A13120"/>
    <w:rsid w:val="00A13606"/>
    <w:rsid w:val="00A13B66"/>
    <w:rsid w:val="00A13B92"/>
    <w:rsid w:val="00A13FB9"/>
    <w:rsid w:val="00A141A0"/>
    <w:rsid w:val="00A1428A"/>
    <w:rsid w:val="00A14354"/>
    <w:rsid w:val="00A144B4"/>
    <w:rsid w:val="00A146EF"/>
    <w:rsid w:val="00A14866"/>
    <w:rsid w:val="00A148D5"/>
    <w:rsid w:val="00A1492B"/>
    <w:rsid w:val="00A14B84"/>
    <w:rsid w:val="00A14EF5"/>
    <w:rsid w:val="00A14FA8"/>
    <w:rsid w:val="00A159ED"/>
    <w:rsid w:val="00A1620D"/>
    <w:rsid w:val="00A166FF"/>
    <w:rsid w:val="00A1670E"/>
    <w:rsid w:val="00A167A5"/>
    <w:rsid w:val="00A16B37"/>
    <w:rsid w:val="00A170A3"/>
    <w:rsid w:val="00A17549"/>
    <w:rsid w:val="00A179C3"/>
    <w:rsid w:val="00A17F05"/>
    <w:rsid w:val="00A17FB1"/>
    <w:rsid w:val="00A202A3"/>
    <w:rsid w:val="00A20380"/>
    <w:rsid w:val="00A206F1"/>
    <w:rsid w:val="00A207CF"/>
    <w:rsid w:val="00A2090B"/>
    <w:rsid w:val="00A20B98"/>
    <w:rsid w:val="00A211DD"/>
    <w:rsid w:val="00A2127B"/>
    <w:rsid w:val="00A212DA"/>
    <w:rsid w:val="00A21714"/>
    <w:rsid w:val="00A21ABB"/>
    <w:rsid w:val="00A21EA4"/>
    <w:rsid w:val="00A21EAC"/>
    <w:rsid w:val="00A225D1"/>
    <w:rsid w:val="00A228F2"/>
    <w:rsid w:val="00A229C3"/>
    <w:rsid w:val="00A22A82"/>
    <w:rsid w:val="00A22C51"/>
    <w:rsid w:val="00A22F8D"/>
    <w:rsid w:val="00A231E1"/>
    <w:rsid w:val="00A23237"/>
    <w:rsid w:val="00A23267"/>
    <w:rsid w:val="00A233FA"/>
    <w:rsid w:val="00A237A2"/>
    <w:rsid w:val="00A237AC"/>
    <w:rsid w:val="00A2380C"/>
    <w:rsid w:val="00A238BD"/>
    <w:rsid w:val="00A2390F"/>
    <w:rsid w:val="00A23950"/>
    <w:rsid w:val="00A239EE"/>
    <w:rsid w:val="00A23C7B"/>
    <w:rsid w:val="00A24447"/>
    <w:rsid w:val="00A24505"/>
    <w:rsid w:val="00A24706"/>
    <w:rsid w:val="00A24B86"/>
    <w:rsid w:val="00A24C4D"/>
    <w:rsid w:val="00A24E0B"/>
    <w:rsid w:val="00A24E45"/>
    <w:rsid w:val="00A24F9F"/>
    <w:rsid w:val="00A2547E"/>
    <w:rsid w:val="00A25574"/>
    <w:rsid w:val="00A25B25"/>
    <w:rsid w:val="00A25EBA"/>
    <w:rsid w:val="00A25FE8"/>
    <w:rsid w:val="00A260B7"/>
    <w:rsid w:val="00A2624A"/>
    <w:rsid w:val="00A26397"/>
    <w:rsid w:val="00A268A1"/>
    <w:rsid w:val="00A26B49"/>
    <w:rsid w:val="00A26BF8"/>
    <w:rsid w:val="00A26C0E"/>
    <w:rsid w:val="00A26F72"/>
    <w:rsid w:val="00A26F7D"/>
    <w:rsid w:val="00A27371"/>
    <w:rsid w:val="00A27620"/>
    <w:rsid w:val="00A30238"/>
    <w:rsid w:val="00A30B41"/>
    <w:rsid w:val="00A30FE1"/>
    <w:rsid w:val="00A310FF"/>
    <w:rsid w:val="00A31491"/>
    <w:rsid w:val="00A31D45"/>
    <w:rsid w:val="00A32061"/>
    <w:rsid w:val="00A322D3"/>
    <w:rsid w:val="00A323D7"/>
    <w:rsid w:val="00A32521"/>
    <w:rsid w:val="00A32BA5"/>
    <w:rsid w:val="00A32DC2"/>
    <w:rsid w:val="00A32EF7"/>
    <w:rsid w:val="00A330EF"/>
    <w:rsid w:val="00A3318A"/>
    <w:rsid w:val="00A33207"/>
    <w:rsid w:val="00A3324C"/>
    <w:rsid w:val="00A33941"/>
    <w:rsid w:val="00A33BCD"/>
    <w:rsid w:val="00A33E97"/>
    <w:rsid w:val="00A3410E"/>
    <w:rsid w:val="00A34262"/>
    <w:rsid w:val="00A34545"/>
    <w:rsid w:val="00A3483F"/>
    <w:rsid w:val="00A34860"/>
    <w:rsid w:val="00A34AD9"/>
    <w:rsid w:val="00A34C59"/>
    <w:rsid w:val="00A35052"/>
    <w:rsid w:val="00A3517E"/>
    <w:rsid w:val="00A355A1"/>
    <w:rsid w:val="00A357CD"/>
    <w:rsid w:val="00A358B0"/>
    <w:rsid w:val="00A35A86"/>
    <w:rsid w:val="00A35C1D"/>
    <w:rsid w:val="00A35E4F"/>
    <w:rsid w:val="00A3603F"/>
    <w:rsid w:val="00A36157"/>
    <w:rsid w:val="00A36180"/>
    <w:rsid w:val="00A36268"/>
    <w:rsid w:val="00A36438"/>
    <w:rsid w:val="00A36584"/>
    <w:rsid w:val="00A3658F"/>
    <w:rsid w:val="00A365F1"/>
    <w:rsid w:val="00A36770"/>
    <w:rsid w:val="00A368E9"/>
    <w:rsid w:val="00A36BF3"/>
    <w:rsid w:val="00A36F76"/>
    <w:rsid w:val="00A36FA9"/>
    <w:rsid w:val="00A36FC6"/>
    <w:rsid w:val="00A37021"/>
    <w:rsid w:val="00A377B8"/>
    <w:rsid w:val="00A37B0E"/>
    <w:rsid w:val="00A37B97"/>
    <w:rsid w:val="00A37E1A"/>
    <w:rsid w:val="00A37FBB"/>
    <w:rsid w:val="00A40103"/>
    <w:rsid w:val="00A404C1"/>
    <w:rsid w:val="00A406AB"/>
    <w:rsid w:val="00A4074A"/>
    <w:rsid w:val="00A40A55"/>
    <w:rsid w:val="00A40B13"/>
    <w:rsid w:val="00A40BF7"/>
    <w:rsid w:val="00A40C5F"/>
    <w:rsid w:val="00A4117C"/>
    <w:rsid w:val="00A41397"/>
    <w:rsid w:val="00A414E4"/>
    <w:rsid w:val="00A41A6A"/>
    <w:rsid w:val="00A41B36"/>
    <w:rsid w:val="00A41BC0"/>
    <w:rsid w:val="00A41C3B"/>
    <w:rsid w:val="00A41C9B"/>
    <w:rsid w:val="00A41FE1"/>
    <w:rsid w:val="00A42031"/>
    <w:rsid w:val="00A423E1"/>
    <w:rsid w:val="00A42A9C"/>
    <w:rsid w:val="00A4316E"/>
    <w:rsid w:val="00A431CF"/>
    <w:rsid w:val="00A4328A"/>
    <w:rsid w:val="00A436B6"/>
    <w:rsid w:val="00A43930"/>
    <w:rsid w:val="00A43D09"/>
    <w:rsid w:val="00A43E17"/>
    <w:rsid w:val="00A44CB7"/>
    <w:rsid w:val="00A44DC3"/>
    <w:rsid w:val="00A455CB"/>
    <w:rsid w:val="00A456B4"/>
    <w:rsid w:val="00A45846"/>
    <w:rsid w:val="00A459EE"/>
    <w:rsid w:val="00A45A86"/>
    <w:rsid w:val="00A45BAD"/>
    <w:rsid w:val="00A45C80"/>
    <w:rsid w:val="00A46407"/>
    <w:rsid w:val="00A46492"/>
    <w:rsid w:val="00A464CE"/>
    <w:rsid w:val="00A46628"/>
    <w:rsid w:val="00A468D6"/>
    <w:rsid w:val="00A46956"/>
    <w:rsid w:val="00A46962"/>
    <w:rsid w:val="00A46CD6"/>
    <w:rsid w:val="00A46D35"/>
    <w:rsid w:val="00A474ED"/>
    <w:rsid w:val="00A4753E"/>
    <w:rsid w:val="00A475AA"/>
    <w:rsid w:val="00A47E07"/>
    <w:rsid w:val="00A50440"/>
    <w:rsid w:val="00A50535"/>
    <w:rsid w:val="00A50555"/>
    <w:rsid w:val="00A50830"/>
    <w:rsid w:val="00A50A4A"/>
    <w:rsid w:val="00A51113"/>
    <w:rsid w:val="00A51177"/>
    <w:rsid w:val="00A513D2"/>
    <w:rsid w:val="00A51405"/>
    <w:rsid w:val="00A515D4"/>
    <w:rsid w:val="00A518E6"/>
    <w:rsid w:val="00A51A44"/>
    <w:rsid w:val="00A51AA6"/>
    <w:rsid w:val="00A51D56"/>
    <w:rsid w:val="00A51E4D"/>
    <w:rsid w:val="00A51F42"/>
    <w:rsid w:val="00A51FA9"/>
    <w:rsid w:val="00A521BA"/>
    <w:rsid w:val="00A5226D"/>
    <w:rsid w:val="00A523CB"/>
    <w:rsid w:val="00A524DC"/>
    <w:rsid w:val="00A527CB"/>
    <w:rsid w:val="00A52C09"/>
    <w:rsid w:val="00A52E5F"/>
    <w:rsid w:val="00A52EFC"/>
    <w:rsid w:val="00A53237"/>
    <w:rsid w:val="00A53318"/>
    <w:rsid w:val="00A53705"/>
    <w:rsid w:val="00A538BE"/>
    <w:rsid w:val="00A53D9D"/>
    <w:rsid w:val="00A53F85"/>
    <w:rsid w:val="00A548A5"/>
    <w:rsid w:val="00A54DB8"/>
    <w:rsid w:val="00A54E2F"/>
    <w:rsid w:val="00A5527F"/>
    <w:rsid w:val="00A553ED"/>
    <w:rsid w:val="00A555C1"/>
    <w:rsid w:val="00A55B83"/>
    <w:rsid w:val="00A563A0"/>
    <w:rsid w:val="00A56996"/>
    <w:rsid w:val="00A569A5"/>
    <w:rsid w:val="00A56A10"/>
    <w:rsid w:val="00A56D65"/>
    <w:rsid w:val="00A56DF4"/>
    <w:rsid w:val="00A570E4"/>
    <w:rsid w:val="00A57263"/>
    <w:rsid w:val="00A572C6"/>
    <w:rsid w:val="00A5755C"/>
    <w:rsid w:val="00A57B72"/>
    <w:rsid w:val="00A57CBD"/>
    <w:rsid w:val="00A57F34"/>
    <w:rsid w:val="00A603EE"/>
    <w:rsid w:val="00A6052C"/>
    <w:rsid w:val="00A60668"/>
    <w:rsid w:val="00A6077E"/>
    <w:rsid w:val="00A60941"/>
    <w:rsid w:val="00A60F70"/>
    <w:rsid w:val="00A610BC"/>
    <w:rsid w:val="00A61261"/>
    <w:rsid w:val="00A6134D"/>
    <w:rsid w:val="00A61380"/>
    <w:rsid w:val="00A617A3"/>
    <w:rsid w:val="00A61A6D"/>
    <w:rsid w:val="00A61CD3"/>
    <w:rsid w:val="00A61D3A"/>
    <w:rsid w:val="00A62248"/>
    <w:rsid w:val="00A62B6F"/>
    <w:rsid w:val="00A62C02"/>
    <w:rsid w:val="00A62E64"/>
    <w:rsid w:val="00A62F16"/>
    <w:rsid w:val="00A63676"/>
    <w:rsid w:val="00A636BE"/>
    <w:rsid w:val="00A63DDF"/>
    <w:rsid w:val="00A6456C"/>
    <w:rsid w:val="00A64608"/>
    <w:rsid w:val="00A6472E"/>
    <w:rsid w:val="00A649F1"/>
    <w:rsid w:val="00A64B49"/>
    <w:rsid w:val="00A64E7E"/>
    <w:rsid w:val="00A64FAC"/>
    <w:rsid w:val="00A650BE"/>
    <w:rsid w:val="00A650EA"/>
    <w:rsid w:val="00A651D2"/>
    <w:rsid w:val="00A65261"/>
    <w:rsid w:val="00A65389"/>
    <w:rsid w:val="00A65779"/>
    <w:rsid w:val="00A65E13"/>
    <w:rsid w:val="00A65E72"/>
    <w:rsid w:val="00A66116"/>
    <w:rsid w:val="00A66240"/>
    <w:rsid w:val="00A6643D"/>
    <w:rsid w:val="00A6673C"/>
    <w:rsid w:val="00A66820"/>
    <w:rsid w:val="00A668FF"/>
    <w:rsid w:val="00A66E45"/>
    <w:rsid w:val="00A672B2"/>
    <w:rsid w:val="00A67780"/>
    <w:rsid w:val="00A677EC"/>
    <w:rsid w:val="00A67971"/>
    <w:rsid w:val="00A679EB"/>
    <w:rsid w:val="00A67AEE"/>
    <w:rsid w:val="00A67E3C"/>
    <w:rsid w:val="00A67E53"/>
    <w:rsid w:val="00A70181"/>
    <w:rsid w:val="00A701AA"/>
    <w:rsid w:val="00A703C4"/>
    <w:rsid w:val="00A70557"/>
    <w:rsid w:val="00A70688"/>
    <w:rsid w:val="00A70987"/>
    <w:rsid w:val="00A70BDC"/>
    <w:rsid w:val="00A70C57"/>
    <w:rsid w:val="00A70F8B"/>
    <w:rsid w:val="00A710C8"/>
    <w:rsid w:val="00A712BF"/>
    <w:rsid w:val="00A714A9"/>
    <w:rsid w:val="00A7184B"/>
    <w:rsid w:val="00A71BD9"/>
    <w:rsid w:val="00A71F14"/>
    <w:rsid w:val="00A72307"/>
    <w:rsid w:val="00A727F4"/>
    <w:rsid w:val="00A72CB2"/>
    <w:rsid w:val="00A72FBD"/>
    <w:rsid w:val="00A72FF7"/>
    <w:rsid w:val="00A7367C"/>
    <w:rsid w:val="00A73907"/>
    <w:rsid w:val="00A73937"/>
    <w:rsid w:val="00A73AAB"/>
    <w:rsid w:val="00A73D42"/>
    <w:rsid w:val="00A7449D"/>
    <w:rsid w:val="00A745DE"/>
    <w:rsid w:val="00A7506D"/>
    <w:rsid w:val="00A75380"/>
    <w:rsid w:val="00A757A7"/>
    <w:rsid w:val="00A75C43"/>
    <w:rsid w:val="00A75CD0"/>
    <w:rsid w:val="00A75DED"/>
    <w:rsid w:val="00A75DF3"/>
    <w:rsid w:val="00A75E9B"/>
    <w:rsid w:val="00A76040"/>
    <w:rsid w:val="00A76420"/>
    <w:rsid w:val="00A7660D"/>
    <w:rsid w:val="00A76BAF"/>
    <w:rsid w:val="00A76DEB"/>
    <w:rsid w:val="00A77049"/>
    <w:rsid w:val="00A7712A"/>
    <w:rsid w:val="00A775AF"/>
    <w:rsid w:val="00A77C2F"/>
    <w:rsid w:val="00A77ECA"/>
    <w:rsid w:val="00A80068"/>
    <w:rsid w:val="00A805AF"/>
    <w:rsid w:val="00A807BF"/>
    <w:rsid w:val="00A80A2F"/>
    <w:rsid w:val="00A80B60"/>
    <w:rsid w:val="00A80C6B"/>
    <w:rsid w:val="00A811EC"/>
    <w:rsid w:val="00A8132A"/>
    <w:rsid w:val="00A8133C"/>
    <w:rsid w:val="00A8143D"/>
    <w:rsid w:val="00A818C9"/>
    <w:rsid w:val="00A818D0"/>
    <w:rsid w:val="00A81991"/>
    <w:rsid w:val="00A81C06"/>
    <w:rsid w:val="00A81C48"/>
    <w:rsid w:val="00A81CB3"/>
    <w:rsid w:val="00A8247C"/>
    <w:rsid w:val="00A8257D"/>
    <w:rsid w:val="00A826C4"/>
    <w:rsid w:val="00A82A17"/>
    <w:rsid w:val="00A82A57"/>
    <w:rsid w:val="00A82E2E"/>
    <w:rsid w:val="00A83388"/>
    <w:rsid w:val="00A83609"/>
    <w:rsid w:val="00A836BC"/>
    <w:rsid w:val="00A83BBC"/>
    <w:rsid w:val="00A83BC6"/>
    <w:rsid w:val="00A84226"/>
    <w:rsid w:val="00A84286"/>
    <w:rsid w:val="00A84393"/>
    <w:rsid w:val="00A844C8"/>
    <w:rsid w:val="00A8482A"/>
    <w:rsid w:val="00A849D9"/>
    <w:rsid w:val="00A84C44"/>
    <w:rsid w:val="00A84E5E"/>
    <w:rsid w:val="00A851B5"/>
    <w:rsid w:val="00A852AD"/>
    <w:rsid w:val="00A85737"/>
    <w:rsid w:val="00A8579C"/>
    <w:rsid w:val="00A85820"/>
    <w:rsid w:val="00A858D5"/>
    <w:rsid w:val="00A859A5"/>
    <w:rsid w:val="00A86875"/>
    <w:rsid w:val="00A868F2"/>
    <w:rsid w:val="00A868FF"/>
    <w:rsid w:val="00A86FB4"/>
    <w:rsid w:val="00A87079"/>
    <w:rsid w:val="00A87BAB"/>
    <w:rsid w:val="00A87C46"/>
    <w:rsid w:val="00A901DC"/>
    <w:rsid w:val="00A901ED"/>
    <w:rsid w:val="00A906CE"/>
    <w:rsid w:val="00A908EE"/>
    <w:rsid w:val="00A90BCD"/>
    <w:rsid w:val="00A90C3F"/>
    <w:rsid w:val="00A90CD7"/>
    <w:rsid w:val="00A90FE8"/>
    <w:rsid w:val="00A9104D"/>
    <w:rsid w:val="00A9129D"/>
    <w:rsid w:val="00A9138F"/>
    <w:rsid w:val="00A91799"/>
    <w:rsid w:val="00A9181F"/>
    <w:rsid w:val="00A91874"/>
    <w:rsid w:val="00A91DF4"/>
    <w:rsid w:val="00A91F6A"/>
    <w:rsid w:val="00A92121"/>
    <w:rsid w:val="00A925D8"/>
    <w:rsid w:val="00A92738"/>
    <w:rsid w:val="00A92A2C"/>
    <w:rsid w:val="00A92B37"/>
    <w:rsid w:val="00A92D62"/>
    <w:rsid w:val="00A92EC4"/>
    <w:rsid w:val="00A93052"/>
    <w:rsid w:val="00A9306C"/>
    <w:rsid w:val="00A930FA"/>
    <w:rsid w:val="00A9396F"/>
    <w:rsid w:val="00A93AA9"/>
    <w:rsid w:val="00A93C40"/>
    <w:rsid w:val="00A94164"/>
    <w:rsid w:val="00A9430D"/>
    <w:rsid w:val="00A94641"/>
    <w:rsid w:val="00A948FB"/>
    <w:rsid w:val="00A94903"/>
    <w:rsid w:val="00A94910"/>
    <w:rsid w:val="00A94D05"/>
    <w:rsid w:val="00A94DE1"/>
    <w:rsid w:val="00A94FA9"/>
    <w:rsid w:val="00A95160"/>
    <w:rsid w:val="00A951B1"/>
    <w:rsid w:val="00A95227"/>
    <w:rsid w:val="00A95406"/>
    <w:rsid w:val="00A954A1"/>
    <w:rsid w:val="00A95A51"/>
    <w:rsid w:val="00A95B99"/>
    <w:rsid w:val="00A962A3"/>
    <w:rsid w:val="00A965BB"/>
    <w:rsid w:val="00A96B7C"/>
    <w:rsid w:val="00A971E4"/>
    <w:rsid w:val="00A97627"/>
    <w:rsid w:val="00A97636"/>
    <w:rsid w:val="00A97843"/>
    <w:rsid w:val="00A979DA"/>
    <w:rsid w:val="00A979E0"/>
    <w:rsid w:val="00A97B76"/>
    <w:rsid w:val="00A97D74"/>
    <w:rsid w:val="00A97D97"/>
    <w:rsid w:val="00A97DBD"/>
    <w:rsid w:val="00A97EEA"/>
    <w:rsid w:val="00AA002C"/>
    <w:rsid w:val="00AA0161"/>
    <w:rsid w:val="00AA04B8"/>
    <w:rsid w:val="00AA04FC"/>
    <w:rsid w:val="00AA06F3"/>
    <w:rsid w:val="00AA08C4"/>
    <w:rsid w:val="00AA09DE"/>
    <w:rsid w:val="00AA0B2D"/>
    <w:rsid w:val="00AA0F54"/>
    <w:rsid w:val="00AA1121"/>
    <w:rsid w:val="00AA11A9"/>
    <w:rsid w:val="00AA1349"/>
    <w:rsid w:val="00AA153E"/>
    <w:rsid w:val="00AA17B1"/>
    <w:rsid w:val="00AA190B"/>
    <w:rsid w:val="00AA1E66"/>
    <w:rsid w:val="00AA2181"/>
    <w:rsid w:val="00AA2298"/>
    <w:rsid w:val="00AA25CC"/>
    <w:rsid w:val="00AA2647"/>
    <w:rsid w:val="00AA2830"/>
    <w:rsid w:val="00AA2EF9"/>
    <w:rsid w:val="00AA3030"/>
    <w:rsid w:val="00AA32E6"/>
    <w:rsid w:val="00AA337F"/>
    <w:rsid w:val="00AA372B"/>
    <w:rsid w:val="00AA37A6"/>
    <w:rsid w:val="00AA3AFB"/>
    <w:rsid w:val="00AA3B67"/>
    <w:rsid w:val="00AA3C17"/>
    <w:rsid w:val="00AA3C1E"/>
    <w:rsid w:val="00AA3D1B"/>
    <w:rsid w:val="00AA3E52"/>
    <w:rsid w:val="00AA3EE3"/>
    <w:rsid w:val="00AA3F71"/>
    <w:rsid w:val="00AA4622"/>
    <w:rsid w:val="00AA478D"/>
    <w:rsid w:val="00AA4CD2"/>
    <w:rsid w:val="00AA4E51"/>
    <w:rsid w:val="00AA4F2A"/>
    <w:rsid w:val="00AA503C"/>
    <w:rsid w:val="00AA508E"/>
    <w:rsid w:val="00AA51E9"/>
    <w:rsid w:val="00AA5309"/>
    <w:rsid w:val="00AA5774"/>
    <w:rsid w:val="00AA5891"/>
    <w:rsid w:val="00AA596F"/>
    <w:rsid w:val="00AA59B5"/>
    <w:rsid w:val="00AA5A20"/>
    <w:rsid w:val="00AA5A2F"/>
    <w:rsid w:val="00AA5A8F"/>
    <w:rsid w:val="00AA5D40"/>
    <w:rsid w:val="00AA5D50"/>
    <w:rsid w:val="00AA5D59"/>
    <w:rsid w:val="00AA5D7E"/>
    <w:rsid w:val="00AA5DBE"/>
    <w:rsid w:val="00AA5F71"/>
    <w:rsid w:val="00AA5FBA"/>
    <w:rsid w:val="00AA61A7"/>
    <w:rsid w:val="00AA650A"/>
    <w:rsid w:val="00AA67B8"/>
    <w:rsid w:val="00AA68D5"/>
    <w:rsid w:val="00AA69B5"/>
    <w:rsid w:val="00AA6A2B"/>
    <w:rsid w:val="00AA6A75"/>
    <w:rsid w:val="00AA6E88"/>
    <w:rsid w:val="00AA7058"/>
    <w:rsid w:val="00AA7551"/>
    <w:rsid w:val="00AA7B46"/>
    <w:rsid w:val="00AA7C3C"/>
    <w:rsid w:val="00AB041C"/>
    <w:rsid w:val="00AB0484"/>
    <w:rsid w:val="00AB0597"/>
    <w:rsid w:val="00AB05EA"/>
    <w:rsid w:val="00AB0C77"/>
    <w:rsid w:val="00AB0EBE"/>
    <w:rsid w:val="00AB1399"/>
    <w:rsid w:val="00AB1A80"/>
    <w:rsid w:val="00AB1AB3"/>
    <w:rsid w:val="00AB1CF5"/>
    <w:rsid w:val="00AB1E2B"/>
    <w:rsid w:val="00AB1E6C"/>
    <w:rsid w:val="00AB1FF5"/>
    <w:rsid w:val="00AB241E"/>
    <w:rsid w:val="00AB2996"/>
    <w:rsid w:val="00AB354C"/>
    <w:rsid w:val="00AB3624"/>
    <w:rsid w:val="00AB38BB"/>
    <w:rsid w:val="00AB3AF2"/>
    <w:rsid w:val="00AB3BEB"/>
    <w:rsid w:val="00AB3D3A"/>
    <w:rsid w:val="00AB3EB0"/>
    <w:rsid w:val="00AB43A8"/>
    <w:rsid w:val="00AB4537"/>
    <w:rsid w:val="00AB482C"/>
    <w:rsid w:val="00AB4871"/>
    <w:rsid w:val="00AB4B63"/>
    <w:rsid w:val="00AB4C72"/>
    <w:rsid w:val="00AB4CE6"/>
    <w:rsid w:val="00AB53AE"/>
    <w:rsid w:val="00AB5478"/>
    <w:rsid w:val="00AB565D"/>
    <w:rsid w:val="00AB5741"/>
    <w:rsid w:val="00AB5BB2"/>
    <w:rsid w:val="00AB603D"/>
    <w:rsid w:val="00AB61FA"/>
    <w:rsid w:val="00AB656C"/>
    <w:rsid w:val="00AB6982"/>
    <w:rsid w:val="00AB6A27"/>
    <w:rsid w:val="00AB6EAE"/>
    <w:rsid w:val="00AB6F66"/>
    <w:rsid w:val="00AB6F9B"/>
    <w:rsid w:val="00AB709B"/>
    <w:rsid w:val="00AB7588"/>
    <w:rsid w:val="00AB7C8F"/>
    <w:rsid w:val="00AB7F2F"/>
    <w:rsid w:val="00AB7F52"/>
    <w:rsid w:val="00AC0191"/>
    <w:rsid w:val="00AC0645"/>
    <w:rsid w:val="00AC0D0E"/>
    <w:rsid w:val="00AC0E35"/>
    <w:rsid w:val="00AC15A7"/>
    <w:rsid w:val="00AC16CD"/>
    <w:rsid w:val="00AC1A15"/>
    <w:rsid w:val="00AC1CC8"/>
    <w:rsid w:val="00AC1E3A"/>
    <w:rsid w:val="00AC21C0"/>
    <w:rsid w:val="00AC22F4"/>
    <w:rsid w:val="00AC2391"/>
    <w:rsid w:val="00AC27DD"/>
    <w:rsid w:val="00AC2ADF"/>
    <w:rsid w:val="00AC2B95"/>
    <w:rsid w:val="00AC2F1D"/>
    <w:rsid w:val="00AC3689"/>
    <w:rsid w:val="00AC3927"/>
    <w:rsid w:val="00AC39C5"/>
    <w:rsid w:val="00AC4652"/>
    <w:rsid w:val="00AC4666"/>
    <w:rsid w:val="00AC488E"/>
    <w:rsid w:val="00AC4985"/>
    <w:rsid w:val="00AC49F6"/>
    <w:rsid w:val="00AC4A92"/>
    <w:rsid w:val="00AC4F19"/>
    <w:rsid w:val="00AC5117"/>
    <w:rsid w:val="00AC513B"/>
    <w:rsid w:val="00AC52B2"/>
    <w:rsid w:val="00AC574E"/>
    <w:rsid w:val="00AC59F4"/>
    <w:rsid w:val="00AC5A82"/>
    <w:rsid w:val="00AC5C78"/>
    <w:rsid w:val="00AC5F16"/>
    <w:rsid w:val="00AC6107"/>
    <w:rsid w:val="00AC6389"/>
    <w:rsid w:val="00AC639B"/>
    <w:rsid w:val="00AC6589"/>
    <w:rsid w:val="00AC6AF9"/>
    <w:rsid w:val="00AC6B8D"/>
    <w:rsid w:val="00AC6C40"/>
    <w:rsid w:val="00AC6E19"/>
    <w:rsid w:val="00AC6F1E"/>
    <w:rsid w:val="00AC6F55"/>
    <w:rsid w:val="00AC6FD0"/>
    <w:rsid w:val="00AC6FEC"/>
    <w:rsid w:val="00AC72BF"/>
    <w:rsid w:val="00AC730B"/>
    <w:rsid w:val="00AC7375"/>
    <w:rsid w:val="00AC77CA"/>
    <w:rsid w:val="00AC79E8"/>
    <w:rsid w:val="00AC7A44"/>
    <w:rsid w:val="00AC7C2B"/>
    <w:rsid w:val="00AD006D"/>
    <w:rsid w:val="00AD0116"/>
    <w:rsid w:val="00AD0A7E"/>
    <w:rsid w:val="00AD0C6B"/>
    <w:rsid w:val="00AD10BD"/>
    <w:rsid w:val="00AD1154"/>
    <w:rsid w:val="00AD143F"/>
    <w:rsid w:val="00AD1677"/>
    <w:rsid w:val="00AD17E2"/>
    <w:rsid w:val="00AD2094"/>
    <w:rsid w:val="00AD21FC"/>
    <w:rsid w:val="00AD2237"/>
    <w:rsid w:val="00AD22CB"/>
    <w:rsid w:val="00AD23D1"/>
    <w:rsid w:val="00AD2713"/>
    <w:rsid w:val="00AD29A7"/>
    <w:rsid w:val="00AD2A55"/>
    <w:rsid w:val="00AD30B7"/>
    <w:rsid w:val="00AD3279"/>
    <w:rsid w:val="00AD338C"/>
    <w:rsid w:val="00AD371D"/>
    <w:rsid w:val="00AD3D46"/>
    <w:rsid w:val="00AD3DCF"/>
    <w:rsid w:val="00AD3EF9"/>
    <w:rsid w:val="00AD3F1E"/>
    <w:rsid w:val="00AD4191"/>
    <w:rsid w:val="00AD44C0"/>
    <w:rsid w:val="00AD45D2"/>
    <w:rsid w:val="00AD4638"/>
    <w:rsid w:val="00AD4906"/>
    <w:rsid w:val="00AD4D14"/>
    <w:rsid w:val="00AD4EC9"/>
    <w:rsid w:val="00AD5143"/>
    <w:rsid w:val="00AD54CA"/>
    <w:rsid w:val="00AD550F"/>
    <w:rsid w:val="00AD554B"/>
    <w:rsid w:val="00AD5776"/>
    <w:rsid w:val="00AD5BDF"/>
    <w:rsid w:val="00AD6165"/>
    <w:rsid w:val="00AD64F3"/>
    <w:rsid w:val="00AD664F"/>
    <w:rsid w:val="00AD6709"/>
    <w:rsid w:val="00AD6D23"/>
    <w:rsid w:val="00AD70B6"/>
    <w:rsid w:val="00AD7620"/>
    <w:rsid w:val="00AD7A2C"/>
    <w:rsid w:val="00AD7AB7"/>
    <w:rsid w:val="00AD7B92"/>
    <w:rsid w:val="00AD7D00"/>
    <w:rsid w:val="00AD7D6F"/>
    <w:rsid w:val="00AE00EC"/>
    <w:rsid w:val="00AE069F"/>
    <w:rsid w:val="00AE0823"/>
    <w:rsid w:val="00AE0874"/>
    <w:rsid w:val="00AE0B53"/>
    <w:rsid w:val="00AE0B86"/>
    <w:rsid w:val="00AE0DDE"/>
    <w:rsid w:val="00AE1288"/>
    <w:rsid w:val="00AE12AE"/>
    <w:rsid w:val="00AE189C"/>
    <w:rsid w:val="00AE1B93"/>
    <w:rsid w:val="00AE1BD6"/>
    <w:rsid w:val="00AE1D3E"/>
    <w:rsid w:val="00AE1E25"/>
    <w:rsid w:val="00AE1F62"/>
    <w:rsid w:val="00AE22CF"/>
    <w:rsid w:val="00AE2326"/>
    <w:rsid w:val="00AE2457"/>
    <w:rsid w:val="00AE24E3"/>
    <w:rsid w:val="00AE2632"/>
    <w:rsid w:val="00AE280F"/>
    <w:rsid w:val="00AE2888"/>
    <w:rsid w:val="00AE28C2"/>
    <w:rsid w:val="00AE2992"/>
    <w:rsid w:val="00AE2D99"/>
    <w:rsid w:val="00AE2F25"/>
    <w:rsid w:val="00AE2F9E"/>
    <w:rsid w:val="00AE336D"/>
    <w:rsid w:val="00AE3378"/>
    <w:rsid w:val="00AE34D1"/>
    <w:rsid w:val="00AE3B7A"/>
    <w:rsid w:val="00AE3BFB"/>
    <w:rsid w:val="00AE3DC0"/>
    <w:rsid w:val="00AE3F7F"/>
    <w:rsid w:val="00AE4039"/>
    <w:rsid w:val="00AE47D4"/>
    <w:rsid w:val="00AE48FB"/>
    <w:rsid w:val="00AE4A34"/>
    <w:rsid w:val="00AE4A96"/>
    <w:rsid w:val="00AE4C40"/>
    <w:rsid w:val="00AE530B"/>
    <w:rsid w:val="00AE5366"/>
    <w:rsid w:val="00AE5560"/>
    <w:rsid w:val="00AE56DD"/>
    <w:rsid w:val="00AE5738"/>
    <w:rsid w:val="00AE5DC7"/>
    <w:rsid w:val="00AE5DCA"/>
    <w:rsid w:val="00AE6369"/>
    <w:rsid w:val="00AE64F8"/>
    <w:rsid w:val="00AE6675"/>
    <w:rsid w:val="00AE6D2A"/>
    <w:rsid w:val="00AE6F30"/>
    <w:rsid w:val="00AE75BD"/>
    <w:rsid w:val="00AE7792"/>
    <w:rsid w:val="00AE7D5D"/>
    <w:rsid w:val="00AE7FE5"/>
    <w:rsid w:val="00AF063F"/>
    <w:rsid w:val="00AF0AEC"/>
    <w:rsid w:val="00AF134D"/>
    <w:rsid w:val="00AF15BE"/>
    <w:rsid w:val="00AF1811"/>
    <w:rsid w:val="00AF1BDB"/>
    <w:rsid w:val="00AF1D0C"/>
    <w:rsid w:val="00AF1EAF"/>
    <w:rsid w:val="00AF1F4D"/>
    <w:rsid w:val="00AF1FAD"/>
    <w:rsid w:val="00AF23B0"/>
    <w:rsid w:val="00AF2599"/>
    <w:rsid w:val="00AF2713"/>
    <w:rsid w:val="00AF2C72"/>
    <w:rsid w:val="00AF2EF5"/>
    <w:rsid w:val="00AF341E"/>
    <w:rsid w:val="00AF3495"/>
    <w:rsid w:val="00AF3994"/>
    <w:rsid w:val="00AF3A45"/>
    <w:rsid w:val="00AF3D5E"/>
    <w:rsid w:val="00AF3DD0"/>
    <w:rsid w:val="00AF418C"/>
    <w:rsid w:val="00AF46F9"/>
    <w:rsid w:val="00AF4D7D"/>
    <w:rsid w:val="00AF4DAB"/>
    <w:rsid w:val="00AF5092"/>
    <w:rsid w:val="00AF5278"/>
    <w:rsid w:val="00AF59AC"/>
    <w:rsid w:val="00AF5C80"/>
    <w:rsid w:val="00AF5D8E"/>
    <w:rsid w:val="00AF5DD7"/>
    <w:rsid w:val="00AF611C"/>
    <w:rsid w:val="00AF6482"/>
    <w:rsid w:val="00AF65CC"/>
    <w:rsid w:val="00AF6C7A"/>
    <w:rsid w:val="00AF6E23"/>
    <w:rsid w:val="00AF71B2"/>
    <w:rsid w:val="00AF7207"/>
    <w:rsid w:val="00AF7686"/>
    <w:rsid w:val="00AF78A7"/>
    <w:rsid w:val="00AF7AF3"/>
    <w:rsid w:val="00AF7B20"/>
    <w:rsid w:val="00AF7C23"/>
    <w:rsid w:val="00AF7E0C"/>
    <w:rsid w:val="00B0015F"/>
    <w:rsid w:val="00B00B47"/>
    <w:rsid w:val="00B00DFA"/>
    <w:rsid w:val="00B00F6D"/>
    <w:rsid w:val="00B01362"/>
    <w:rsid w:val="00B0156C"/>
    <w:rsid w:val="00B01669"/>
    <w:rsid w:val="00B0172A"/>
    <w:rsid w:val="00B019E8"/>
    <w:rsid w:val="00B01A2F"/>
    <w:rsid w:val="00B01AD2"/>
    <w:rsid w:val="00B01BE2"/>
    <w:rsid w:val="00B01CFA"/>
    <w:rsid w:val="00B0228C"/>
    <w:rsid w:val="00B02353"/>
    <w:rsid w:val="00B026D4"/>
    <w:rsid w:val="00B026DC"/>
    <w:rsid w:val="00B027FD"/>
    <w:rsid w:val="00B029B2"/>
    <w:rsid w:val="00B029F8"/>
    <w:rsid w:val="00B034D3"/>
    <w:rsid w:val="00B0373C"/>
    <w:rsid w:val="00B03EC0"/>
    <w:rsid w:val="00B03F65"/>
    <w:rsid w:val="00B041BF"/>
    <w:rsid w:val="00B0453D"/>
    <w:rsid w:val="00B04584"/>
    <w:rsid w:val="00B04787"/>
    <w:rsid w:val="00B0485A"/>
    <w:rsid w:val="00B04F18"/>
    <w:rsid w:val="00B053D7"/>
    <w:rsid w:val="00B055D9"/>
    <w:rsid w:val="00B057BC"/>
    <w:rsid w:val="00B057F0"/>
    <w:rsid w:val="00B0589B"/>
    <w:rsid w:val="00B05DC7"/>
    <w:rsid w:val="00B0600C"/>
    <w:rsid w:val="00B062CB"/>
    <w:rsid w:val="00B0690F"/>
    <w:rsid w:val="00B069DA"/>
    <w:rsid w:val="00B06E08"/>
    <w:rsid w:val="00B07170"/>
    <w:rsid w:val="00B0723B"/>
    <w:rsid w:val="00B07267"/>
    <w:rsid w:val="00B0732C"/>
    <w:rsid w:val="00B07341"/>
    <w:rsid w:val="00B07374"/>
    <w:rsid w:val="00B075D6"/>
    <w:rsid w:val="00B07ED5"/>
    <w:rsid w:val="00B1023E"/>
    <w:rsid w:val="00B102EF"/>
    <w:rsid w:val="00B10572"/>
    <w:rsid w:val="00B106C4"/>
    <w:rsid w:val="00B108D8"/>
    <w:rsid w:val="00B10DC9"/>
    <w:rsid w:val="00B111E2"/>
    <w:rsid w:val="00B1129B"/>
    <w:rsid w:val="00B11432"/>
    <w:rsid w:val="00B11512"/>
    <w:rsid w:val="00B116A0"/>
    <w:rsid w:val="00B118CF"/>
    <w:rsid w:val="00B11AC4"/>
    <w:rsid w:val="00B11D21"/>
    <w:rsid w:val="00B11F4C"/>
    <w:rsid w:val="00B12194"/>
    <w:rsid w:val="00B12265"/>
    <w:rsid w:val="00B127FA"/>
    <w:rsid w:val="00B12C7D"/>
    <w:rsid w:val="00B12CB3"/>
    <w:rsid w:val="00B12DC4"/>
    <w:rsid w:val="00B138C4"/>
    <w:rsid w:val="00B138F8"/>
    <w:rsid w:val="00B13B79"/>
    <w:rsid w:val="00B13E3C"/>
    <w:rsid w:val="00B140DD"/>
    <w:rsid w:val="00B14394"/>
    <w:rsid w:val="00B145DB"/>
    <w:rsid w:val="00B14680"/>
    <w:rsid w:val="00B14E6A"/>
    <w:rsid w:val="00B14EF5"/>
    <w:rsid w:val="00B15087"/>
    <w:rsid w:val="00B150CA"/>
    <w:rsid w:val="00B154A1"/>
    <w:rsid w:val="00B15629"/>
    <w:rsid w:val="00B1562E"/>
    <w:rsid w:val="00B15AF5"/>
    <w:rsid w:val="00B15E09"/>
    <w:rsid w:val="00B15FDF"/>
    <w:rsid w:val="00B16B87"/>
    <w:rsid w:val="00B16CA7"/>
    <w:rsid w:val="00B16CE3"/>
    <w:rsid w:val="00B16F93"/>
    <w:rsid w:val="00B1703A"/>
    <w:rsid w:val="00B17088"/>
    <w:rsid w:val="00B176EB"/>
    <w:rsid w:val="00B17879"/>
    <w:rsid w:val="00B179AE"/>
    <w:rsid w:val="00B17B78"/>
    <w:rsid w:val="00B17EF4"/>
    <w:rsid w:val="00B20065"/>
    <w:rsid w:val="00B200C5"/>
    <w:rsid w:val="00B20131"/>
    <w:rsid w:val="00B203CD"/>
    <w:rsid w:val="00B208DC"/>
    <w:rsid w:val="00B20937"/>
    <w:rsid w:val="00B20A0B"/>
    <w:rsid w:val="00B20A5C"/>
    <w:rsid w:val="00B20B7A"/>
    <w:rsid w:val="00B20BD5"/>
    <w:rsid w:val="00B20C4B"/>
    <w:rsid w:val="00B210B2"/>
    <w:rsid w:val="00B21286"/>
    <w:rsid w:val="00B2143C"/>
    <w:rsid w:val="00B214BA"/>
    <w:rsid w:val="00B21607"/>
    <w:rsid w:val="00B2168F"/>
    <w:rsid w:val="00B21987"/>
    <w:rsid w:val="00B21ABD"/>
    <w:rsid w:val="00B21E54"/>
    <w:rsid w:val="00B22124"/>
    <w:rsid w:val="00B224F4"/>
    <w:rsid w:val="00B22815"/>
    <w:rsid w:val="00B22995"/>
    <w:rsid w:val="00B22BFD"/>
    <w:rsid w:val="00B22C1A"/>
    <w:rsid w:val="00B22F27"/>
    <w:rsid w:val="00B2318E"/>
    <w:rsid w:val="00B23490"/>
    <w:rsid w:val="00B23A66"/>
    <w:rsid w:val="00B23CF3"/>
    <w:rsid w:val="00B23DC0"/>
    <w:rsid w:val="00B23EE0"/>
    <w:rsid w:val="00B23FC6"/>
    <w:rsid w:val="00B24193"/>
    <w:rsid w:val="00B244DA"/>
    <w:rsid w:val="00B245D1"/>
    <w:rsid w:val="00B245DF"/>
    <w:rsid w:val="00B24A9C"/>
    <w:rsid w:val="00B24BCC"/>
    <w:rsid w:val="00B24BDE"/>
    <w:rsid w:val="00B24CA9"/>
    <w:rsid w:val="00B25410"/>
    <w:rsid w:val="00B2556A"/>
    <w:rsid w:val="00B25CAF"/>
    <w:rsid w:val="00B25D9C"/>
    <w:rsid w:val="00B25F73"/>
    <w:rsid w:val="00B2620B"/>
    <w:rsid w:val="00B2636F"/>
    <w:rsid w:val="00B26562"/>
    <w:rsid w:val="00B26FEE"/>
    <w:rsid w:val="00B26FF4"/>
    <w:rsid w:val="00B27098"/>
    <w:rsid w:val="00B27553"/>
    <w:rsid w:val="00B2773C"/>
    <w:rsid w:val="00B27A35"/>
    <w:rsid w:val="00B27E70"/>
    <w:rsid w:val="00B30863"/>
    <w:rsid w:val="00B3095E"/>
    <w:rsid w:val="00B30970"/>
    <w:rsid w:val="00B30B19"/>
    <w:rsid w:val="00B30D84"/>
    <w:rsid w:val="00B30E2D"/>
    <w:rsid w:val="00B31392"/>
    <w:rsid w:val="00B31720"/>
    <w:rsid w:val="00B31971"/>
    <w:rsid w:val="00B31A21"/>
    <w:rsid w:val="00B31D6F"/>
    <w:rsid w:val="00B31EA7"/>
    <w:rsid w:val="00B3217F"/>
    <w:rsid w:val="00B323C9"/>
    <w:rsid w:val="00B32428"/>
    <w:rsid w:val="00B3280D"/>
    <w:rsid w:val="00B32916"/>
    <w:rsid w:val="00B32C80"/>
    <w:rsid w:val="00B33182"/>
    <w:rsid w:val="00B334AD"/>
    <w:rsid w:val="00B336CB"/>
    <w:rsid w:val="00B339A2"/>
    <w:rsid w:val="00B33C2E"/>
    <w:rsid w:val="00B33CCB"/>
    <w:rsid w:val="00B33E68"/>
    <w:rsid w:val="00B33F5C"/>
    <w:rsid w:val="00B34131"/>
    <w:rsid w:val="00B34358"/>
    <w:rsid w:val="00B344FF"/>
    <w:rsid w:val="00B34713"/>
    <w:rsid w:val="00B34AC7"/>
    <w:rsid w:val="00B34FC9"/>
    <w:rsid w:val="00B35023"/>
    <w:rsid w:val="00B350A8"/>
    <w:rsid w:val="00B35437"/>
    <w:rsid w:val="00B3543E"/>
    <w:rsid w:val="00B35920"/>
    <w:rsid w:val="00B359FE"/>
    <w:rsid w:val="00B35AEC"/>
    <w:rsid w:val="00B3601D"/>
    <w:rsid w:val="00B361ED"/>
    <w:rsid w:val="00B362D4"/>
    <w:rsid w:val="00B362E8"/>
    <w:rsid w:val="00B364ED"/>
    <w:rsid w:val="00B3692D"/>
    <w:rsid w:val="00B36AC0"/>
    <w:rsid w:val="00B36BD7"/>
    <w:rsid w:val="00B36BDE"/>
    <w:rsid w:val="00B36D5B"/>
    <w:rsid w:val="00B36DA0"/>
    <w:rsid w:val="00B37003"/>
    <w:rsid w:val="00B375C3"/>
    <w:rsid w:val="00B3764D"/>
    <w:rsid w:val="00B3788C"/>
    <w:rsid w:val="00B37A9F"/>
    <w:rsid w:val="00B37BA9"/>
    <w:rsid w:val="00B37DF0"/>
    <w:rsid w:val="00B40033"/>
    <w:rsid w:val="00B40063"/>
    <w:rsid w:val="00B401CA"/>
    <w:rsid w:val="00B402EB"/>
    <w:rsid w:val="00B40D2B"/>
    <w:rsid w:val="00B40E68"/>
    <w:rsid w:val="00B41091"/>
    <w:rsid w:val="00B411C0"/>
    <w:rsid w:val="00B4122D"/>
    <w:rsid w:val="00B41280"/>
    <w:rsid w:val="00B413DE"/>
    <w:rsid w:val="00B4177F"/>
    <w:rsid w:val="00B41A58"/>
    <w:rsid w:val="00B420E6"/>
    <w:rsid w:val="00B422EF"/>
    <w:rsid w:val="00B423F4"/>
    <w:rsid w:val="00B42530"/>
    <w:rsid w:val="00B4270F"/>
    <w:rsid w:val="00B428A9"/>
    <w:rsid w:val="00B42D97"/>
    <w:rsid w:val="00B42ECA"/>
    <w:rsid w:val="00B42F69"/>
    <w:rsid w:val="00B43026"/>
    <w:rsid w:val="00B43763"/>
    <w:rsid w:val="00B4380D"/>
    <w:rsid w:val="00B438FC"/>
    <w:rsid w:val="00B43974"/>
    <w:rsid w:val="00B43A1C"/>
    <w:rsid w:val="00B43A67"/>
    <w:rsid w:val="00B43A76"/>
    <w:rsid w:val="00B43C4E"/>
    <w:rsid w:val="00B44010"/>
    <w:rsid w:val="00B4404D"/>
    <w:rsid w:val="00B44176"/>
    <w:rsid w:val="00B44394"/>
    <w:rsid w:val="00B4443A"/>
    <w:rsid w:val="00B447AC"/>
    <w:rsid w:val="00B449D2"/>
    <w:rsid w:val="00B449FE"/>
    <w:rsid w:val="00B44BEA"/>
    <w:rsid w:val="00B452C4"/>
    <w:rsid w:val="00B45329"/>
    <w:rsid w:val="00B45766"/>
    <w:rsid w:val="00B458B4"/>
    <w:rsid w:val="00B45C99"/>
    <w:rsid w:val="00B45DB6"/>
    <w:rsid w:val="00B46504"/>
    <w:rsid w:val="00B46891"/>
    <w:rsid w:val="00B4689A"/>
    <w:rsid w:val="00B4695E"/>
    <w:rsid w:val="00B46DC5"/>
    <w:rsid w:val="00B4700C"/>
    <w:rsid w:val="00B47176"/>
    <w:rsid w:val="00B47547"/>
    <w:rsid w:val="00B4768E"/>
    <w:rsid w:val="00B47797"/>
    <w:rsid w:val="00B4780E"/>
    <w:rsid w:val="00B47B0D"/>
    <w:rsid w:val="00B47B8A"/>
    <w:rsid w:val="00B47C90"/>
    <w:rsid w:val="00B47D39"/>
    <w:rsid w:val="00B47FF9"/>
    <w:rsid w:val="00B501BF"/>
    <w:rsid w:val="00B501DD"/>
    <w:rsid w:val="00B5021B"/>
    <w:rsid w:val="00B50497"/>
    <w:rsid w:val="00B505FD"/>
    <w:rsid w:val="00B509A5"/>
    <w:rsid w:val="00B509B3"/>
    <w:rsid w:val="00B50C92"/>
    <w:rsid w:val="00B50CF0"/>
    <w:rsid w:val="00B514C5"/>
    <w:rsid w:val="00B51558"/>
    <w:rsid w:val="00B51759"/>
    <w:rsid w:val="00B517B9"/>
    <w:rsid w:val="00B5196E"/>
    <w:rsid w:val="00B519DC"/>
    <w:rsid w:val="00B51C7E"/>
    <w:rsid w:val="00B522C6"/>
    <w:rsid w:val="00B5240F"/>
    <w:rsid w:val="00B52E1D"/>
    <w:rsid w:val="00B52F4D"/>
    <w:rsid w:val="00B53072"/>
    <w:rsid w:val="00B531B5"/>
    <w:rsid w:val="00B531BF"/>
    <w:rsid w:val="00B535FD"/>
    <w:rsid w:val="00B536FE"/>
    <w:rsid w:val="00B537A1"/>
    <w:rsid w:val="00B5414C"/>
    <w:rsid w:val="00B543E9"/>
    <w:rsid w:val="00B544BC"/>
    <w:rsid w:val="00B547BC"/>
    <w:rsid w:val="00B55068"/>
    <w:rsid w:val="00B5584B"/>
    <w:rsid w:val="00B55F4B"/>
    <w:rsid w:val="00B566A9"/>
    <w:rsid w:val="00B568FA"/>
    <w:rsid w:val="00B56B99"/>
    <w:rsid w:val="00B56BE7"/>
    <w:rsid w:val="00B56E09"/>
    <w:rsid w:val="00B57539"/>
    <w:rsid w:val="00B5763D"/>
    <w:rsid w:val="00B5783E"/>
    <w:rsid w:val="00B57A2C"/>
    <w:rsid w:val="00B57B98"/>
    <w:rsid w:val="00B57C5A"/>
    <w:rsid w:val="00B57CC7"/>
    <w:rsid w:val="00B60002"/>
    <w:rsid w:val="00B60036"/>
    <w:rsid w:val="00B6071A"/>
    <w:rsid w:val="00B608A6"/>
    <w:rsid w:val="00B60994"/>
    <w:rsid w:val="00B612F1"/>
    <w:rsid w:val="00B613CE"/>
    <w:rsid w:val="00B61B15"/>
    <w:rsid w:val="00B61C41"/>
    <w:rsid w:val="00B61CB7"/>
    <w:rsid w:val="00B61FFB"/>
    <w:rsid w:val="00B62066"/>
    <w:rsid w:val="00B6218C"/>
    <w:rsid w:val="00B622E5"/>
    <w:rsid w:val="00B62C72"/>
    <w:rsid w:val="00B62C9F"/>
    <w:rsid w:val="00B631C2"/>
    <w:rsid w:val="00B63470"/>
    <w:rsid w:val="00B63E41"/>
    <w:rsid w:val="00B63F4F"/>
    <w:rsid w:val="00B63FE1"/>
    <w:rsid w:val="00B641D4"/>
    <w:rsid w:val="00B6431D"/>
    <w:rsid w:val="00B64331"/>
    <w:rsid w:val="00B643F8"/>
    <w:rsid w:val="00B64719"/>
    <w:rsid w:val="00B64769"/>
    <w:rsid w:val="00B649A8"/>
    <w:rsid w:val="00B64A0A"/>
    <w:rsid w:val="00B64A2E"/>
    <w:rsid w:val="00B64AAC"/>
    <w:rsid w:val="00B64E42"/>
    <w:rsid w:val="00B64EAB"/>
    <w:rsid w:val="00B64F3E"/>
    <w:rsid w:val="00B64FE0"/>
    <w:rsid w:val="00B6584F"/>
    <w:rsid w:val="00B65A87"/>
    <w:rsid w:val="00B65C45"/>
    <w:rsid w:val="00B65D6F"/>
    <w:rsid w:val="00B66254"/>
    <w:rsid w:val="00B66375"/>
    <w:rsid w:val="00B664D7"/>
    <w:rsid w:val="00B66866"/>
    <w:rsid w:val="00B668BB"/>
    <w:rsid w:val="00B67135"/>
    <w:rsid w:val="00B6737B"/>
    <w:rsid w:val="00B67463"/>
    <w:rsid w:val="00B67940"/>
    <w:rsid w:val="00B67CDD"/>
    <w:rsid w:val="00B67D69"/>
    <w:rsid w:val="00B67F97"/>
    <w:rsid w:val="00B7047A"/>
    <w:rsid w:val="00B709A1"/>
    <w:rsid w:val="00B70CC3"/>
    <w:rsid w:val="00B70DB9"/>
    <w:rsid w:val="00B7110D"/>
    <w:rsid w:val="00B713CA"/>
    <w:rsid w:val="00B71961"/>
    <w:rsid w:val="00B71AFC"/>
    <w:rsid w:val="00B71B3F"/>
    <w:rsid w:val="00B71F5D"/>
    <w:rsid w:val="00B7213F"/>
    <w:rsid w:val="00B724B4"/>
    <w:rsid w:val="00B725CD"/>
    <w:rsid w:val="00B72C7A"/>
    <w:rsid w:val="00B72D2C"/>
    <w:rsid w:val="00B72EBB"/>
    <w:rsid w:val="00B73286"/>
    <w:rsid w:val="00B734E7"/>
    <w:rsid w:val="00B7377E"/>
    <w:rsid w:val="00B73D0B"/>
    <w:rsid w:val="00B74168"/>
    <w:rsid w:val="00B74859"/>
    <w:rsid w:val="00B74B23"/>
    <w:rsid w:val="00B74B49"/>
    <w:rsid w:val="00B75189"/>
    <w:rsid w:val="00B76478"/>
    <w:rsid w:val="00B764B3"/>
    <w:rsid w:val="00B766A7"/>
    <w:rsid w:val="00B76C04"/>
    <w:rsid w:val="00B770C0"/>
    <w:rsid w:val="00B77569"/>
    <w:rsid w:val="00B77688"/>
    <w:rsid w:val="00B77B4D"/>
    <w:rsid w:val="00B77BA8"/>
    <w:rsid w:val="00B77D3A"/>
    <w:rsid w:val="00B77DEE"/>
    <w:rsid w:val="00B8017E"/>
    <w:rsid w:val="00B8019F"/>
    <w:rsid w:val="00B801FE"/>
    <w:rsid w:val="00B8058A"/>
    <w:rsid w:val="00B80602"/>
    <w:rsid w:val="00B8076A"/>
    <w:rsid w:val="00B808CF"/>
    <w:rsid w:val="00B809F3"/>
    <w:rsid w:val="00B8129E"/>
    <w:rsid w:val="00B81359"/>
    <w:rsid w:val="00B815AB"/>
    <w:rsid w:val="00B81EB7"/>
    <w:rsid w:val="00B82682"/>
    <w:rsid w:val="00B82906"/>
    <w:rsid w:val="00B82C55"/>
    <w:rsid w:val="00B82EC0"/>
    <w:rsid w:val="00B82EC2"/>
    <w:rsid w:val="00B83006"/>
    <w:rsid w:val="00B83082"/>
    <w:rsid w:val="00B8315B"/>
    <w:rsid w:val="00B832BC"/>
    <w:rsid w:val="00B83442"/>
    <w:rsid w:val="00B83946"/>
    <w:rsid w:val="00B83C7F"/>
    <w:rsid w:val="00B83E70"/>
    <w:rsid w:val="00B83F71"/>
    <w:rsid w:val="00B842DA"/>
    <w:rsid w:val="00B842DD"/>
    <w:rsid w:val="00B849D5"/>
    <w:rsid w:val="00B84C64"/>
    <w:rsid w:val="00B84D0C"/>
    <w:rsid w:val="00B84FF2"/>
    <w:rsid w:val="00B85262"/>
    <w:rsid w:val="00B8602D"/>
    <w:rsid w:val="00B862F8"/>
    <w:rsid w:val="00B863C4"/>
    <w:rsid w:val="00B8670C"/>
    <w:rsid w:val="00B86791"/>
    <w:rsid w:val="00B8682E"/>
    <w:rsid w:val="00B86FDB"/>
    <w:rsid w:val="00B87501"/>
    <w:rsid w:val="00B877F9"/>
    <w:rsid w:val="00B878B0"/>
    <w:rsid w:val="00B8794B"/>
    <w:rsid w:val="00B87F1E"/>
    <w:rsid w:val="00B901DF"/>
    <w:rsid w:val="00B901F1"/>
    <w:rsid w:val="00B90538"/>
    <w:rsid w:val="00B90763"/>
    <w:rsid w:val="00B90D0E"/>
    <w:rsid w:val="00B9102C"/>
    <w:rsid w:val="00B91134"/>
    <w:rsid w:val="00B911CE"/>
    <w:rsid w:val="00B914A2"/>
    <w:rsid w:val="00B915B5"/>
    <w:rsid w:val="00B91939"/>
    <w:rsid w:val="00B91C55"/>
    <w:rsid w:val="00B920E0"/>
    <w:rsid w:val="00B92290"/>
    <w:rsid w:val="00B92417"/>
    <w:rsid w:val="00B924D0"/>
    <w:rsid w:val="00B92571"/>
    <w:rsid w:val="00B92859"/>
    <w:rsid w:val="00B92A44"/>
    <w:rsid w:val="00B92FCB"/>
    <w:rsid w:val="00B9317E"/>
    <w:rsid w:val="00B93362"/>
    <w:rsid w:val="00B933F9"/>
    <w:rsid w:val="00B93C0E"/>
    <w:rsid w:val="00B93E5C"/>
    <w:rsid w:val="00B94049"/>
    <w:rsid w:val="00B9475C"/>
    <w:rsid w:val="00B94871"/>
    <w:rsid w:val="00B94D5B"/>
    <w:rsid w:val="00B94E9B"/>
    <w:rsid w:val="00B95040"/>
    <w:rsid w:val="00B950BE"/>
    <w:rsid w:val="00B951B0"/>
    <w:rsid w:val="00B9553A"/>
    <w:rsid w:val="00B95652"/>
    <w:rsid w:val="00B95755"/>
    <w:rsid w:val="00B95A5E"/>
    <w:rsid w:val="00B95D24"/>
    <w:rsid w:val="00B95EED"/>
    <w:rsid w:val="00B95FA2"/>
    <w:rsid w:val="00B962FE"/>
    <w:rsid w:val="00B96582"/>
    <w:rsid w:val="00B967B0"/>
    <w:rsid w:val="00B967F1"/>
    <w:rsid w:val="00B967F4"/>
    <w:rsid w:val="00B96F8B"/>
    <w:rsid w:val="00B96FFF"/>
    <w:rsid w:val="00B97783"/>
    <w:rsid w:val="00B977E9"/>
    <w:rsid w:val="00B978A3"/>
    <w:rsid w:val="00B97BF4"/>
    <w:rsid w:val="00B97E5A"/>
    <w:rsid w:val="00BA004D"/>
    <w:rsid w:val="00BA03F6"/>
    <w:rsid w:val="00BA0423"/>
    <w:rsid w:val="00BA0874"/>
    <w:rsid w:val="00BA0F50"/>
    <w:rsid w:val="00BA129F"/>
    <w:rsid w:val="00BA17D7"/>
    <w:rsid w:val="00BA1B8F"/>
    <w:rsid w:val="00BA1EF4"/>
    <w:rsid w:val="00BA3131"/>
    <w:rsid w:val="00BA3299"/>
    <w:rsid w:val="00BA32D3"/>
    <w:rsid w:val="00BA3E8D"/>
    <w:rsid w:val="00BA3F0D"/>
    <w:rsid w:val="00BA4348"/>
    <w:rsid w:val="00BA4730"/>
    <w:rsid w:val="00BA47DA"/>
    <w:rsid w:val="00BA4843"/>
    <w:rsid w:val="00BA4D4F"/>
    <w:rsid w:val="00BA4E2F"/>
    <w:rsid w:val="00BA5263"/>
    <w:rsid w:val="00BA547F"/>
    <w:rsid w:val="00BA5660"/>
    <w:rsid w:val="00BA57D0"/>
    <w:rsid w:val="00BA5A7F"/>
    <w:rsid w:val="00BA5F9F"/>
    <w:rsid w:val="00BA676D"/>
    <w:rsid w:val="00BA6817"/>
    <w:rsid w:val="00BA6927"/>
    <w:rsid w:val="00BA6953"/>
    <w:rsid w:val="00BA69C5"/>
    <w:rsid w:val="00BA6E93"/>
    <w:rsid w:val="00BA6F23"/>
    <w:rsid w:val="00BA7242"/>
    <w:rsid w:val="00BA7396"/>
    <w:rsid w:val="00BA79C6"/>
    <w:rsid w:val="00BA7D64"/>
    <w:rsid w:val="00BA7DBF"/>
    <w:rsid w:val="00BB01AF"/>
    <w:rsid w:val="00BB01BD"/>
    <w:rsid w:val="00BB0736"/>
    <w:rsid w:val="00BB07E3"/>
    <w:rsid w:val="00BB0891"/>
    <w:rsid w:val="00BB08FA"/>
    <w:rsid w:val="00BB08FD"/>
    <w:rsid w:val="00BB0990"/>
    <w:rsid w:val="00BB0AC7"/>
    <w:rsid w:val="00BB0D66"/>
    <w:rsid w:val="00BB0FBE"/>
    <w:rsid w:val="00BB11F4"/>
    <w:rsid w:val="00BB14F0"/>
    <w:rsid w:val="00BB155D"/>
    <w:rsid w:val="00BB173C"/>
    <w:rsid w:val="00BB1A07"/>
    <w:rsid w:val="00BB1B10"/>
    <w:rsid w:val="00BB1D06"/>
    <w:rsid w:val="00BB2289"/>
    <w:rsid w:val="00BB2460"/>
    <w:rsid w:val="00BB25D8"/>
    <w:rsid w:val="00BB29CB"/>
    <w:rsid w:val="00BB2CB1"/>
    <w:rsid w:val="00BB30E4"/>
    <w:rsid w:val="00BB3160"/>
    <w:rsid w:val="00BB3338"/>
    <w:rsid w:val="00BB3368"/>
    <w:rsid w:val="00BB3950"/>
    <w:rsid w:val="00BB3B77"/>
    <w:rsid w:val="00BB3B90"/>
    <w:rsid w:val="00BB49D9"/>
    <w:rsid w:val="00BB4A03"/>
    <w:rsid w:val="00BB4AE0"/>
    <w:rsid w:val="00BB4C1C"/>
    <w:rsid w:val="00BB515D"/>
    <w:rsid w:val="00BB55DA"/>
    <w:rsid w:val="00BB5931"/>
    <w:rsid w:val="00BB6297"/>
    <w:rsid w:val="00BB6556"/>
    <w:rsid w:val="00BB6CBB"/>
    <w:rsid w:val="00BB6DD0"/>
    <w:rsid w:val="00BB6E73"/>
    <w:rsid w:val="00BB6E7E"/>
    <w:rsid w:val="00BB7266"/>
    <w:rsid w:val="00BB76FE"/>
    <w:rsid w:val="00BC00B1"/>
    <w:rsid w:val="00BC0A56"/>
    <w:rsid w:val="00BC0FB2"/>
    <w:rsid w:val="00BC1229"/>
    <w:rsid w:val="00BC12E2"/>
    <w:rsid w:val="00BC1351"/>
    <w:rsid w:val="00BC14B1"/>
    <w:rsid w:val="00BC16DF"/>
    <w:rsid w:val="00BC1DC8"/>
    <w:rsid w:val="00BC1E21"/>
    <w:rsid w:val="00BC2261"/>
    <w:rsid w:val="00BC24B1"/>
    <w:rsid w:val="00BC24D9"/>
    <w:rsid w:val="00BC2563"/>
    <w:rsid w:val="00BC25D3"/>
    <w:rsid w:val="00BC2B73"/>
    <w:rsid w:val="00BC3064"/>
    <w:rsid w:val="00BC3202"/>
    <w:rsid w:val="00BC3896"/>
    <w:rsid w:val="00BC3973"/>
    <w:rsid w:val="00BC3C02"/>
    <w:rsid w:val="00BC3D44"/>
    <w:rsid w:val="00BC3DAC"/>
    <w:rsid w:val="00BC3E72"/>
    <w:rsid w:val="00BC3FDF"/>
    <w:rsid w:val="00BC4579"/>
    <w:rsid w:val="00BC45CC"/>
    <w:rsid w:val="00BC49A1"/>
    <w:rsid w:val="00BC4B57"/>
    <w:rsid w:val="00BC4ED7"/>
    <w:rsid w:val="00BC5108"/>
    <w:rsid w:val="00BC542C"/>
    <w:rsid w:val="00BC5B0D"/>
    <w:rsid w:val="00BC5DB1"/>
    <w:rsid w:val="00BC624B"/>
    <w:rsid w:val="00BC62D7"/>
    <w:rsid w:val="00BC6739"/>
    <w:rsid w:val="00BC67CD"/>
    <w:rsid w:val="00BC6894"/>
    <w:rsid w:val="00BC6D57"/>
    <w:rsid w:val="00BC6F79"/>
    <w:rsid w:val="00BC74DE"/>
    <w:rsid w:val="00BC7887"/>
    <w:rsid w:val="00BC7913"/>
    <w:rsid w:val="00BC7A76"/>
    <w:rsid w:val="00BC7BB3"/>
    <w:rsid w:val="00BC7D67"/>
    <w:rsid w:val="00BC7F1E"/>
    <w:rsid w:val="00BD02D6"/>
    <w:rsid w:val="00BD04F4"/>
    <w:rsid w:val="00BD05E1"/>
    <w:rsid w:val="00BD0646"/>
    <w:rsid w:val="00BD06C7"/>
    <w:rsid w:val="00BD073D"/>
    <w:rsid w:val="00BD0FFF"/>
    <w:rsid w:val="00BD101B"/>
    <w:rsid w:val="00BD10BA"/>
    <w:rsid w:val="00BD1A75"/>
    <w:rsid w:val="00BD1BC3"/>
    <w:rsid w:val="00BD1D48"/>
    <w:rsid w:val="00BD1E59"/>
    <w:rsid w:val="00BD1FF1"/>
    <w:rsid w:val="00BD2252"/>
    <w:rsid w:val="00BD289A"/>
    <w:rsid w:val="00BD2C04"/>
    <w:rsid w:val="00BD3100"/>
    <w:rsid w:val="00BD3220"/>
    <w:rsid w:val="00BD3A25"/>
    <w:rsid w:val="00BD3B01"/>
    <w:rsid w:val="00BD3C12"/>
    <w:rsid w:val="00BD3F04"/>
    <w:rsid w:val="00BD440E"/>
    <w:rsid w:val="00BD4533"/>
    <w:rsid w:val="00BD4923"/>
    <w:rsid w:val="00BD4C72"/>
    <w:rsid w:val="00BD4DE3"/>
    <w:rsid w:val="00BD4F8B"/>
    <w:rsid w:val="00BD4FDE"/>
    <w:rsid w:val="00BD5026"/>
    <w:rsid w:val="00BD54A6"/>
    <w:rsid w:val="00BD562D"/>
    <w:rsid w:val="00BD5CDF"/>
    <w:rsid w:val="00BD5D9E"/>
    <w:rsid w:val="00BD5DCE"/>
    <w:rsid w:val="00BD5E94"/>
    <w:rsid w:val="00BD5ED9"/>
    <w:rsid w:val="00BD6023"/>
    <w:rsid w:val="00BD6043"/>
    <w:rsid w:val="00BD609E"/>
    <w:rsid w:val="00BD61A2"/>
    <w:rsid w:val="00BD61BF"/>
    <w:rsid w:val="00BD6246"/>
    <w:rsid w:val="00BD6A0A"/>
    <w:rsid w:val="00BD6B28"/>
    <w:rsid w:val="00BD6F61"/>
    <w:rsid w:val="00BD7486"/>
    <w:rsid w:val="00BD7A15"/>
    <w:rsid w:val="00BD7B1B"/>
    <w:rsid w:val="00BD7C10"/>
    <w:rsid w:val="00BD7F3C"/>
    <w:rsid w:val="00BD7FCF"/>
    <w:rsid w:val="00BE0270"/>
    <w:rsid w:val="00BE029F"/>
    <w:rsid w:val="00BE05FD"/>
    <w:rsid w:val="00BE068D"/>
    <w:rsid w:val="00BE0878"/>
    <w:rsid w:val="00BE09B7"/>
    <w:rsid w:val="00BE0FA7"/>
    <w:rsid w:val="00BE11CB"/>
    <w:rsid w:val="00BE128F"/>
    <w:rsid w:val="00BE12D9"/>
    <w:rsid w:val="00BE1751"/>
    <w:rsid w:val="00BE17A8"/>
    <w:rsid w:val="00BE17CC"/>
    <w:rsid w:val="00BE19C3"/>
    <w:rsid w:val="00BE1D4E"/>
    <w:rsid w:val="00BE2201"/>
    <w:rsid w:val="00BE2407"/>
    <w:rsid w:val="00BE2545"/>
    <w:rsid w:val="00BE2736"/>
    <w:rsid w:val="00BE2A96"/>
    <w:rsid w:val="00BE2DB8"/>
    <w:rsid w:val="00BE318F"/>
    <w:rsid w:val="00BE31B5"/>
    <w:rsid w:val="00BE32F6"/>
    <w:rsid w:val="00BE336E"/>
    <w:rsid w:val="00BE387B"/>
    <w:rsid w:val="00BE38B3"/>
    <w:rsid w:val="00BE3A48"/>
    <w:rsid w:val="00BE3ABD"/>
    <w:rsid w:val="00BE3D62"/>
    <w:rsid w:val="00BE3FB1"/>
    <w:rsid w:val="00BE4272"/>
    <w:rsid w:val="00BE496F"/>
    <w:rsid w:val="00BE49A5"/>
    <w:rsid w:val="00BE4A8B"/>
    <w:rsid w:val="00BE4BD6"/>
    <w:rsid w:val="00BE4C97"/>
    <w:rsid w:val="00BE4F3D"/>
    <w:rsid w:val="00BE541C"/>
    <w:rsid w:val="00BE580C"/>
    <w:rsid w:val="00BE5B30"/>
    <w:rsid w:val="00BE5D81"/>
    <w:rsid w:val="00BE5FF1"/>
    <w:rsid w:val="00BE6422"/>
    <w:rsid w:val="00BE64A1"/>
    <w:rsid w:val="00BE6725"/>
    <w:rsid w:val="00BE69E1"/>
    <w:rsid w:val="00BE6C4F"/>
    <w:rsid w:val="00BE6CFB"/>
    <w:rsid w:val="00BE6EF7"/>
    <w:rsid w:val="00BE6F16"/>
    <w:rsid w:val="00BE70F4"/>
    <w:rsid w:val="00BE723A"/>
    <w:rsid w:val="00BE7247"/>
    <w:rsid w:val="00BE7427"/>
    <w:rsid w:val="00BE7BFC"/>
    <w:rsid w:val="00BE7F1F"/>
    <w:rsid w:val="00BF0A8E"/>
    <w:rsid w:val="00BF0C13"/>
    <w:rsid w:val="00BF0D15"/>
    <w:rsid w:val="00BF0E0E"/>
    <w:rsid w:val="00BF1048"/>
    <w:rsid w:val="00BF1320"/>
    <w:rsid w:val="00BF1607"/>
    <w:rsid w:val="00BF17EE"/>
    <w:rsid w:val="00BF180C"/>
    <w:rsid w:val="00BF1C9C"/>
    <w:rsid w:val="00BF1D39"/>
    <w:rsid w:val="00BF1FCA"/>
    <w:rsid w:val="00BF207F"/>
    <w:rsid w:val="00BF245E"/>
    <w:rsid w:val="00BF2714"/>
    <w:rsid w:val="00BF2746"/>
    <w:rsid w:val="00BF29C0"/>
    <w:rsid w:val="00BF2ADB"/>
    <w:rsid w:val="00BF2BF7"/>
    <w:rsid w:val="00BF2C59"/>
    <w:rsid w:val="00BF3374"/>
    <w:rsid w:val="00BF39F0"/>
    <w:rsid w:val="00BF3B40"/>
    <w:rsid w:val="00BF3DF4"/>
    <w:rsid w:val="00BF3F70"/>
    <w:rsid w:val="00BF4254"/>
    <w:rsid w:val="00BF4255"/>
    <w:rsid w:val="00BF4870"/>
    <w:rsid w:val="00BF49C7"/>
    <w:rsid w:val="00BF4EA2"/>
    <w:rsid w:val="00BF521F"/>
    <w:rsid w:val="00BF52CA"/>
    <w:rsid w:val="00BF58C5"/>
    <w:rsid w:val="00BF596F"/>
    <w:rsid w:val="00BF5B6A"/>
    <w:rsid w:val="00BF5DB8"/>
    <w:rsid w:val="00BF5E0B"/>
    <w:rsid w:val="00BF6096"/>
    <w:rsid w:val="00BF6161"/>
    <w:rsid w:val="00BF66A5"/>
    <w:rsid w:val="00BF671D"/>
    <w:rsid w:val="00BF692B"/>
    <w:rsid w:val="00BF700B"/>
    <w:rsid w:val="00BF74B2"/>
    <w:rsid w:val="00BF75B1"/>
    <w:rsid w:val="00BF786B"/>
    <w:rsid w:val="00BF78BA"/>
    <w:rsid w:val="00BF791E"/>
    <w:rsid w:val="00BF7B70"/>
    <w:rsid w:val="00BF7F9C"/>
    <w:rsid w:val="00C00AE9"/>
    <w:rsid w:val="00C00DD7"/>
    <w:rsid w:val="00C00E82"/>
    <w:rsid w:val="00C0101A"/>
    <w:rsid w:val="00C010D6"/>
    <w:rsid w:val="00C011DA"/>
    <w:rsid w:val="00C012CF"/>
    <w:rsid w:val="00C013ED"/>
    <w:rsid w:val="00C01743"/>
    <w:rsid w:val="00C01A8F"/>
    <w:rsid w:val="00C01A92"/>
    <w:rsid w:val="00C01FF1"/>
    <w:rsid w:val="00C0231B"/>
    <w:rsid w:val="00C023CA"/>
    <w:rsid w:val="00C023F2"/>
    <w:rsid w:val="00C024C4"/>
    <w:rsid w:val="00C02506"/>
    <w:rsid w:val="00C02905"/>
    <w:rsid w:val="00C02C73"/>
    <w:rsid w:val="00C02D44"/>
    <w:rsid w:val="00C02F3F"/>
    <w:rsid w:val="00C030AC"/>
    <w:rsid w:val="00C031FC"/>
    <w:rsid w:val="00C03241"/>
    <w:rsid w:val="00C036DC"/>
    <w:rsid w:val="00C0380B"/>
    <w:rsid w:val="00C038FE"/>
    <w:rsid w:val="00C03AA9"/>
    <w:rsid w:val="00C04091"/>
    <w:rsid w:val="00C04140"/>
    <w:rsid w:val="00C042D2"/>
    <w:rsid w:val="00C043B7"/>
    <w:rsid w:val="00C0486F"/>
    <w:rsid w:val="00C049F0"/>
    <w:rsid w:val="00C04CB9"/>
    <w:rsid w:val="00C04E28"/>
    <w:rsid w:val="00C04E86"/>
    <w:rsid w:val="00C050E9"/>
    <w:rsid w:val="00C051BE"/>
    <w:rsid w:val="00C05251"/>
    <w:rsid w:val="00C053E7"/>
    <w:rsid w:val="00C0543C"/>
    <w:rsid w:val="00C05504"/>
    <w:rsid w:val="00C055A2"/>
    <w:rsid w:val="00C05889"/>
    <w:rsid w:val="00C0597D"/>
    <w:rsid w:val="00C05B14"/>
    <w:rsid w:val="00C05DEA"/>
    <w:rsid w:val="00C05F05"/>
    <w:rsid w:val="00C06913"/>
    <w:rsid w:val="00C06D08"/>
    <w:rsid w:val="00C06D6D"/>
    <w:rsid w:val="00C06E91"/>
    <w:rsid w:val="00C0728B"/>
    <w:rsid w:val="00C07369"/>
    <w:rsid w:val="00C075C2"/>
    <w:rsid w:val="00C07987"/>
    <w:rsid w:val="00C07ED4"/>
    <w:rsid w:val="00C10183"/>
    <w:rsid w:val="00C101F9"/>
    <w:rsid w:val="00C1051E"/>
    <w:rsid w:val="00C10EB4"/>
    <w:rsid w:val="00C11121"/>
    <w:rsid w:val="00C1133F"/>
    <w:rsid w:val="00C1167C"/>
    <w:rsid w:val="00C11A70"/>
    <w:rsid w:val="00C11B42"/>
    <w:rsid w:val="00C11D5B"/>
    <w:rsid w:val="00C12553"/>
    <w:rsid w:val="00C126F4"/>
    <w:rsid w:val="00C128BA"/>
    <w:rsid w:val="00C128C8"/>
    <w:rsid w:val="00C12F3C"/>
    <w:rsid w:val="00C13070"/>
    <w:rsid w:val="00C1307E"/>
    <w:rsid w:val="00C132B6"/>
    <w:rsid w:val="00C133F5"/>
    <w:rsid w:val="00C13546"/>
    <w:rsid w:val="00C13948"/>
    <w:rsid w:val="00C13A07"/>
    <w:rsid w:val="00C13EEB"/>
    <w:rsid w:val="00C14187"/>
    <w:rsid w:val="00C142ED"/>
    <w:rsid w:val="00C14957"/>
    <w:rsid w:val="00C14CDC"/>
    <w:rsid w:val="00C15053"/>
    <w:rsid w:val="00C15316"/>
    <w:rsid w:val="00C15322"/>
    <w:rsid w:val="00C153A2"/>
    <w:rsid w:val="00C1546F"/>
    <w:rsid w:val="00C157F4"/>
    <w:rsid w:val="00C1626B"/>
    <w:rsid w:val="00C1675F"/>
    <w:rsid w:val="00C16A75"/>
    <w:rsid w:val="00C16AC6"/>
    <w:rsid w:val="00C17553"/>
    <w:rsid w:val="00C176DB"/>
    <w:rsid w:val="00C177F8"/>
    <w:rsid w:val="00C17970"/>
    <w:rsid w:val="00C17B7C"/>
    <w:rsid w:val="00C17B83"/>
    <w:rsid w:val="00C17E8D"/>
    <w:rsid w:val="00C206C4"/>
    <w:rsid w:val="00C20842"/>
    <w:rsid w:val="00C20AEE"/>
    <w:rsid w:val="00C20B18"/>
    <w:rsid w:val="00C20C30"/>
    <w:rsid w:val="00C20C34"/>
    <w:rsid w:val="00C20DBF"/>
    <w:rsid w:val="00C210B6"/>
    <w:rsid w:val="00C2125A"/>
    <w:rsid w:val="00C2172A"/>
    <w:rsid w:val="00C21DC3"/>
    <w:rsid w:val="00C21E46"/>
    <w:rsid w:val="00C21F5C"/>
    <w:rsid w:val="00C21FD6"/>
    <w:rsid w:val="00C22329"/>
    <w:rsid w:val="00C224E1"/>
    <w:rsid w:val="00C22703"/>
    <w:rsid w:val="00C22844"/>
    <w:rsid w:val="00C22B8B"/>
    <w:rsid w:val="00C2301B"/>
    <w:rsid w:val="00C231B4"/>
    <w:rsid w:val="00C231E5"/>
    <w:rsid w:val="00C23269"/>
    <w:rsid w:val="00C2334A"/>
    <w:rsid w:val="00C23BFF"/>
    <w:rsid w:val="00C23CBC"/>
    <w:rsid w:val="00C24040"/>
    <w:rsid w:val="00C24068"/>
    <w:rsid w:val="00C24199"/>
    <w:rsid w:val="00C246DC"/>
    <w:rsid w:val="00C2482C"/>
    <w:rsid w:val="00C24B5C"/>
    <w:rsid w:val="00C24F4F"/>
    <w:rsid w:val="00C253E2"/>
    <w:rsid w:val="00C255C7"/>
    <w:rsid w:val="00C25CF3"/>
    <w:rsid w:val="00C25D12"/>
    <w:rsid w:val="00C2628C"/>
    <w:rsid w:val="00C2695E"/>
    <w:rsid w:val="00C27148"/>
    <w:rsid w:val="00C2773F"/>
    <w:rsid w:val="00C27AAA"/>
    <w:rsid w:val="00C27C98"/>
    <w:rsid w:val="00C27D35"/>
    <w:rsid w:val="00C30253"/>
    <w:rsid w:val="00C304D2"/>
    <w:rsid w:val="00C306F3"/>
    <w:rsid w:val="00C30909"/>
    <w:rsid w:val="00C30BDE"/>
    <w:rsid w:val="00C30C2C"/>
    <w:rsid w:val="00C30D60"/>
    <w:rsid w:val="00C31214"/>
    <w:rsid w:val="00C31313"/>
    <w:rsid w:val="00C31433"/>
    <w:rsid w:val="00C318F4"/>
    <w:rsid w:val="00C31A35"/>
    <w:rsid w:val="00C31A9D"/>
    <w:rsid w:val="00C31DA9"/>
    <w:rsid w:val="00C31DDA"/>
    <w:rsid w:val="00C32889"/>
    <w:rsid w:val="00C32949"/>
    <w:rsid w:val="00C32B76"/>
    <w:rsid w:val="00C32BA7"/>
    <w:rsid w:val="00C32E03"/>
    <w:rsid w:val="00C33039"/>
    <w:rsid w:val="00C330C1"/>
    <w:rsid w:val="00C3314C"/>
    <w:rsid w:val="00C33176"/>
    <w:rsid w:val="00C331AE"/>
    <w:rsid w:val="00C332A4"/>
    <w:rsid w:val="00C332BD"/>
    <w:rsid w:val="00C338DC"/>
    <w:rsid w:val="00C33968"/>
    <w:rsid w:val="00C33C47"/>
    <w:rsid w:val="00C33C71"/>
    <w:rsid w:val="00C33E95"/>
    <w:rsid w:val="00C33FF0"/>
    <w:rsid w:val="00C34363"/>
    <w:rsid w:val="00C34581"/>
    <w:rsid w:val="00C346F4"/>
    <w:rsid w:val="00C348BC"/>
    <w:rsid w:val="00C35606"/>
    <w:rsid w:val="00C35632"/>
    <w:rsid w:val="00C359EB"/>
    <w:rsid w:val="00C35AB9"/>
    <w:rsid w:val="00C35AD5"/>
    <w:rsid w:val="00C35D15"/>
    <w:rsid w:val="00C35ED0"/>
    <w:rsid w:val="00C35F71"/>
    <w:rsid w:val="00C3602B"/>
    <w:rsid w:val="00C36383"/>
    <w:rsid w:val="00C364CF"/>
    <w:rsid w:val="00C36790"/>
    <w:rsid w:val="00C367D6"/>
    <w:rsid w:val="00C369D1"/>
    <w:rsid w:val="00C36A04"/>
    <w:rsid w:val="00C36B1E"/>
    <w:rsid w:val="00C37361"/>
    <w:rsid w:val="00C37529"/>
    <w:rsid w:val="00C377A1"/>
    <w:rsid w:val="00C37884"/>
    <w:rsid w:val="00C378EE"/>
    <w:rsid w:val="00C37ED1"/>
    <w:rsid w:val="00C40055"/>
    <w:rsid w:val="00C400E1"/>
    <w:rsid w:val="00C402E5"/>
    <w:rsid w:val="00C403D1"/>
    <w:rsid w:val="00C404B3"/>
    <w:rsid w:val="00C40A20"/>
    <w:rsid w:val="00C40AA0"/>
    <w:rsid w:val="00C41394"/>
    <w:rsid w:val="00C4148B"/>
    <w:rsid w:val="00C41553"/>
    <w:rsid w:val="00C417CE"/>
    <w:rsid w:val="00C424E4"/>
    <w:rsid w:val="00C42734"/>
    <w:rsid w:val="00C42A30"/>
    <w:rsid w:val="00C42A47"/>
    <w:rsid w:val="00C42AB2"/>
    <w:rsid w:val="00C42E3E"/>
    <w:rsid w:val="00C42EDF"/>
    <w:rsid w:val="00C4322B"/>
    <w:rsid w:val="00C43340"/>
    <w:rsid w:val="00C4358C"/>
    <w:rsid w:val="00C436C9"/>
    <w:rsid w:val="00C43ECD"/>
    <w:rsid w:val="00C4423B"/>
    <w:rsid w:val="00C44E3A"/>
    <w:rsid w:val="00C44E4F"/>
    <w:rsid w:val="00C450FE"/>
    <w:rsid w:val="00C4515E"/>
    <w:rsid w:val="00C451BF"/>
    <w:rsid w:val="00C452B2"/>
    <w:rsid w:val="00C45420"/>
    <w:rsid w:val="00C45836"/>
    <w:rsid w:val="00C45AFC"/>
    <w:rsid w:val="00C45C24"/>
    <w:rsid w:val="00C45F36"/>
    <w:rsid w:val="00C46656"/>
    <w:rsid w:val="00C46750"/>
    <w:rsid w:val="00C46B3A"/>
    <w:rsid w:val="00C4700F"/>
    <w:rsid w:val="00C474B3"/>
    <w:rsid w:val="00C47A2D"/>
    <w:rsid w:val="00C47A93"/>
    <w:rsid w:val="00C50A85"/>
    <w:rsid w:val="00C50B6B"/>
    <w:rsid w:val="00C51114"/>
    <w:rsid w:val="00C51441"/>
    <w:rsid w:val="00C51699"/>
    <w:rsid w:val="00C5178C"/>
    <w:rsid w:val="00C51966"/>
    <w:rsid w:val="00C51DC2"/>
    <w:rsid w:val="00C5223D"/>
    <w:rsid w:val="00C5225F"/>
    <w:rsid w:val="00C52848"/>
    <w:rsid w:val="00C52875"/>
    <w:rsid w:val="00C52E74"/>
    <w:rsid w:val="00C53089"/>
    <w:rsid w:val="00C53897"/>
    <w:rsid w:val="00C53C32"/>
    <w:rsid w:val="00C53CB8"/>
    <w:rsid w:val="00C53D91"/>
    <w:rsid w:val="00C53FAC"/>
    <w:rsid w:val="00C542ED"/>
    <w:rsid w:val="00C543DB"/>
    <w:rsid w:val="00C54685"/>
    <w:rsid w:val="00C54B6B"/>
    <w:rsid w:val="00C54C16"/>
    <w:rsid w:val="00C54DF1"/>
    <w:rsid w:val="00C55320"/>
    <w:rsid w:val="00C55442"/>
    <w:rsid w:val="00C555CA"/>
    <w:rsid w:val="00C556E1"/>
    <w:rsid w:val="00C562DB"/>
    <w:rsid w:val="00C5640C"/>
    <w:rsid w:val="00C56760"/>
    <w:rsid w:val="00C56B4A"/>
    <w:rsid w:val="00C56B62"/>
    <w:rsid w:val="00C56FA4"/>
    <w:rsid w:val="00C574F6"/>
    <w:rsid w:val="00C575B2"/>
    <w:rsid w:val="00C57686"/>
    <w:rsid w:val="00C57747"/>
    <w:rsid w:val="00C5795E"/>
    <w:rsid w:val="00C600B4"/>
    <w:rsid w:val="00C601F7"/>
    <w:rsid w:val="00C60368"/>
    <w:rsid w:val="00C60522"/>
    <w:rsid w:val="00C607ED"/>
    <w:rsid w:val="00C60C1C"/>
    <w:rsid w:val="00C60D94"/>
    <w:rsid w:val="00C6106D"/>
    <w:rsid w:val="00C61474"/>
    <w:rsid w:val="00C61588"/>
    <w:rsid w:val="00C615A3"/>
    <w:rsid w:val="00C618AF"/>
    <w:rsid w:val="00C618C1"/>
    <w:rsid w:val="00C61FC8"/>
    <w:rsid w:val="00C62276"/>
    <w:rsid w:val="00C62365"/>
    <w:rsid w:val="00C625AB"/>
    <w:rsid w:val="00C62655"/>
    <w:rsid w:val="00C626C2"/>
    <w:rsid w:val="00C628A3"/>
    <w:rsid w:val="00C628E3"/>
    <w:rsid w:val="00C62E92"/>
    <w:rsid w:val="00C62F34"/>
    <w:rsid w:val="00C630CD"/>
    <w:rsid w:val="00C63A6E"/>
    <w:rsid w:val="00C63C74"/>
    <w:rsid w:val="00C63DF7"/>
    <w:rsid w:val="00C63E40"/>
    <w:rsid w:val="00C640E4"/>
    <w:rsid w:val="00C64493"/>
    <w:rsid w:val="00C6470D"/>
    <w:rsid w:val="00C64A76"/>
    <w:rsid w:val="00C64BF3"/>
    <w:rsid w:val="00C65524"/>
    <w:rsid w:val="00C65B38"/>
    <w:rsid w:val="00C65BFE"/>
    <w:rsid w:val="00C65D38"/>
    <w:rsid w:val="00C65FFD"/>
    <w:rsid w:val="00C66612"/>
    <w:rsid w:val="00C6684A"/>
    <w:rsid w:val="00C669A2"/>
    <w:rsid w:val="00C673D3"/>
    <w:rsid w:val="00C6756B"/>
    <w:rsid w:val="00C67939"/>
    <w:rsid w:val="00C67941"/>
    <w:rsid w:val="00C67A6E"/>
    <w:rsid w:val="00C67B65"/>
    <w:rsid w:val="00C67D2D"/>
    <w:rsid w:val="00C700C6"/>
    <w:rsid w:val="00C700EB"/>
    <w:rsid w:val="00C7025E"/>
    <w:rsid w:val="00C705F5"/>
    <w:rsid w:val="00C70AD1"/>
    <w:rsid w:val="00C71018"/>
    <w:rsid w:val="00C7108B"/>
    <w:rsid w:val="00C710E1"/>
    <w:rsid w:val="00C71302"/>
    <w:rsid w:val="00C713A0"/>
    <w:rsid w:val="00C71625"/>
    <w:rsid w:val="00C71825"/>
    <w:rsid w:val="00C71881"/>
    <w:rsid w:val="00C71E39"/>
    <w:rsid w:val="00C71FE9"/>
    <w:rsid w:val="00C72132"/>
    <w:rsid w:val="00C72723"/>
    <w:rsid w:val="00C72725"/>
    <w:rsid w:val="00C7277D"/>
    <w:rsid w:val="00C72869"/>
    <w:rsid w:val="00C72BC6"/>
    <w:rsid w:val="00C72E87"/>
    <w:rsid w:val="00C72FB0"/>
    <w:rsid w:val="00C730C0"/>
    <w:rsid w:val="00C730D8"/>
    <w:rsid w:val="00C730EB"/>
    <w:rsid w:val="00C733C0"/>
    <w:rsid w:val="00C733F7"/>
    <w:rsid w:val="00C7343F"/>
    <w:rsid w:val="00C73661"/>
    <w:rsid w:val="00C73B34"/>
    <w:rsid w:val="00C73C05"/>
    <w:rsid w:val="00C73C62"/>
    <w:rsid w:val="00C73E0A"/>
    <w:rsid w:val="00C740A7"/>
    <w:rsid w:val="00C746E7"/>
    <w:rsid w:val="00C749E1"/>
    <w:rsid w:val="00C74A5C"/>
    <w:rsid w:val="00C74DEC"/>
    <w:rsid w:val="00C7532E"/>
    <w:rsid w:val="00C753F4"/>
    <w:rsid w:val="00C76000"/>
    <w:rsid w:val="00C767C6"/>
    <w:rsid w:val="00C7693D"/>
    <w:rsid w:val="00C76CC7"/>
    <w:rsid w:val="00C771D2"/>
    <w:rsid w:val="00C7735E"/>
    <w:rsid w:val="00C776A3"/>
    <w:rsid w:val="00C77785"/>
    <w:rsid w:val="00C77D7A"/>
    <w:rsid w:val="00C801D3"/>
    <w:rsid w:val="00C802F6"/>
    <w:rsid w:val="00C80533"/>
    <w:rsid w:val="00C80B70"/>
    <w:rsid w:val="00C80D43"/>
    <w:rsid w:val="00C814E2"/>
    <w:rsid w:val="00C81974"/>
    <w:rsid w:val="00C81E85"/>
    <w:rsid w:val="00C81F7B"/>
    <w:rsid w:val="00C820D8"/>
    <w:rsid w:val="00C820F8"/>
    <w:rsid w:val="00C8219D"/>
    <w:rsid w:val="00C823DA"/>
    <w:rsid w:val="00C824B3"/>
    <w:rsid w:val="00C827B9"/>
    <w:rsid w:val="00C82965"/>
    <w:rsid w:val="00C82B30"/>
    <w:rsid w:val="00C82B3E"/>
    <w:rsid w:val="00C82CE4"/>
    <w:rsid w:val="00C82D59"/>
    <w:rsid w:val="00C82DDA"/>
    <w:rsid w:val="00C82F49"/>
    <w:rsid w:val="00C833AC"/>
    <w:rsid w:val="00C83411"/>
    <w:rsid w:val="00C8350E"/>
    <w:rsid w:val="00C83663"/>
    <w:rsid w:val="00C83B0C"/>
    <w:rsid w:val="00C83E33"/>
    <w:rsid w:val="00C840FB"/>
    <w:rsid w:val="00C84AC1"/>
    <w:rsid w:val="00C84CCE"/>
    <w:rsid w:val="00C84DBB"/>
    <w:rsid w:val="00C84DD1"/>
    <w:rsid w:val="00C84EA3"/>
    <w:rsid w:val="00C851F1"/>
    <w:rsid w:val="00C8521A"/>
    <w:rsid w:val="00C85446"/>
    <w:rsid w:val="00C85756"/>
    <w:rsid w:val="00C8575D"/>
    <w:rsid w:val="00C8575E"/>
    <w:rsid w:val="00C85828"/>
    <w:rsid w:val="00C8584C"/>
    <w:rsid w:val="00C859DE"/>
    <w:rsid w:val="00C85A00"/>
    <w:rsid w:val="00C860DE"/>
    <w:rsid w:val="00C86238"/>
    <w:rsid w:val="00C8682F"/>
    <w:rsid w:val="00C86CE3"/>
    <w:rsid w:val="00C87CAF"/>
    <w:rsid w:val="00C87D67"/>
    <w:rsid w:val="00C87EEE"/>
    <w:rsid w:val="00C902FA"/>
    <w:rsid w:val="00C90573"/>
    <w:rsid w:val="00C90586"/>
    <w:rsid w:val="00C90687"/>
    <w:rsid w:val="00C907AD"/>
    <w:rsid w:val="00C90D3F"/>
    <w:rsid w:val="00C90F62"/>
    <w:rsid w:val="00C90FC2"/>
    <w:rsid w:val="00C90FCE"/>
    <w:rsid w:val="00C91308"/>
    <w:rsid w:val="00C9147E"/>
    <w:rsid w:val="00C9169B"/>
    <w:rsid w:val="00C916EA"/>
    <w:rsid w:val="00C91B1B"/>
    <w:rsid w:val="00C91F46"/>
    <w:rsid w:val="00C9257C"/>
    <w:rsid w:val="00C92699"/>
    <w:rsid w:val="00C9278C"/>
    <w:rsid w:val="00C927BF"/>
    <w:rsid w:val="00C93117"/>
    <w:rsid w:val="00C932D7"/>
    <w:rsid w:val="00C932E3"/>
    <w:rsid w:val="00C93370"/>
    <w:rsid w:val="00C935B8"/>
    <w:rsid w:val="00C93630"/>
    <w:rsid w:val="00C93A8B"/>
    <w:rsid w:val="00C93BA4"/>
    <w:rsid w:val="00C93CED"/>
    <w:rsid w:val="00C93DA4"/>
    <w:rsid w:val="00C941A1"/>
    <w:rsid w:val="00C943DF"/>
    <w:rsid w:val="00C94493"/>
    <w:rsid w:val="00C94525"/>
    <w:rsid w:val="00C9489C"/>
    <w:rsid w:val="00C94930"/>
    <w:rsid w:val="00C94960"/>
    <w:rsid w:val="00C94A54"/>
    <w:rsid w:val="00C94A6F"/>
    <w:rsid w:val="00C94A93"/>
    <w:rsid w:val="00C95055"/>
    <w:rsid w:val="00C951AA"/>
    <w:rsid w:val="00C95378"/>
    <w:rsid w:val="00C95619"/>
    <w:rsid w:val="00C95643"/>
    <w:rsid w:val="00C9571A"/>
    <w:rsid w:val="00C9575E"/>
    <w:rsid w:val="00C95814"/>
    <w:rsid w:val="00C95B14"/>
    <w:rsid w:val="00C95C48"/>
    <w:rsid w:val="00C95C87"/>
    <w:rsid w:val="00C95FA7"/>
    <w:rsid w:val="00C95FBF"/>
    <w:rsid w:val="00C960E8"/>
    <w:rsid w:val="00C963A2"/>
    <w:rsid w:val="00C96550"/>
    <w:rsid w:val="00C967CB"/>
    <w:rsid w:val="00C96B5C"/>
    <w:rsid w:val="00C96CA9"/>
    <w:rsid w:val="00C96E8F"/>
    <w:rsid w:val="00C9701A"/>
    <w:rsid w:val="00C97215"/>
    <w:rsid w:val="00C974C0"/>
    <w:rsid w:val="00C97532"/>
    <w:rsid w:val="00C9777D"/>
    <w:rsid w:val="00C97887"/>
    <w:rsid w:val="00C979A4"/>
    <w:rsid w:val="00C97A05"/>
    <w:rsid w:val="00C97B12"/>
    <w:rsid w:val="00C97F12"/>
    <w:rsid w:val="00C97F16"/>
    <w:rsid w:val="00CA0024"/>
    <w:rsid w:val="00CA0090"/>
    <w:rsid w:val="00CA04BB"/>
    <w:rsid w:val="00CA06E3"/>
    <w:rsid w:val="00CA074E"/>
    <w:rsid w:val="00CA0853"/>
    <w:rsid w:val="00CA0A4B"/>
    <w:rsid w:val="00CA0B13"/>
    <w:rsid w:val="00CA0B85"/>
    <w:rsid w:val="00CA0C7B"/>
    <w:rsid w:val="00CA0DF4"/>
    <w:rsid w:val="00CA10EF"/>
    <w:rsid w:val="00CA1421"/>
    <w:rsid w:val="00CA1577"/>
    <w:rsid w:val="00CA1B68"/>
    <w:rsid w:val="00CA1CAA"/>
    <w:rsid w:val="00CA1EBB"/>
    <w:rsid w:val="00CA2091"/>
    <w:rsid w:val="00CA2475"/>
    <w:rsid w:val="00CA24C7"/>
    <w:rsid w:val="00CA2718"/>
    <w:rsid w:val="00CA2787"/>
    <w:rsid w:val="00CA2876"/>
    <w:rsid w:val="00CA28CB"/>
    <w:rsid w:val="00CA31A1"/>
    <w:rsid w:val="00CA3340"/>
    <w:rsid w:val="00CA35D5"/>
    <w:rsid w:val="00CA36D8"/>
    <w:rsid w:val="00CA37C9"/>
    <w:rsid w:val="00CA432B"/>
    <w:rsid w:val="00CA43D0"/>
    <w:rsid w:val="00CA4549"/>
    <w:rsid w:val="00CA4CE5"/>
    <w:rsid w:val="00CA4F60"/>
    <w:rsid w:val="00CA524A"/>
    <w:rsid w:val="00CA5420"/>
    <w:rsid w:val="00CA54E1"/>
    <w:rsid w:val="00CA589A"/>
    <w:rsid w:val="00CA5C6D"/>
    <w:rsid w:val="00CA5D3A"/>
    <w:rsid w:val="00CA5F1F"/>
    <w:rsid w:val="00CA63B4"/>
    <w:rsid w:val="00CA6792"/>
    <w:rsid w:val="00CA7465"/>
    <w:rsid w:val="00CA75EE"/>
    <w:rsid w:val="00CA79D4"/>
    <w:rsid w:val="00CA7C37"/>
    <w:rsid w:val="00CA7C77"/>
    <w:rsid w:val="00CA7E91"/>
    <w:rsid w:val="00CA7FE1"/>
    <w:rsid w:val="00CB0151"/>
    <w:rsid w:val="00CB0371"/>
    <w:rsid w:val="00CB03A0"/>
    <w:rsid w:val="00CB0437"/>
    <w:rsid w:val="00CB0556"/>
    <w:rsid w:val="00CB073D"/>
    <w:rsid w:val="00CB0BB1"/>
    <w:rsid w:val="00CB0C6E"/>
    <w:rsid w:val="00CB0CC9"/>
    <w:rsid w:val="00CB105D"/>
    <w:rsid w:val="00CB10FC"/>
    <w:rsid w:val="00CB1116"/>
    <w:rsid w:val="00CB1485"/>
    <w:rsid w:val="00CB1AD1"/>
    <w:rsid w:val="00CB1BAC"/>
    <w:rsid w:val="00CB1E42"/>
    <w:rsid w:val="00CB2015"/>
    <w:rsid w:val="00CB25EB"/>
    <w:rsid w:val="00CB262C"/>
    <w:rsid w:val="00CB2AE3"/>
    <w:rsid w:val="00CB2BC8"/>
    <w:rsid w:val="00CB2DC9"/>
    <w:rsid w:val="00CB2F5A"/>
    <w:rsid w:val="00CB3109"/>
    <w:rsid w:val="00CB332B"/>
    <w:rsid w:val="00CB3487"/>
    <w:rsid w:val="00CB34E1"/>
    <w:rsid w:val="00CB36EB"/>
    <w:rsid w:val="00CB397A"/>
    <w:rsid w:val="00CB3BAF"/>
    <w:rsid w:val="00CB3D57"/>
    <w:rsid w:val="00CB4093"/>
    <w:rsid w:val="00CB4100"/>
    <w:rsid w:val="00CB4358"/>
    <w:rsid w:val="00CB48B0"/>
    <w:rsid w:val="00CB4DE7"/>
    <w:rsid w:val="00CB4EEB"/>
    <w:rsid w:val="00CB506C"/>
    <w:rsid w:val="00CB55F2"/>
    <w:rsid w:val="00CB56AE"/>
    <w:rsid w:val="00CB589D"/>
    <w:rsid w:val="00CB5A2D"/>
    <w:rsid w:val="00CB610F"/>
    <w:rsid w:val="00CB6368"/>
    <w:rsid w:val="00CB64B8"/>
    <w:rsid w:val="00CB66D0"/>
    <w:rsid w:val="00CB672C"/>
    <w:rsid w:val="00CB679A"/>
    <w:rsid w:val="00CB6B50"/>
    <w:rsid w:val="00CB6BFC"/>
    <w:rsid w:val="00CB6F32"/>
    <w:rsid w:val="00CB70CA"/>
    <w:rsid w:val="00CB70D9"/>
    <w:rsid w:val="00CB71F8"/>
    <w:rsid w:val="00CB77DD"/>
    <w:rsid w:val="00CB7858"/>
    <w:rsid w:val="00CB7E54"/>
    <w:rsid w:val="00CB7F38"/>
    <w:rsid w:val="00CC0023"/>
    <w:rsid w:val="00CC0875"/>
    <w:rsid w:val="00CC0AE3"/>
    <w:rsid w:val="00CC1005"/>
    <w:rsid w:val="00CC1299"/>
    <w:rsid w:val="00CC162D"/>
    <w:rsid w:val="00CC168E"/>
    <w:rsid w:val="00CC1CAB"/>
    <w:rsid w:val="00CC1EA9"/>
    <w:rsid w:val="00CC246D"/>
    <w:rsid w:val="00CC270A"/>
    <w:rsid w:val="00CC2D87"/>
    <w:rsid w:val="00CC2F8A"/>
    <w:rsid w:val="00CC3273"/>
    <w:rsid w:val="00CC385E"/>
    <w:rsid w:val="00CC3C66"/>
    <w:rsid w:val="00CC3DE5"/>
    <w:rsid w:val="00CC3FAF"/>
    <w:rsid w:val="00CC406E"/>
    <w:rsid w:val="00CC42E6"/>
    <w:rsid w:val="00CC49A7"/>
    <w:rsid w:val="00CC4D2A"/>
    <w:rsid w:val="00CC4EEB"/>
    <w:rsid w:val="00CC5550"/>
    <w:rsid w:val="00CC597A"/>
    <w:rsid w:val="00CC5D84"/>
    <w:rsid w:val="00CC625C"/>
    <w:rsid w:val="00CC6392"/>
    <w:rsid w:val="00CC642E"/>
    <w:rsid w:val="00CC6474"/>
    <w:rsid w:val="00CC659E"/>
    <w:rsid w:val="00CC676B"/>
    <w:rsid w:val="00CC6C56"/>
    <w:rsid w:val="00CC6D61"/>
    <w:rsid w:val="00CC6F2F"/>
    <w:rsid w:val="00CC704A"/>
    <w:rsid w:val="00CC717C"/>
    <w:rsid w:val="00CC729F"/>
    <w:rsid w:val="00CC7459"/>
    <w:rsid w:val="00CC746D"/>
    <w:rsid w:val="00CC7501"/>
    <w:rsid w:val="00CC7815"/>
    <w:rsid w:val="00CC7B61"/>
    <w:rsid w:val="00CC7F3E"/>
    <w:rsid w:val="00CD0155"/>
    <w:rsid w:val="00CD03AA"/>
    <w:rsid w:val="00CD05CC"/>
    <w:rsid w:val="00CD0712"/>
    <w:rsid w:val="00CD0A86"/>
    <w:rsid w:val="00CD0F8E"/>
    <w:rsid w:val="00CD11DF"/>
    <w:rsid w:val="00CD12EA"/>
    <w:rsid w:val="00CD16BA"/>
    <w:rsid w:val="00CD1899"/>
    <w:rsid w:val="00CD1AD2"/>
    <w:rsid w:val="00CD1F5D"/>
    <w:rsid w:val="00CD200A"/>
    <w:rsid w:val="00CD21CF"/>
    <w:rsid w:val="00CD2399"/>
    <w:rsid w:val="00CD24F0"/>
    <w:rsid w:val="00CD258A"/>
    <w:rsid w:val="00CD28D9"/>
    <w:rsid w:val="00CD296A"/>
    <w:rsid w:val="00CD308B"/>
    <w:rsid w:val="00CD3197"/>
    <w:rsid w:val="00CD33A4"/>
    <w:rsid w:val="00CD33AF"/>
    <w:rsid w:val="00CD34CF"/>
    <w:rsid w:val="00CD3728"/>
    <w:rsid w:val="00CD374F"/>
    <w:rsid w:val="00CD39CD"/>
    <w:rsid w:val="00CD401D"/>
    <w:rsid w:val="00CD4028"/>
    <w:rsid w:val="00CD42A6"/>
    <w:rsid w:val="00CD450B"/>
    <w:rsid w:val="00CD4E53"/>
    <w:rsid w:val="00CD4FE4"/>
    <w:rsid w:val="00CD51CD"/>
    <w:rsid w:val="00CD569A"/>
    <w:rsid w:val="00CD5850"/>
    <w:rsid w:val="00CD59D8"/>
    <w:rsid w:val="00CD59E2"/>
    <w:rsid w:val="00CD5E29"/>
    <w:rsid w:val="00CD6115"/>
    <w:rsid w:val="00CD63A7"/>
    <w:rsid w:val="00CD6772"/>
    <w:rsid w:val="00CD68DA"/>
    <w:rsid w:val="00CD717C"/>
    <w:rsid w:val="00CD78EC"/>
    <w:rsid w:val="00CD7B11"/>
    <w:rsid w:val="00CD7DE0"/>
    <w:rsid w:val="00CD7EA9"/>
    <w:rsid w:val="00CD7F4F"/>
    <w:rsid w:val="00CD7F59"/>
    <w:rsid w:val="00CE0398"/>
    <w:rsid w:val="00CE0C6F"/>
    <w:rsid w:val="00CE1349"/>
    <w:rsid w:val="00CE140A"/>
    <w:rsid w:val="00CE151B"/>
    <w:rsid w:val="00CE174B"/>
    <w:rsid w:val="00CE1989"/>
    <w:rsid w:val="00CE1CA9"/>
    <w:rsid w:val="00CE2401"/>
    <w:rsid w:val="00CE2407"/>
    <w:rsid w:val="00CE2770"/>
    <w:rsid w:val="00CE2845"/>
    <w:rsid w:val="00CE2C74"/>
    <w:rsid w:val="00CE2D35"/>
    <w:rsid w:val="00CE2F83"/>
    <w:rsid w:val="00CE3190"/>
    <w:rsid w:val="00CE32AB"/>
    <w:rsid w:val="00CE34E0"/>
    <w:rsid w:val="00CE3539"/>
    <w:rsid w:val="00CE38CA"/>
    <w:rsid w:val="00CE3B10"/>
    <w:rsid w:val="00CE3C9D"/>
    <w:rsid w:val="00CE3E0F"/>
    <w:rsid w:val="00CE4051"/>
    <w:rsid w:val="00CE4090"/>
    <w:rsid w:val="00CE41A6"/>
    <w:rsid w:val="00CE46AD"/>
    <w:rsid w:val="00CE46BF"/>
    <w:rsid w:val="00CE4A0B"/>
    <w:rsid w:val="00CE4A1A"/>
    <w:rsid w:val="00CE5133"/>
    <w:rsid w:val="00CE54F9"/>
    <w:rsid w:val="00CE58EC"/>
    <w:rsid w:val="00CE5910"/>
    <w:rsid w:val="00CE5B2E"/>
    <w:rsid w:val="00CE5D5A"/>
    <w:rsid w:val="00CE5EF1"/>
    <w:rsid w:val="00CE679A"/>
    <w:rsid w:val="00CE679C"/>
    <w:rsid w:val="00CE6ED8"/>
    <w:rsid w:val="00CE7253"/>
    <w:rsid w:val="00CE72CA"/>
    <w:rsid w:val="00CE760D"/>
    <w:rsid w:val="00CE7A81"/>
    <w:rsid w:val="00CE7A9F"/>
    <w:rsid w:val="00CE7B92"/>
    <w:rsid w:val="00CE7E8F"/>
    <w:rsid w:val="00CE7F2C"/>
    <w:rsid w:val="00CE7F5D"/>
    <w:rsid w:val="00CF0450"/>
    <w:rsid w:val="00CF0590"/>
    <w:rsid w:val="00CF06C5"/>
    <w:rsid w:val="00CF0744"/>
    <w:rsid w:val="00CF083D"/>
    <w:rsid w:val="00CF09D2"/>
    <w:rsid w:val="00CF0C2E"/>
    <w:rsid w:val="00CF0E00"/>
    <w:rsid w:val="00CF0E7D"/>
    <w:rsid w:val="00CF0F86"/>
    <w:rsid w:val="00CF113D"/>
    <w:rsid w:val="00CF1294"/>
    <w:rsid w:val="00CF16E9"/>
    <w:rsid w:val="00CF1965"/>
    <w:rsid w:val="00CF1B76"/>
    <w:rsid w:val="00CF210C"/>
    <w:rsid w:val="00CF2842"/>
    <w:rsid w:val="00CF29D9"/>
    <w:rsid w:val="00CF2AA2"/>
    <w:rsid w:val="00CF2FD7"/>
    <w:rsid w:val="00CF2FE0"/>
    <w:rsid w:val="00CF3276"/>
    <w:rsid w:val="00CF3298"/>
    <w:rsid w:val="00CF374D"/>
    <w:rsid w:val="00CF37C1"/>
    <w:rsid w:val="00CF3A6A"/>
    <w:rsid w:val="00CF3C3C"/>
    <w:rsid w:val="00CF3C82"/>
    <w:rsid w:val="00CF3D48"/>
    <w:rsid w:val="00CF3E9E"/>
    <w:rsid w:val="00CF41F1"/>
    <w:rsid w:val="00CF4221"/>
    <w:rsid w:val="00CF45C1"/>
    <w:rsid w:val="00CF4AF9"/>
    <w:rsid w:val="00CF4EA8"/>
    <w:rsid w:val="00CF5A76"/>
    <w:rsid w:val="00CF5B87"/>
    <w:rsid w:val="00CF5D39"/>
    <w:rsid w:val="00CF5E71"/>
    <w:rsid w:val="00CF5F32"/>
    <w:rsid w:val="00CF6146"/>
    <w:rsid w:val="00CF63A7"/>
    <w:rsid w:val="00CF676D"/>
    <w:rsid w:val="00CF6B48"/>
    <w:rsid w:val="00CF6E2D"/>
    <w:rsid w:val="00CF6E5F"/>
    <w:rsid w:val="00CF77C0"/>
    <w:rsid w:val="00CF7944"/>
    <w:rsid w:val="00CF7E05"/>
    <w:rsid w:val="00CF7FF0"/>
    <w:rsid w:val="00D00417"/>
    <w:rsid w:val="00D00A4B"/>
    <w:rsid w:val="00D00B50"/>
    <w:rsid w:val="00D00CBB"/>
    <w:rsid w:val="00D00D26"/>
    <w:rsid w:val="00D00FDA"/>
    <w:rsid w:val="00D01018"/>
    <w:rsid w:val="00D0109B"/>
    <w:rsid w:val="00D010C4"/>
    <w:rsid w:val="00D01160"/>
    <w:rsid w:val="00D014F3"/>
    <w:rsid w:val="00D01682"/>
    <w:rsid w:val="00D018D9"/>
    <w:rsid w:val="00D01BBA"/>
    <w:rsid w:val="00D01F2D"/>
    <w:rsid w:val="00D02157"/>
    <w:rsid w:val="00D02373"/>
    <w:rsid w:val="00D02631"/>
    <w:rsid w:val="00D026F1"/>
    <w:rsid w:val="00D02A72"/>
    <w:rsid w:val="00D02A78"/>
    <w:rsid w:val="00D02B32"/>
    <w:rsid w:val="00D02BC1"/>
    <w:rsid w:val="00D02E54"/>
    <w:rsid w:val="00D02E90"/>
    <w:rsid w:val="00D03513"/>
    <w:rsid w:val="00D0371B"/>
    <w:rsid w:val="00D039A8"/>
    <w:rsid w:val="00D03FC0"/>
    <w:rsid w:val="00D03FF7"/>
    <w:rsid w:val="00D0412F"/>
    <w:rsid w:val="00D0414E"/>
    <w:rsid w:val="00D043CF"/>
    <w:rsid w:val="00D0448D"/>
    <w:rsid w:val="00D048CA"/>
    <w:rsid w:val="00D04EE0"/>
    <w:rsid w:val="00D053FC"/>
    <w:rsid w:val="00D0545E"/>
    <w:rsid w:val="00D0556B"/>
    <w:rsid w:val="00D05641"/>
    <w:rsid w:val="00D05B9B"/>
    <w:rsid w:val="00D05C67"/>
    <w:rsid w:val="00D05CD6"/>
    <w:rsid w:val="00D05E09"/>
    <w:rsid w:val="00D05F1B"/>
    <w:rsid w:val="00D06408"/>
    <w:rsid w:val="00D064B1"/>
    <w:rsid w:val="00D068AA"/>
    <w:rsid w:val="00D06BB1"/>
    <w:rsid w:val="00D06FFA"/>
    <w:rsid w:val="00D0731A"/>
    <w:rsid w:val="00D07530"/>
    <w:rsid w:val="00D07899"/>
    <w:rsid w:val="00D079E1"/>
    <w:rsid w:val="00D07AD9"/>
    <w:rsid w:val="00D07F29"/>
    <w:rsid w:val="00D10278"/>
    <w:rsid w:val="00D10381"/>
    <w:rsid w:val="00D10635"/>
    <w:rsid w:val="00D1066F"/>
    <w:rsid w:val="00D10AAB"/>
    <w:rsid w:val="00D10AB8"/>
    <w:rsid w:val="00D10ADC"/>
    <w:rsid w:val="00D10F7F"/>
    <w:rsid w:val="00D11061"/>
    <w:rsid w:val="00D11181"/>
    <w:rsid w:val="00D11357"/>
    <w:rsid w:val="00D11822"/>
    <w:rsid w:val="00D11D0F"/>
    <w:rsid w:val="00D11FCD"/>
    <w:rsid w:val="00D12464"/>
    <w:rsid w:val="00D1246D"/>
    <w:rsid w:val="00D12564"/>
    <w:rsid w:val="00D126C8"/>
    <w:rsid w:val="00D12B5B"/>
    <w:rsid w:val="00D12DA0"/>
    <w:rsid w:val="00D13235"/>
    <w:rsid w:val="00D13380"/>
    <w:rsid w:val="00D133E9"/>
    <w:rsid w:val="00D13C28"/>
    <w:rsid w:val="00D141BF"/>
    <w:rsid w:val="00D142F8"/>
    <w:rsid w:val="00D144AA"/>
    <w:rsid w:val="00D14BC5"/>
    <w:rsid w:val="00D14BD6"/>
    <w:rsid w:val="00D14C04"/>
    <w:rsid w:val="00D14C59"/>
    <w:rsid w:val="00D151E6"/>
    <w:rsid w:val="00D154EA"/>
    <w:rsid w:val="00D15620"/>
    <w:rsid w:val="00D158E5"/>
    <w:rsid w:val="00D15F40"/>
    <w:rsid w:val="00D163D5"/>
    <w:rsid w:val="00D165C5"/>
    <w:rsid w:val="00D168ED"/>
    <w:rsid w:val="00D16D1E"/>
    <w:rsid w:val="00D16D47"/>
    <w:rsid w:val="00D176CE"/>
    <w:rsid w:val="00D17C22"/>
    <w:rsid w:val="00D17F73"/>
    <w:rsid w:val="00D20063"/>
    <w:rsid w:val="00D201FF"/>
    <w:rsid w:val="00D20475"/>
    <w:rsid w:val="00D20A7A"/>
    <w:rsid w:val="00D20CA0"/>
    <w:rsid w:val="00D20FB4"/>
    <w:rsid w:val="00D213E8"/>
    <w:rsid w:val="00D218EC"/>
    <w:rsid w:val="00D21A5B"/>
    <w:rsid w:val="00D21AE8"/>
    <w:rsid w:val="00D21C6D"/>
    <w:rsid w:val="00D21CDE"/>
    <w:rsid w:val="00D21D0E"/>
    <w:rsid w:val="00D21EBB"/>
    <w:rsid w:val="00D22343"/>
    <w:rsid w:val="00D22360"/>
    <w:rsid w:val="00D22450"/>
    <w:rsid w:val="00D2248B"/>
    <w:rsid w:val="00D224B7"/>
    <w:rsid w:val="00D227BB"/>
    <w:rsid w:val="00D22887"/>
    <w:rsid w:val="00D22AFC"/>
    <w:rsid w:val="00D22C3F"/>
    <w:rsid w:val="00D22E8B"/>
    <w:rsid w:val="00D2305D"/>
    <w:rsid w:val="00D230A1"/>
    <w:rsid w:val="00D230F0"/>
    <w:rsid w:val="00D234EA"/>
    <w:rsid w:val="00D23743"/>
    <w:rsid w:val="00D237EB"/>
    <w:rsid w:val="00D23803"/>
    <w:rsid w:val="00D23934"/>
    <w:rsid w:val="00D23E95"/>
    <w:rsid w:val="00D241E7"/>
    <w:rsid w:val="00D24382"/>
    <w:rsid w:val="00D244DA"/>
    <w:rsid w:val="00D2497F"/>
    <w:rsid w:val="00D249F4"/>
    <w:rsid w:val="00D24C21"/>
    <w:rsid w:val="00D251AF"/>
    <w:rsid w:val="00D25AA8"/>
    <w:rsid w:val="00D25BC8"/>
    <w:rsid w:val="00D25CEE"/>
    <w:rsid w:val="00D25EAC"/>
    <w:rsid w:val="00D25EC5"/>
    <w:rsid w:val="00D263A9"/>
    <w:rsid w:val="00D263CF"/>
    <w:rsid w:val="00D26461"/>
    <w:rsid w:val="00D2677E"/>
    <w:rsid w:val="00D26B4D"/>
    <w:rsid w:val="00D26E61"/>
    <w:rsid w:val="00D27106"/>
    <w:rsid w:val="00D2712E"/>
    <w:rsid w:val="00D271F9"/>
    <w:rsid w:val="00D2724E"/>
    <w:rsid w:val="00D27612"/>
    <w:rsid w:val="00D2766D"/>
    <w:rsid w:val="00D27A88"/>
    <w:rsid w:val="00D27AEB"/>
    <w:rsid w:val="00D27C93"/>
    <w:rsid w:val="00D27D76"/>
    <w:rsid w:val="00D27FB6"/>
    <w:rsid w:val="00D3012B"/>
    <w:rsid w:val="00D30261"/>
    <w:rsid w:val="00D3044F"/>
    <w:rsid w:val="00D30C73"/>
    <w:rsid w:val="00D30D0C"/>
    <w:rsid w:val="00D312C5"/>
    <w:rsid w:val="00D3156D"/>
    <w:rsid w:val="00D316B7"/>
    <w:rsid w:val="00D317C7"/>
    <w:rsid w:val="00D318F1"/>
    <w:rsid w:val="00D323ED"/>
    <w:rsid w:val="00D32414"/>
    <w:rsid w:val="00D32621"/>
    <w:rsid w:val="00D32665"/>
    <w:rsid w:val="00D326A7"/>
    <w:rsid w:val="00D32792"/>
    <w:rsid w:val="00D330CF"/>
    <w:rsid w:val="00D330E7"/>
    <w:rsid w:val="00D33191"/>
    <w:rsid w:val="00D33496"/>
    <w:rsid w:val="00D33C6C"/>
    <w:rsid w:val="00D33F32"/>
    <w:rsid w:val="00D34381"/>
    <w:rsid w:val="00D3438E"/>
    <w:rsid w:val="00D3457F"/>
    <w:rsid w:val="00D34D4C"/>
    <w:rsid w:val="00D34F7C"/>
    <w:rsid w:val="00D35168"/>
    <w:rsid w:val="00D352BE"/>
    <w:rsid w:val="00D3566E"/>
    <w:rsid w:val="00D356F7"/>
    <w:rsid w:val="00D35746"/>
    <w:rsid w:val="00D3575B"/>
    <w:rsid w:val="00D3579C"/>
    <w:rsid w:val="00D35F41"/>
    <w:rsid w:val="00D3603B"/>
    <w:rsid w:val="00D36120"/>
    <w:rsid w:val="00D36F4D"/>
    <w:rsid w:val="00D373A9"/>
    <w:rsid w:val="00D37621"/>
    <w:rsid w:val="00D377CD"/>
    <w:rsid w:val="00D37927"/>
    <w:rsid w:val="00D37A13"/>
    <w:rsid w:val="00D37AC8"/>
    <w:rsid w:val="00D37E95"/>
    <w:rsid w:val="00D402E1"/>
    <w:rsid w:val="00D40467"/>
    <w:rsid w:val="00D40772"/>
    <w:rsid w:val="00D40A49"/>
    <w:rsid w:val="00D4187C"/>
    <w:rsid w:val="00D419AE"/>
    <w:rsid w:val="00D41C21"/>
    <w:rsid w:val="00D41E73"/>
    <w:rsid w:val="00D42086"/>
    <w:rsid w:val="00D42168"/>
    <w:rsid w:val="00D42294"/>
    <w:rsid w:val="00D424FE"/>
    <w:rsid w:val="00D42511"/>
    <w:rsid w:val="00D4261F"/>
    <w:rsid w:val="00D42639"/>
    <w:rsid w:val="00D42715"/>
    <w:rsid w:val="00D429DF"/>
    <w:rsid w:val="00D42BC1"/>
    <w:rsid w:val="00D42CDB"/>
    <w:rsid w:val="00D42F28"/>
    <w:rsid w:val="00D433BF"/>
    <w:rsid w:val="00D43944"/>
    <w:rsid w:val="00D43B44"/>
    <w:rsid w:val="00D43C06"/>
    <w:rsid w:val="00D43CDF"/>
    <w:rsid w:val="00D44002"/>
    <w:rsid w:val="00D4460D"/>
    <w:rsid w:val="00D44991"/>
    <w:rsid w:val="00D44A6D"/>
    <w:rsid w:val="00D44D17"/>
    <w:rsid w:val="00D44DC5"/>
    <w:rsid w:val="00D44E5E"/>
    <w:rsid w:val="00D44F66"/>
    <w:rsid w:val="00D45668"/>
    <w:rsid w:val="00D4576C"/>
    <w:rsid w:val="00D45873"/>
    <w:rsid w:val="00D4599F"/>
    <w:rsid w:val="00D45A5F"/>
    <w:rsid w:val="00D45C8E"/>
    <w:rsid w:val="00D45CCB"/>
    <w:rsid w:val="00D45D08"/>
    <w:rsid w:val="00D460A7"/>
    <w:rsid w:val="00D46274"/>
    <w:rsid w:val="00D4640B"/>
    <w:rsid w:val="00D46781"/>
    <w:rsid w:val="00D46823"/>
    <w:rsid w:val="00D46BE3"/>
    <w:rsid w:val="00D46EE9"/>
    <w:rsid w:val="00D46EFC"/>
    <w:rsid w:val="00D47478"/>
    <w:rsid w:val="00D4752A"/>
    <w:rsid w:val="00D47631"/>
    <w:rsid w:val="00D476CE"/>
    <w:rsid w:val="00D4791A"/>
    <w:rsid w:val="00D4796F"/>
    <w:rsid w:val="00D47A6C"/>
    <w:rsid w:val="00D47BD7"/>
    <w:rsid w:val="00D47EE1"/>
    <w:rsid w:val="00D50026"/>
    <w:rsid w:val="00D50071"/>
    <w:rsid w:val="00D500C1"/>
    <w:rsid w:val="00D50144"/>
    <w:rsid w:val="00D502E4"/>
    <w:rsid w:val="00D50633"/>
    <w:rsid w:val="00D50647"/>
    <w:rsid w:val="00D506F5"/>
    <w:rsid w:val="00D508AF"/>
    <w:rsid w:val="00D50EB5"/>
    <w:rsid w:val="00D511CA"/>
    <w:rsid w:val="00D5125C"/>
    <w:rsid w:val="00D51282"/>
    <w:rsid w:val="00D5129F"/>
    <w:rsid w:val="00D5138C"/>
    <w:rsid w:val="00D519CF"/>
    <w:rsid w:val="00D51A60"/>
    <w:rsid w:val="00D51C02"/>
    <w:rsid w:val="00D51C9C"/>
    <w:rsid w:val="00D51F83"/>
    <w:rsid w:val="00D51F87"/>
    <w:rsid w:val="00D5207D"/>
    <w:rsid w:val="00D524B4"/>
    <w:rsid w:val="00D524B8"/>
    <w:rsid w:val="00D52915"/>
    <w:rsid w:val="00D52AB1"/>
    <w:rsid w:val="00D52E5C"/>
    <w:rsid w:val="00D531E9"/>
    <w:rsid w:val="00D53375"/>
    <w:rsid w:val="00D535B7"/>
    <w:rsid w:val="00D5387F"/>
    <w:rsid w:val="00D53A1A"/>
    <w:rsid w:val="00D53ADE"/>
    <w:rsid w:val="00D53F8C"/>
    <w:rsid w:val="00D54531"/>
    <w:rsid w:val="00D54631"/>
    <w:rsid w:val="00D54722"/>
    <w:rsid w:val="00D54937"/>
    <w:rsid w:val="00D54A77"/>
    <w:rsid w:val="00D54E92"/>
    <w:rsid w:val="00D55247"/>
    <w:rsid w:val="00D55401"/>
    <w:rsid w:val="00D55842"/>
    <w:rsid w:val="00D5599A"/>
    <w:rsid w:val="00D55FD0"/>
    <w:rsid w:val="00D5610F"/>
    <w:rsid w:val="00D56806"/>
    <w:rsid w:val="00D568A8"/>
    <w:rsid w:val="00D56918"/>
    <w:rsid w:val="00D56D97"/>
    <w:rsid w:val="00D56E84"/>
    <w:rsid w:val="00D56E98"/>
    <w:rsid w:val="00D5724C"/>
    <w:rsid w:val="00D57312"/>
    <w:rsid w:val="00D578A9"/>
    <w:rsid w:val="00D57AC8"/>
    <w:rsid w:val="00D57C3F"/>
    <w:rsid w:val="00D6016B"/>
    <w:rsid w:val="00D6039F"/>
    <w:rsid w:val="00D60437"/>
    <w:rsid w:val="00D60605"/>
    <w:rsid w:val="00D60655"/>
    <w:rsid w:val="00D6073D"/>
    <w:rsid w:val="00D60813"/>
    <w:rsid w:val="00D60903"/>
    <w:rsid w:val="00D60BB6"/>
    <w:rsid w:val="00D60CAB"/>
    <w:rsid w:val="00D610F9"/>
    <w:rsid w:val="00D61752"/>
    <w:rsid w:val="00D6179B"/>
    <w:rsid w:val="00D6294C"/>
    <w:rsid w:val="00D62B31"/>
    <w:rsid w:val="00D630D7"/>
    <w:rsid w:val="00D632BA"/>
    <w:rsid w:val="00D63301"/>
    <w:rsid w:val="00D64007"/>
    <w:rsid w:val="00D640A5"/>
    <w:rsid w:val="00D640F2"/>
    <w:rsid w:val="00D64148"/>
    <w:rsid w:val="00D64202"/>
    <w:rsid w:val="00D64260"/>
    <w:rsid w:val="00D6458A"/>
    <w:rsid w:val="00D649E1"/>
    <w:rsid w:val="00D64AEE"/>
    <w:rsid w:val="00D655DD"/>
    <w:rsid w:val="00D65654"/>
    <w:rsid w:val="00D65833"/>
    <w:rsid w:val="00D65919"/>
    <w:rsid w:val="00D65BFB"/>
    <w:rsid w:val="00D65E20"/>
    <w:rsid w:val="00D65E68"/>
    <w:rsid w:val="00D660E9"/>
    <w:rsid w:val="00D662F4"/>
    <w:rsid w:val="00D66684"/>
    <w:rsid w:val="00D667DE"/>
    <w:rsid w:val="00D66D01"/>
    <w:rsid w:val="00D6759F"/>
    <w:rsid w:val="00D67662"/>
    <w:rsid w:val="00D6789C"/>
    <w:rsid w:val="00D67D03"/>
    <w:rsid w:val="00D703D1"/>
    <w:rsid w:val="00D70448"/>
    <w:rsid w:val="00D7049E"/>
    <w:rsid w:val="00D70990"/>
    <w:rsid w:val="00D70C2A"/>
    <w:rsid w:val="00D70D44"/>
    <w:rsid w:val="00D70E4D"/>
    <w:rsid w:val="00D715E6"/>
    <w:rsid w:val="00D718D4"/>
    <w:rsid w:val="00D71B90"/>
    <w:rsid w:val="00D71CC8"/>
    <w:rsid w:val="00D71E12"/>
    <w:rsid w:val="00D7200D"/>
    <w:rsid w:val="00D721A5"/>
    <w:rsid w:val="00D723B3"/>
    <w:rsid w:val="00D72432"/>
    <w:rsid w:val="00D72680"/>
    <w:rsid w:val="00D727D7"/>
    <w:rsid w:val="00D72DE7"/>
    <w:rsid w:val="00D730BB"/>
    <w:rsid w:val="00D731BD"/>
    <w:rsid w:val="00D7347B"/>
    <w:rsid w:val="00D73693"/>
    <w:rsid w:val="00D73AA9"/>
    <w:rsid w:val="00D73C7C"/>
    <w:rsid w:val="00D73D1B"/>
    <w:rsid w:val="00D73FF1"/>
    <w:rsid w:val="00D73FF5"/>
    <w:rsid w:val="00D7430C"/>
    <w:rsid w:val="00D74C4E"/>
    <w:rsid w:val="00D75339"/>
    <w:rsid w:val="00D755EF"/>
    <w:rsid w:val="00D75954"/>
    <w:rsid w:val="00D7616D"/>
    <w:rsid w:val="00D765A7"/>
    <w:rsid w:val="00D76647"/>
    <w:rsid w:val="00D76991"/>
    <w:rsid w:val="00D769B6"/>
    <w:rsid w:val="00D76E0B"/>
    <w:rsid w:val="00D77740"/>
    <w:rsid w:val="00D777C0"/>
    <w:rsid w:val="00D77903"/>
    <w:rsid w:val="00D77A61"/>
    <w:rsid w:val="00D77C13"/>
    <w:rsid w:val="00D77E22"/>
    <w:rsid w:val="00D77EED"/>
    <w:rsid w:val="00D77FBA"/>
    <w:rsid w:val="00D800A3"/>
    <w:rsid w:val="00D8031F"/>
    <w:rsid w:val="00D806D8"/>
    <w:rsid w:val="00D80B5C"/>
    <w:rsid w:val="00D810A9"/>
    <w:rsid w:val="00D81384"/>
    <w:rsid w:val="00D814FD"/>
    <w:rsid w:val="00D81582"/>
    <w:rsid w:val="00D826EE"/>
    <w:rsid w:val="00D82AEB"/>
    <w:rsid w:val="00D831F7"/>
    <w:rsid w:val="00D832D0"/>
    <w:rsid w:val="00D832E4"/>
    <w:rsid w:val="00D83320"/>
    <w:rsid w:val="00D838CC"/>
    <w:rsid w:val="00D83919"/>
    <w:rsid w:val="00D83951"/>
    <w:rsid w:val="00D83B3E"/>
    <w:rsid w:val="00D83C3E"/>
    <w:rsid w:val="00D84108"/>
    <w:rsid w:val="00D8418E"/>
    <w:rsid w:val="00D8433D"/>
    <w:rsid w:val="00D843DF"/>
    <w:rsid w:val="00D84765"/>
    <w:rsid w:val="00D84BDE"/>
    <w:rsid w:val="00D84FF6"/>
    <w:rsid w:val="00D8509B"/>
    <w:rsid w:val="00D850A5"/>
    <w:rsid w:val="00D85949"/>
    <w:rsid w:val="00D85A99"/>
    <w:rsid w:val="00D85C5B"/>
    <w:rsid w:val="00D85FEF"/>
    <w:rsid w:val="00D864D9"/>
    <w:rsid w:val="00D8660D"/>
    <w:rsid w:val="00D869FC"/>
    <w:rsid w:val="00D86BCA"/>
    <w:rsid w:val="00D86BDD"/>
    <w:rsid w:val="00D86C4A"/>
    <w:rsid w:val="00D86D0E"/>
    <w:rsid w:val="00D8722C"/>
    <w:rsid w:val="00D87465"/>
    <w:rsid w:val="00D8754E"/>
    <w:rsid w:val="00D877CB"/>
    <w:rsid w:val="00D87A4B"/>
    <w:rsid w:val="00D87FED"/>
    <w:rsid w:val="00D90154"/>
    <w:rsid w:val="00D90396"/>
    <w:rsid w:val="00D90397"/>
    <w:rsid w:val="00D9066E"/>
    <w:rsid w:val="00D90690"/>
    <w:rsid w:val="00D90C73"/>
    <w:rsid w:val="00D90E5D"/>
    <w:rsid w:val="00D90F83"/>
    <w:rsid w:val="00D91059"/>
    <w:rsid w:val="00D9123A"/>
    <w:rsid w:val="00D91611"/>
    <w:rsid w:val="00D91820"/>
    <w:rsid w:val="00D91885"/>
    <w:rsid w:val="00D91A2A"/>
    <w:rsid w:val="00D91C1B"/>
    <w:rsid w:val="00D91CFF"/>
    <w:rsid w:val="00D91F1D"/>
    <w:rsid w:val="00D92025"/>
    <w:rsid w:val="00D92086"/>
    <w:rsid w:val="00D9210A"/>
    <w:rsid w:val="00D922E4"/>
    <w:rsid w:val="00D924E7"/>
    <w:rsid w:val="00D925A2"/>
    <w:rsid w:val="00D92930"/>
    <w:rsid w:val="00D931D7"/>
    <w:rsid w:val="00D934FC"/>
    <w:rsid w:val="00D935EE"/>
    <w:rsid w:val="00D93644"/>
    <w:rsid w:val="00D93838"/>
    <w:rsid w:val="00D93917"/>
    <w:rsid w:val="00D93AC3"/>
    <w:rsid w:val="00D93B46"/>
    <w:rsid w:val="00D93DFF"/>
    <w:rsid w:val="00D94366"/>
    <w:rsid w:val="00D94546"/>
    <w:rsid w:val="00D9466F"/>
    <w:rsid w:val="00D9487D"/>
    <w:rsid w:val="00D94C49"/>
    <w:rsid w:val="00D95123"/>
    <w:rsid w:val="00D9517C"/>
    <w:rsid w:val="00D95210"/>
    <w:rsid w:val="00D95368"/>
    <w:rsid w:val="00D95375"/>
    <w:rsid w:val="00D953DA"/>
    <w:rsid w:val="00D9575B"/>
    <w:rsid w:val="00D9598C"/>
    <w:rsid w:val="00D95DFF"/>
    <w:rsid w:val="00D95EC8"/>
    <w:rsid w:val="00D96060"/>
    <w:rsid w:val="00D967E3"/>
    <w:rsid w:val="00D96863"/>
    <w:rsid w:val="00D9691E"/>
    <w:rsid w:val="00D96B58"/>
    <w:rsid w:val="00D96CEA"/>
    <w:rsid w:val="00D96E48"/>
    <w:rsid w:val="00D96F7B"/>
    <w:rsid w:val="00D970BA"/>
    <w:rsid w:val="00D974C0"/>
    <w:rsid w:val="00D975BB"/>
    <w:rsid w:val="00D97BA3"/>
    <w:rsid w:val="00D97CC3"/>
    <w:rsid w:val="00D97ED7"/>
    <w:rsid w:val="00DA0256"/>
    <w:rsid w:val="00DA0367"/>
    <w:rsid w:val="00DA03BE"/>
    <w:rsid w:val="00DA053B"/>
    <w:rsid w:val="00DA0E03"/>
    <w:rsid w:val="00DA0FFB"/>
    <w:rsid w:val="00DA1201"/>
    <w:rsid w:val="00DA1272"/>
    <w:rsid w:val="00DA13E0"/>
    <w:rsid w:val="00DA1406"/>
    <w:rsid w:val="00DA1C44"/>
    <w:rsid w:val="00DA2216"/>
    <w:rsid w:val="00DA244D"/>
    <w:rsid w:val="00DA26C8"/>
    <w:rsid w:val="00DA2824"/>
    <w:rsid w:val="00DA29E7"/>
    <w:rsid w:val="00DA2D20"/>
    <w:rsid w:val="00DA2F19"/>
    <w:rsid w:val="00DA2F84"/>
    <w:rsid w:val="00DA3AC1"/>
    <w:rsid w:val="00DA3D61"/>
    <w:rsid w:val="00DA4031"/>
    <w:rsid w:val="00DA41F4"/>
    <w:rsid w:val="00DA43AA"/>
    <w:rsid w:val="00DA43CD"/>
    <w:rsid w:val="00DA4E54"/>
    <w:rsid w:val="00DA5374"/>
    <w:rsid w:val="00DA53B7"/>
    <w:rsid w:val="00DA5464"/>
    <w:rsid w:val="00DA558D"/>
    <w:rsid w:val="00DA57B7"/>
    <w:rsid w:val="00DA5AAA"/>
    <w:rsid w:val="00DA5E6F"/>
    <w:rsid w:val="00DA605E"/>
    <w:rsid w:val="00DA6064"/>
    <w:rsid w:val="00DA678E"/>
    <w:rsid w:val="00DA6AF7"/>
    <w:rsid w:val="00DA6FA1"/>
    <w:rsid w:val="00DA6FDE"/>
    <w:rsid w:val="00DA735E"/>
    <w:rsid w:val="00DA73F6"/>
    <w:rsid w:val="00DA7416"/>
    <w:rsid w:val="00DA7A66"/>
    <w:rsid w:val="00DA7D75"/>
    <w:rsid w:val="00DB002F"/>
    <w:rsid w:val="00DB02CD"/>
    <w:rsid w:val="00DB0846"/>
    <w:rsid w:val="00DB0AE5"/>
    <w:rsid w:val="00DB0B82"/>
    <w:rsid w:val="00DB0D79"/>
    <w:rsid w:val="00DB0D90"/>
    <w:rsid w:val="00DB0DAA"/>
    <w:rsid w:val="00DB1169"/>
    <w:rsid w:val="00DB1248"/>
    <w:rsid w:val="00DB14D1"/>
    <w:rsid w:val="00DB15B3"/>
    <w:rsid w:val="00DB1878"/>
    <w:rsid w:val="00DB1955"/>
    <w:rsid w:val="00DB1A85"/>
    <w:rsid w:val="00DB1F8F"/>
    <w:rsid w:val="00DB2613"/>
    <w:rsid w:val="00DB2E44"/>
    <w:rsid w:val="00DB2EC0"/>
    <w:rsid w:val="00DB2EF3"/>
    <w:rsid w:val="00DB34CA"/>
    <w:rsid w:val="00DB38C6"/>
    <w:rsid w:val="00DB3BDB"/>
    <w:rsid w:val="00DB4627"/>
    <w:rsid w:val="00DB4854"/>
    <w:rsid w:val="00DB4915"/>
    <w:rsid w:val="00DB4C62"/>
    <w:rsid w:val="00DB4EDE"/>
    <w:rsid w:val="00DB4EEC"/>
    <w:rsid w:val="00DB5360"/>
    <w:rsid w:val="00DB55B2"/>
    <w:rsid w:val="00DB5841"/>
    <w:rsid w:val="00DB58A8"/>
    <w:rsid w:val="00DB5CCD"/>
    <w:rsid w:val="00DB5D92"/>
    <w:rsid w:val="00DB5F69"/>
    <w:rsid w:val="00DB5F9C"/>
    <w:rsid w:val="00DB6019"/>
    <w:rsid w:val="00DB60E0"/>
    <w:rsid w:val="00DB60FC"/>
    <w:rsid w:val="00DB6139"/>
    <w:rsid w:val="00DB614F"/>
    <w:rsid w:val="00DB659C"/>
    <w:rsid w:val="00DB6669"/>
    <w:rsid w:val="00DB6A0F"/>
    <w:rsid w:val="00DB722B"/>
    <w:rsid w:val="00DB72BE"/>
    <w:rsid w:val="00DB7330"/>
    <w:rsid w:val="00DB771A"/>
    <w:rsid w:val="00DB776A"/>
    <w:rsid w:val="00DB7B10"/>
    <w:rsid w:val="00DB7C4F"/>
    <w:rsid w:val="00DB7F63"/>
    <w:rsid w:val="00DC03C2"/>
    <w:rsid w:val="00DC05B8"/>
    <w:rsid w:val="00DC0E33"/>
    <w:rsid w:val="00DC1132"/>
    <w:rsid w:val="00DC13CF"/>
    <w:rsid w:val="00DC14B3"/>
    <w:rsid w:val="00DC1513"/>
    <w:rsid w:val="00DC1581"/>
    <w:rsid w:val="00DC1971"/>
    <w:rsid w:val="00DC1BFC"/>
    <w:rsid w:val="00DC1CD5"/>
    <w:rsid w:val="00DC1D80"/>
    <w:rsid w:val="00DC243A"/>
    <w:rsid w:val="00DC25C8"/>
    <w:rsid w:val="00DC2D12"/>
    <w:rsid w:val="00DC2D23"/>
    <w:rsid w:val="00DC2D9B"/>
    <w:rsid w:val="00DC2DEF"/>
    <w:rsid w:val="00DC2F5A"/>
    <w:rsid w:val="00DC3938"/>
    <w:rsid w:val="00DC3A74"/>
    <w:rsid w:val="00DC4217"/>
    <w:rsid w:val="00DC4297"/>
    <w:rsid w:val="00DC43AB"/>
    <w:rsid w:val="00DC4468"/>
    <w:rsid w:val="00DC4777"/>
    <w:rsid w:val="00DC4B0D"/>
    <w:rsid w:val="00DC4D7E"/>
    <w:rsid w:val="00DC536C"/>
    <w:rsid w:val="00DC54A7"/>
    <w:rsid w:val="00DC5593"/>
    <w:rsid w:val="00DC5903"/>
    <w:rsid w:val="00DC5BFB"/>
    <w:rsid w:val="00DC605F"/>
    <w:rsid w:val="00DC6321"/>
    <w:rsid w:val="00DC6501"/>
    <w:rsid w:val="00DC6761"/>
    <w:rsid w:val="00DC6A39"/>
    <w:rsid w:val="00DC6B73"/>
    <w:rsid w:val="00DC6F48"/>
    <w:rsid w:val="00DC72BF"/>
    <w:rsid w:val="00DC7454"/>
    <w:rsid w:val="00DC759C"/>
    <w:rsid w:val="00DC75D1"/>
    <w:rsid w:val="00DC7C8C"/>
    <w:rsid w:val="00DC7F16"/>
    <w:rsid w:val="00DD00C1"/>
    <w:rsid w:val="00DD0555"/>
    <w:rsid w:val="00DD061A"/>
    <w:rsid w:val="00DD0660"/>
    <w:rsid w:val="00DD07D1"/>
    <w:rsid w:val="00DD0B7E"/>
    <w:rsid w:val="00DD0CA2"/>
    <w:rsid w:val="00DD0CEA"/>
    <w:rsid w:val="00DD0F45"/>
    <w:rsid w:val="00DD1276"/>
    <w:rsid w:val="00DD12AA"/>
    <w:rsid w:val="00DD136A"/>
    <w:rsid w:val="00DD210A"/>
    <w:rsid w:val="00DD21B7"/>
    <w:rsid w:val="00DD22D0"/>
    <w:rsid w:val="00DD241C"/>
    <w:rsid w:val="00DD2505"/>
    <w:rsid w:val="00DD257B"/>
    <w:rsid w:val="00DD29E9"/>
    <w:rsid w:val="00DD2C11"/>
    <w:rsid w:val="00DD2C3B"/>
    <w:rsid w:val="00DD3336"/>
    <w:rsid w:val="00DD343E"/>
    <w:rsid w:val="00DD352A"/>
    <w:rsid w:val="00DD378B"/>
    <w:rsid w:val="00DD3B0F"/>
    <w:rsid w:val="00DD3E27"/>
    <w:rsid w:val="00DD3F0E"/>
    <w:rsid w:val="00DD40DD"/>
    <w:rsid w:val="00DD4220"/>
    <w:rsid w:val="00DD47D8"/>
    <w:rsid w:val="00DD4D8A"/>
    <w:rsid w:val="00DD4E57"/>
    <w:rsid w:val="00DD530E"/>
    <w:rsid w:val="00DD5722"/>
    <w:rsid w:val="00DD5789"/>
    <w:rsid w:val="00DD5991"/>
    <w:rsid w:val="00DD5ECD"/>
    <w:rsid w:val="00DD61DD"/>
    <w:rsid w:val="00DD6469"/>
    <w:rsid w:val="00DD6687"/>
    <w:rsid w:val="00DD673F"/>
    <w:rsid w:val="00DD685B"/>
    <w:rsid w:val="00DD69DF"/>
    <w:rsid w:val="00DD6A8A"/>
    <w:rsid w:val="00DD6D53"/>
    <w:rsid w:val="00DD6FF4"/>
    <w:rsid w:val="00DD6FF9"/>
    <w:rsid w:val="00DD7022"/>
    <w:rsid w:val="00DD72EC"/>
    <w:rsid w:val="00DD7367"/>
    <w:rsid w:val="00DD75C8"/>
    <w:rsid w:val="00DD7873"/>
    <w:rsid w:val="00DD7900"/>
    <w:rsid w:val="00DD796C"/>
    <w:rsid w:val="00DD7A7A"/>
    <w:rsid w:val="00DD7AAE"/>
    <w:rsid w:val="00DD7C96"/>
    <w:rsid w:val="00DD7CD2"/>
    <w:rsid w:val="00DD7CEC"/>
    <w:rsid w:val="00DE0229"/>
    <w:rsid w:val="00DE038A"/>
    <w:rsid w:val="00DE04AF"/>
    <w:rsid w:val="00DE0703"/>
    <w:rsid w:val="00DE077E"/>
    <w:rsid w:val="00DE0926"/>
    <w:rsid w:val="00DE0A18"/>
    <w:rsid w:val="00DE0A75"/>
    <w:rsid w:val="00DE0AB0"/>
    <w:rsid w:val="00DE0C20"/>
    <w:rsid w:val="00DE0D3E"/>
    <w:rsid w:val="00DE0F35"/>
    <w:rsid w:val="00DE15D5"/>
    <w:rsid w:val="00DE18BA"/>
    <w:rsid w:val="00DE1ADD"/>
    <w:rsid w:val="00DE1E01"/>
    <w:rsid w:val="00DE1E34"/>
    <w:rsid w:val="00DE270A"/>
    <w:rsid w:val="00DE2CEB"/>
    <w:rsid w:val="00DE2DE4"/>
    <w:rsid w:val="00DE30DC"/>
    <w:rsid w:val="00DE3651"/>
    <w:rsid w:val="00DE3880"/>
    <w:rsid w:val="00DE3B93"/>
    <w:rsid w:val="00DE3CA7"/>
    <w:rsid w:val="00DE47A6"/>
    <w:rsid w:val="00DE47AE"/>
    <w:rsid w:val="00DE486C"/>
    <w:rsid w:val="00DE4AC7"/>
    <w:rsid w:val="00DE4C0F"/>
    <w:rsid w:val="00DE4D70"/>
    <w:rsid w:val="00DE4F32"/>
    <w:rsid w:val="00DE4FC3"/>
    <w:rsid w:val="00DE5129"/>
    <w:rsid w:val="00DE533F"/>
    <w:rsid w:val="00DE5DDA"/>
    <w:rsid w:val="00DE5EB0"/>
    <w:rsid w:val="00DE5F77"/>
    <w:rsid w:val="00DE5FAA"/>
    <w:rsid w:val="00DE65F8"/>
    <w:rsid w:val="00DE66D4"/>
    <w:rsid w:val="00DE678F"/>
    <w:rsid w:val="00DE6FFC"/>
    <w:rsid w:val="00DE7215"/>
    <w:rsid w:val="00DE72C5"/>
    <w:rsid w:val="00DE7756"/>
    <w:rsid w:val="00DE775B"/>
    <w:rsid w:val="00DE7ED7"/>
    <w:rsid w:val="00DF055C"/>
    <w:rsid w:val="00DF0586"/>
    <w:rsid w:val="00DF06DB"/>
    <w:rsid w:val="00DF0750"/>
    <w:rsid w:val="00DF0922"/>
    <w:rsid w:val="00DF0C2C"/>
    <w:rsid w:val="00DF0E5A"/>
    <w:rsid w:val="00DF0E97"/>
    <w:rsid w:val="00DF0F17"/>
    <w:rsid w:val="00DF1142"/>
    <w:rsid w:val="00DF1461"/>
    <w:rsid w:val="00DF170C"/>
    <w:rsid w:val="00DF1A7E"/>
    <w:rsid w:val="00DF1C16"/>
    <w:rsid w:val="00DF208A"/>
    <w:rsid w:val="00DF215E"/>
    <w:rsid w:val="00DF233C"/>
    <w:rsid w:val="00DF2382"/>
    <w:rsid w:val="00DF279E"/>
    <w:rsid w:val="00DF2915"/>
    <w:rsid w:val="00DF2D37"/>
    <w:rsid w:val="00DF2F11"/>
    <w:rsid w:val="00DF33AD"/>
    <w:rsid w:val="00DF3E13"/>
    <w:rsid w:val="00DF3E58"/>
    <w:rsid w:val="00DF3E93"/>
    <w:rsid w:val="00DF4835"/>
    <w:rsid w:val="00DF4D57"/>
    <w:rsid w:val="00DF4EA6"/>
    <w:rsid w:val="00DF50BD"/>
    <w:rsid w:val="00DF55AB"/>
    <w:rsid w:val="00DF5709"/>
    <w:rsid w:val="00DF591B"/>
    <w:rsid w:val="00DF62B0"/>
    <w:rsid w:val="00DF65B0"/>
    <w:rsid w:val="00DF6B95"/>
    <w:rsid w:val="00DF6BA2"/>
    <w:rsid w:val="00DF6D55"/>
    <w:rsid w:val="00DF6E80"/>
    <w:rsid w:val="00DF71EC"/>
    <w:rsid w:val="00DF7210"/>
    <w:rsid w:val="00DF72AC"/>
    <w:rsid w:val="00DF76BD"/>
    <w:rsid w:val="00DF76EF"/>
    <w:rsid w:val="00DF772C"/>
    <w:rsid w:val="00E00353"/>
    <w:rsid w:val="00E004A5"/>
    <w:rsid w:val="00E004C8"/>
    <w:rsid w:val="00E0094E"/>
    <w:rsid w:val="00E00BB8"/>
    <w:rsid w:val="00E00CB0"/>
    <w:rsid w:val="00E00E27"/>
    <w:rsid w:val="00E01046"/>
    <w:rsid w:val="00E014CC"/>
    <w:rsid w:val="00E016B0"/>
    <w:rsid w:val="00E0185E"/>
    <w:rsid w:val="00E01CD2"/>
    <w:rsid w:val="00E01E0A"/>
    <w:rsid w:val="00E01EBA"/>
    <w:rsid w:val="00E02145"/>
    <w:rsid w:val="00E021B3"/>
    <w:rsid w:val="00E02397"/>
    <w:rsid w:val="00E024F2"/>
    <w:rsid w:val="00E0275A"/>
    <w:rsid w:val="00E029C9"/>
    <w:rsid w:val="00E02A51"/>
    <w:rsid w:val="00E02AD4"/>
    <w:rsid w:val="00E02BBB"/>
    <w:rsid w:val="00E02CF8"/>
    <w:rsid w:val="00E02D3A"/>
    <w:rsid w:val="00E02D67"/>
    <w:rsid w:val="00E02D95"/>
    <w:rsid w:val="00E02DF3"/>
    <w:rsid w:val="00E02E4C"/>
    <w:rsid w:val="00E03138"/>
    <w:rsid w:val="00E03411"/>
    <w:rsid w:val="00E03421"/>
    <w:rsid w:val="00E03901"/>
    <w:rsid w:val="00E03EA3"/>
    <w:rsid w:val="00E04704"/>
    <w:rsid w:val="00E047A2"/>
    <w:rsid w:val="00E04D9E"/>
    <w:rsid w:val="00E04E2B"/>
    <w:rsid w:val="00E04EFC"/>
    <w:rsid w:val="00E0537D"/>
    <w:rsid w:val="00E0554C"/>
    <w:rsid w:val="00E05962"/>
    <w:rsid w:val="00E0674E"/>
    <w:rsid w:val="00E06B41"/>
    <w:rsid w:val="00E06CC8"/>
    <w:rsid w:val="00E06E5F"/>
    <w:rsid w:val="00E06E6B"/>
    <w:rsid w:val="00E06F51"/>
    <w:rsid w:val="00E071AC"/>
    <w:rsid w:val="00E0781C"/>
    <w:rsid w:val="00E10065"/>
    <w:rsid w:val="00E10078"/>
    <w:rsid w:val="00E100E1"/>
    <w:rsid w:val="00E10257"/>
    <w:rsid w:val="00E102E7"/>
    <w:rsid w:val="00E109AB"/>
    <w:rsid w:val="00E10BDC"/>
    <w:rsid w:val="00E10F29"/>
    <w:rsid w:val="00E11D89"/>
    <w:rsid w:val="00E1204A"/>
    <w:rsid w:val="00E12453"/>
    <w:rsid w:val="00E1248F"/>
    <w:rsid w:val="00E12547"/>
    <w:rsid w:val="00E12698"/>
    <w:rsid w:val="00E127B5"/>
    <w:rsid w:val="00E12AEA"/>
    <w:rsid w:val="00E12B02"/>
    <w:rsid w:val="00E12F79"/>
    <w:rsid w:val="00E1304D"/>
    <w:rsid w:val="00E13275"/>
    <w:rsid w:val="00E133D6"/>
    <w:rsid w:val="00E13435"/>
    <w:rsid w:val="00E135EA"/>
    <w:rsid w:val="00E137FF"/>
    <w:rsid w:val="00E138C0"/>
    <w:rsid w:val="00E13A23"/>
    <w:rsid w:val="00E13AF3"/>
    <w:rsid w:val="00E13CEE"/>
    <w:rsid w:val="00E13E7D"/>
    <w:rsid w:val="00E14197"/>
    <w:rsid w:val="00E14581"/>
    <w:rsid w:val="00E148FF"/>
    <w:rsid w:val="00E14B15"/>
    <w:rsid w:val="00E14D50"/>
    <w:rsid w:val="00E14FC2"/>
    <w:rsid w:val="00E14FC8"/>
    <w:rsid w:val="00E150FA"/>
    <w:rsid w:val="00E15161"/>
    <w:rsid w:val="00E15237"/>
    <w:rsid w:val="00E1577C"/>
    <w:rsid w:val="00E15A31"/>
    <w:rsid w:val="00E15B60"/>
    <w:rsid w:val="00E15CF0"/>
    <w:rsid w:val="00E160F0"/>
    <w:rsid w:val="00E1622C"/>
    <w:rsid w:val="00E162BD"/>
    <w:rsid w:val="00E162C4"/>
    <w:rsid w:val="00E16331"/>
    <w:rsid w:val="00E163F3"/>
    <w:rsid w:val="00E16474"/>
    <w:rsid w:val="00E16817"/>
    <w:rsid w:val="00E168DE"/>
    <w:rsid w:val="00E16EB9"/>
    <w:rsid w:val="00E16EEE"/>
    <w:rsid w:val="00E16EF4"/>
    <w:rsid w:val="00E171E2"/>
    <w:rsid w:val="00E172D5"/>
    <w:rsid w:val="00E172D8"/>
    <w:rsid w:val="00E2010E"/>
    <w:rsid w:val="00E20372"/>
    <w:rsid w:val="00E203B6"/>
    <w:rsid w:val="00E20424"/>
    <w:rsid w:val="00E20923"/>
    <w:rsid w:val="00E2096C"/>
    <w:rsid w:val="00E2097E"/>
    <w:rsid w:val="00E21032"/>
    <w:rsid w:val="00E210A4"/>
    <w:rsid w:val="00E2158B"/>
    <w:rsid w:val="00E21835"/>
    <w:rsid w:val="00E21871"/>
    <w:rsid w:val="00E21945"/>
    <w:rsid w:val="00E21F6B"/>
    <w:rsid w:val="00E21FA9"/>
    <w:rsid w:val="00E223E4"/>
    <w:rsid w:val="00E2296B"/>
    <w:rsid w:val="00E22BA6"/>
    <w:rsid w:val="00E2301D"/>
    <w:rsid w:val="00E23159"/>
    <w:rsid w:val="00E231F4"/>
    <w:rsid w:val="00E2340D"/>
    <w:rsid w:val="00E23588"/>
    <w:rsid w:val="00E23719"/>
    <w:rsid w:val="00E23981"/>
    <w:rsid w:val="00E242A7"/>
    <w:rsid w:val="00E2475A"/>
    <w:rsid w:val="00E247A3"/>
    <w:rsid w:val="00E24B45"/>
    <w:rsid w:val="00E24E67"/>
    <w:rsid w:val="00E24F07"/>
    <w:rsid w:val="00E24FEC"/>
    <w:rsid w:val="00E252AA"/>
    <w:rsid w:val="00E25740"/>
    <w:rsid w:val="00E25A60"/>
    <w:rsid w:val="00E25EEC"/>
    <w:rsid w:val="00E26BC7"/>
    <w:rsid w:val="00E26FEA"/>
    <w:rsid w:val="00E27552"/>
    <w:rsid w:val="00E277E1"/>
    <w:rsid w:val="00E3003B"/>
    <w:rsid w:val="00E30349"/>
    <w:rsid w:val="00E30B5D"/>
    <w:rsid w:val="00E319E3"/>
    <w:rsid w:val="00E31AB9"/>
    <w:rsid w:val="00E31B05"/>
    <w:rsid w:val="00E31C06"/>
    <w:rsid w:val="00E3232E"/>
    <w:rsid w:val="00E324CA"/>
    <w:rsid w:val="00E3278B"/>
    <w:rsid w:val="00E32B23"/>
    <w:rsid w:val="00E32DAD"/>
    <w:rsid w:val="00E32F68"/>
    <w:rsid w:val="00E32FF8"/>
    <w:rsid w:val="00E3301B"/>
    <w:rsid w:val="00E3349B"/>
    <w:rsid w:val="00E3369E"/>
    <w:rsid w:val="00E33900"/>
    <w:rsid w:val="00E33AC7"/>
    <w:rsid w:val="00E33E0F"/>
    <w:rsid w:val="00E34018"/>
    <w:rsid w:val="00E34073"/>
    <w:rsid w:val="00E34A25"/>
    <w:rsid w:val="00E34EAD"/>
    <w:rsid w:val="00E35398"/>
    <w:rsid w:val="00E35A35"/>
    <w:rsid w:val="00E35B5F"/>
    <w:rsid w:val="00E35D0F"/>
    <w:rsid w:val="00E35E58"/>
    <w:rsid w:val="00E3620F"/>
    <w:rsid w:val="00E3628A"/>
    <w:rsid w:val="00E3684F"/>
    <w:rsid w:val="00E36B9D"/>
    <w:rsid w:val="00E36D86"/>
    <w:rsid w:val="00E3702A"/>
    <w:rsid w:val="00E3737F"/>
    <w:rsid w:val="00E3767F"/>
    <w:rsid w:val="00E37797"/>
    <w:rsid w:val="00E37976"/>
    <w:rsid w:val="00E37A7B"/>
    <w:rsid w:val="00E40525"/>
    <w:rsid w:val="00E40BA5"/>
    <w:rsid w:val="00E40C63"/>
    <w:rsid w:val="00E40F2A"/>
    <w:rsid w:val="00E40F8A"/>
    <w:rsid w:val="00E41785"/>
    <w:rsid w:val="00E4196E"/>
    <w:rsid w:val="00E41B15"/>
    <w:rsid w:val="00E41BFC"/>
    <w:rsid w:val="00E420B6"/>
    <w:rsid w:val="00E42406"/>
    <w:rsid w:val="00E424DC"/>
    <w:rsid w:val="00E4250B"/>
    <w:rsid w:val="00E4261D"/>
    <w:rsid w:val="00E42742"/>
    <w:rsid w:val="00E42788"/>
    <w:rsid w:val="00E42859"/>
    <w:rsid w:val="00E42CC9"/>
    <w:rsid w:val="00E42EFC"/>
    <w:rsid w:val="00E4308E"/>
    <w:rsid w:val="00E431B0"/>
    <w:rsid w:val="00E4361B"/>
    <w:rsid w:val="00E43866"/>
    <w:rsid w:val="00E43ACC"/>
    <w:rsid w:val="00E43B98"/>
    <w:rsid w:val="00E43FA6"/>
    <w:rsid w:val="00E4407F"/>
    <w:rsid w:val="00E440A3"/>
    <w:rsid w:val="00E44BD0"/>
    <w:rsid w:val="00E44DD2"/>
    <w:rsid w:val="00E450A5"/>
    <w:rsid w:val="00E45157"/>
    <w:rsid w:val="00E45160"/>
    <w:rsid w:val="00E45C6A"/>
    <w:rsid w:val="00E45D0B"/>
    <w:rsid w:val="00E4607E"/>
    <w:rsid w:val="00E4636C"/>
    <w:rsid w:val="00E46499"/>
    <w:rsid w:val="00E46C2A"/>
    <w:rsid w:val="00E46D32"/>
    <w:rsid w:val="00E47683"/>
    <w:rsid w:val="00E47989"/>
    <w:rsid w:val="00E47B45"/>
    <w:rsid w:val="00E50089"/>
    <w:rsid w:val="00E5065A"/>
    <w:rsid w:val="00E5071C"/>
    <w:rsid w:val="00E50BB9"/>
    <w:rsid w:val="00E51132"/>
    <w:rsid w:val="00E512F5"/>
    <w:rsid w:val="00E51D9D"/>
    <w:rsid w:val="00E51EEA"/>
    <w:rsid w:val="00E52015"/>
    <w:rsid w:val="00E520C9"/>
    <w:rsid w:val="00E5211A"/>
    <w:rsid w:val="00E52728"/>
    <w:rsid w:val="00E529B6"/>
    <w:rsid w:val="00E52E00"/>
    <w:rsid w:val="00E52E1F"/>
    <w:rsid w:val="00E5309E"/>
    <w:rsid w:val="00E5320B"/>
    <w:rsid w:val="00E53352"/>
    <w:rsid w:val="00E53653"/>
    <w:rsid w:val="00E53F0E"/>
    <w:rsid w:val="00E53FB5"/>
    <w:rsid w:val="00E5402B"/>
    <w:rsid w:val="00E54057"/>
    <w:rsid w:val="00E540B5"/>
    <w:rsid w:val="00E5416F"/>
    <w:rsid w:val="00E544CA"/>
    <w:rsid w:val="00E54A45"/>
    <w:rsid w:val="00E54BC2"/>
    <w:rsid w:val="00E54F22"/>
    <w:rsid w:val="00E55096"/>
    <w:rsid w:val="00E5559F"/>
    <w:rsid w:val="00E555D2"/>
    <w:rsid w:val="00E557BC"/>
    <w:rsid w:val="00E56007"/>
    <w:rsid w:val="00E5644F"/>
    <w:rsid w:val="00E56534"/>
    <w:rsid w:val="00E5667B"/>
    <w:rsid w:val="00E5680D"/>
    <w:rsid w:val="00E569E0"/>
    <w:rsid w:val="00E56B4E"/>
    <w:rsid w:val="00E56F29"/>
    <w:rsid w:val="00E56F71"/>
    <w:rsid w:val="00E57140"/>
    <w:rsid w:val="00E57387"/>
    <w:rsid w:val="00E57598"/>
    <w:rsid w:val="00E57AEA"/>
    <w:rsid w:val="00E57DE1"/>
    <w:rsid w:val="00E60196"/>
    <w:rsid w:val="00E60463"/>
    <w:rsid w:val="00E604A2"/>
    <w:rsid w:val="00E60A1F"/>
    <w:rsid w:val="00E60BD5"/>
    <w:rsid w:val="00E60D4A"/>
    <w:rsid w:val="00E60E03"/>
    <w:rsid w:val="00E60E8F"/>
    <w:rsid w:val="00E611B7"/>
    <w:rsid w:val="00E612B9"/>
    <w:rsid w:val="00E61692"/>
    <w:rsid w:val="00E61B5A"/>
    <w:rsid w:val="00E62582"/>
    <w:rsid w:val="00E627F9"/>
    <w:rsid w:val="00E62820"/>
    <w:rsid w:val="00E628D0"/>
    <w:rsid w:val="00E629FD"/>
    <w:rsid w:val="00E631EA"/>
    <w:rsid w:val="00E636A1"/>
    <w:rsid w:val="00E638E0"/>
    <w:rsid w:val="00E63A10"/>
    <w:rsid w:val="00E63C74"/>
    <w:rsid w:val="00E63CDB"/>
    <w:rsid w:val="00E63FCD"/>
    <w:rsid w:val="00E643CD"/>
    <w:rsid w:val="00E6449B"/>
    <w:rsid w:val="00E64A5E"/>
    <w:rsid w:val="00E64CF8"/>
    <w:rsid w:val="00E64DEA"/>
    <w:rsid w:val="00E64DF4"/>
    <w:rsid w:val="00E65086"/>
    <w:rsid w:val="00E6518B"/>
    <w:rsid w:val="00E6535D"/>
    <w:rsid w:val="00E65459"/>
    <w:rsid w:val="00E65827"/>
    <w:rsid w:val="00E65BCA"/>
    <w:rsid w:val="00E65C99"/>
    <w:rsid w:val="00E663EA"/>
    <w:rsid w:val="00E66963"/>
    <w:rsid w:val="00E66B42"/>
    <w:rsid w:val="00E66BC8"/>
    <w:rsid w:val="00E66CD0"/>
    <w:rsid w:val="00E66CFF"/>
    <w:rsid w:val="00E66E31"/>
    <w:rsid w:val="00E67023"/>
    <w:rsid w:val="00E67A03"/>
    <w:rsid w:val="00E67AB4"/>
    <w:rsid w:val="00E67C67"/>
    <w:rsid w:val="00E67EF3"/>
    <w:rsid w:val="00E70150"/>
    <w:rsid w:val="00E7034D"/>
    <w:rsid w:val="00E70562"/>
    <w:rsid w:val="00E709DF"/>
    <w:rsid w:val="00E70AE2"/>
    <w:rsid w:val="00E70D22"/>
    <w:rsid w:val="00E7113B"/>
    <w:rsid w:val="00E7117F"/>
    <w:rsid w:val="00E71271"/>
    <w:rsid w:val="00E71573"/>
    <w:rsid w:val="00E7161C"/>
    <w:rsid w:val="00E716F3"/>
    <w:rsid w:val="00E71796"/>
    <w:rsid w:val="00E71DA7"/>
    <w:rsid w:val="00E71DBB"/>
    <w:rsid w:val="00E72059"/>
    <w:rsid w:val="00E7207E"/>
    <w:rsid w:val="00E722E3"/>
    <w:rsid w:val="00E723A5"/>
    <w:rsid w:val="00E7281C"/>
    <w:rsid w:val="00E72864"/>
    <w:rsid w:val="00E729F5"/>
    <w:rsid w:val="00E72E46"/>
    <w:rsid w:val="00E734CD"/>
    <w:rsid w:val="00E735E6"/>
    <w:rsid w:val="00E73611"/>
    <w:rsid w:val="00E7366B"/>
    <w:rsid w:val="00E7369D"/>
    <w:rsid w:val="00E738C9"/>
    <w:rsid w:val="00E73A44"/>
    <w:rsid w:val="00E73C77"/>
    <w:rsid w:val="00E73F20"/>
    <w:rsid w:val="00E7412A"/>
    <w:rsid w:val="00E74B32"/>
    <w:rsid w:val="00E74BBE"/>
    <w:rsid w:val="00E75080"/>
    <w:rsid w:val="00E75365"/>
    <w:rsid w:val="00E75DFE"/>
    <w:rsid w:val="00E75F1A"/>
    <w:rsid w:val="00E75FB6"/>
    <w:rsid w:val="00E75FCB"/>
    <w:rsid w:val="00E76258"/>
    <w:rsid w:val="00E76304"/>
    <w:rsid w:val="00E7647A"/>
    <w:rsid w:val="00E769E2"/>
    <w:rsid w:val="00E76BB7"/>
    <w:rsid w:val="00E76CAC"/>
    <w:rsid w:val="00E771CC"/>
    <w:rsid w:val="00E7732F"/>
    <w:rsid w:val="00E774F4"/>
    <w:rsid w:val="00E77D24"/>
    <w:rsid w:val="00E77E04"/>
    <w:rsid w:val="00E77E88"/>
    <w:rsid w:val="00E77EDA"/>
    <w:rsid w:val="00E80490"/>
    <w:rsid w:val="00E8054E"/>
    <w:rsid w:val="00E80ADD"/>
    <w:rsid w:val="00E80AE8"/>
    <w:rsid w:val="00E80DDD"/>
    <w:rsid w:val="00E80E2B"/>
    <w:rsid w:val="00E80E30"/>
    <w:rsid w:val="00E811F4"/>
    <w:rsid w:val="00E812CF"/>
    <w:rsid w:val="00E812E4"/>
    <w:rsid w:val="00E815C6"/>
    <w:rsid w:val="00E81EAD"/>
    <w:rsid w:val="00E81FA0"/>
    <w:rsid w:val="00E82463"/>
    <w:rsid w:val="00E827F8"/>
    <w:rsid w:val="00E8296D"/>
    <w:rsid w:val="00E829AB"/>
    <w:rsid w:val="00E82C0C"/>
    <w:rsid w:val="00E82C15"/>
    <w:rsid w:val="00E830CF"/>
    <w:rsid w:val="00E83517"/>
    <w:rsid w:val="00E838F2"/>
    <w:rsid w:val="00E84113"/>
    <w:rsid w:val="00E842B8"/>
    <w:rsid w:val="00E844C2"/>
    <w:rsid w:val="00E84597"/>
    <w:rsid w:val="00E84CBA"/>
    <w:rsid w:val="00E84EC3"/>
    <w:rsid w:val="00E84F67"/>
    <w:rsid w:val="00E85191"/>
    <w:rsid w:val="00E853B1"/>
    <w:rsid w:val="00E8588F"/>
    <w:rsid w:val="00E85891"/>
    <w:rsid w:val="00E85A99"/>
    <w:rsid w:val="00E85D8A"/>
    <w:rsid w:val="00E85FB2"/>
    <w:rsid w:val="00E8632A"/>
    <w:rsid w:val="00E86381"/>
    <w:rsid w:val="00E8642D"/>
    <w:rsid w:val="00E86702"/>
    <w:rsid w:val="00E86878"/>
    <w:rsid w:val="00E869BF"/>
    <w:rsid w:val="00E86CD2"/>
    <w:rsid w:val="00E86D49"/>
    <w:rsid w:val="00E870AF"/>
    <w:rsid w:val="00E8721B"/>
    <w:rsid w:val="00E873D7"/>
    <w:rsid w:val="00E876A3"/>
    <w:rsid w:val="00E87816"/>
    <w:rsid w:val="00E87B23"/>
    <w:rsid w:val="00E87C8D"/>
    <w:rsid w:val="00E87DA4"/>
    <w:rsid w:val="00E902A3"/>
    <w:rsid w:val="00E90401"/>
    <w:rsid w:val="00E90943"/>
    <w:rsid w:val="00E90A75"/>
    <w:rsid w:val="00E90D81"/>
    <w:rsid w:val="00E90F61"/>
    <w:rsid w:val="00E911F2"/>
    <w:rsid w:val="00E91569"/>
    <w:rsid w:val="00E91833"/>
    <w:rsid w:val="00E91EAA"/>
    <w:rsid w:val="00E921D6"/>
    <w:rsid w:val="00E922DB"/>
    <w:rsid w:val="00E92374"/>
    <w:rsid w:val="00E92679"/>
    <w:rsid w:val="00E92AC5"/>
    <w:rsid w:val="00E93059"/>
    <w:rsid w:val="00E932EA"/>
    <w:rsid w:val="00E933B8"/>
    <w:rsid w:val="00E934E3"/>
    <w:rsid w:val="00E935E3"/>
    <w:rsid w:val="00E93A10"/>
    <w:rsid w:val="00E93EFC"/>
    <w:rsid w:val="00E94056"/>
    <w:rsid w:val="00E94248"/>
    <w:rsid w:val="00E94278"/>
    <w:rsid w:val="00E943CA"/>
    <w:rsid w:val="00E94A00"/>
    <w:rsid w:val="00E94B6A"/>
    <w:rsid w:val="00E94CFE"/>
    <w:rsid w:val="00E94E23"/>
    <w:rsid w:val="00E95108"/>
    <w:rsid w:val="00E952D6"/>
    <w:rsid w:val="00E953B9"/>
    <w:rsid w:val="00E95561"/>
    <w:rsid w:val="00E95568"/>
    <w:rsid w:val="00E955B0"/>
    <w:rsid w:val="00E95A65"/>
    <w:rsid w:val="00E95AE1"/>
    <w:rsid w:val="00E9614F"/>
    <w:rsid w:val="00E96220"/>
    <w:rsid w:val="00E9636B"/>
    <w:rsid w:val="00E96541"/>
    <w:rsid w:val="00E96674"/>
    <w:rsid w:val="00E9667F"/>
    <w:rsid w:val="00E969A3"/>
    <w:rsid w:val="00E96D0C"/>
    <w:rsid w:val="00E96EE8"/>
    <w:rsid w:val="00E96F3B"/>
    <w:rsid w:val="00E96F7E"/>
    <w:rsid w:val="00E97119"/>
    <w:rsid w:val="00E9749C"/>
    <w:rsid w:val="00E9771D"/>
    <w:rsid w:val="00E97856"/>
    <w:rsid w:val="00E97860"/>
    <w:rsid w:val="00E978DB"/>
    <w:rsid w:val="00E97AE3"/>
    <w:rsid w:val="00E97C43"/>
    <w:rsid w:val="00E97E37"/>
    <w:rsid w:val="00EA003E"/>
    <w:rsid w:val="00EA02A8"/>
    <w:rsid w:val="00EA05AC"/>
    <w:rsid w:val="00EA079B"/>
    <w:rsid w:val="00EA084A"/>
    <w:rsid w:val="00EA08B8"/>
    <w:rsid w:val="00EA0A55"/>
    <w:rsid w:val="00EA0A68"/>
    <w:rsid w:val="00EA0BE3"/>
    <w:rsid w:val="00EA0C98"/>
    <w:rsid w:val="00EA0EC3"/>
    <w:rsid w:val="00EA0F9F"/>
    <w:rsid w:val="00EA112D"/>
    <w:rsid w:val="00EA18E8"/>
    <w:rsid w:val="00EA2184"/>
    <w:rsid w:val="00EA2951"/>
    <w:rsid w:val="00EA2A53"/>
    <w:rsid w:val="00EA2B18"/>
    <w:rsid w:val="00EA2FFE"/>
    <w:rsid w:val="00EA300C"/>
    <w:rsid w:val="00EA3323"/>
    <w:rsid w:val="00EA351F"/>
    <w:rsid w:val="00EA3AD3"/>
    <w:rsid w:val="00EA3B29"/>
    <w:rsid w:val="00EA4164"/>
    <w:rsid w:val="00EA4276"/>
    <w:rsid w:val="00EA46AC"/>
    <w:rsid w:val="00EA46E6"/>
    <w:rsid w:val="00EA4875"/>
    <w:rsid w:val="00EA4A9A"/>
    <w:rsid w:val="00EA4C7C"/>
    <w:rsid w:val="00EA5379"/>
    <w:rsid w:val="00EA567C"/>
    <w:rsid w:val="00EA5833"/>
    <w:rsid w:val="00EA6153"/>
    <w:rsid w:val="00EA6332"/>
    <w:rsid w:val="00EA652C"/>
    <w:rsid w:val="00EA6F10"/>
    <w:rsid w:val="00EA7296"/>
    <w:rsid w:val="00EA72D8"/>
    <w:rsid w:val="00EA7321"/>
    <w:rsid w:val="00EA77AA"/>
    <w:rsid w:val="00EA78D6"/>
    <w:rsid w:val="00EA7BF6"/>
    <w:rsid w:val="00EB0068"/>
    <w:rsid w:val="00EB03EA"/>
    <w:rsid w:val="00EB074D"/>
    <w:rsid w:val="00EB088D"/>
    <w:rsid w:val="00EB0C4B"/>
    <w:rsid w:val="00EB0C6B"/>
    <w:rsid w:val="00EB0D8D"/>
    <w:rsid w:val="00EB0F42"/>
    <w:rsid w:val="00EB1041"/>
    <w:rsid w:val="00EB1595"/>
    <w:rsid w:val="00EB1912"/>
    <w:rsid w:val="00EB1AA5"/>
    <w:rsid w:val="00EB1F00"/>
    <w:rsid w:val="00EB2208"/>
    <w:rsid w:val="00EB223D"/>
    <w:rsid w:val="00EB26C1"/>
    <w:rsid w:val="00EB294B"/>
    <w:rsid w:val="00EB2A53"/>
    <w:rsid w:val="00EB2D29"/>
    <w:rsid w:val="00EB2E6F"/>
    <w:rsid w:val="00EB2F17"/>
    <w:rsid w:val="00EB369B"/>
    <w:rsid w:val="00EB3829"/>
    <w:rsid w:val="00EB3903"/>
    <w:rsid w:val="00EB3A3F"/>
    <w:rsid w:val="00EB3A49"/>
    <w:rsid w:val="00EB3B65"/>
    <w:rsid w:val="00EB3C16"/>
    <w:rsid w:val="00EB3C5D"/>
    <w:rsid w:val="00EB3DB4"/>
    <w:rsid w:val="00EB4092"/>
    <w:rsid w:val="00EB43F9"/>
    <w:rsid w:val="00EB44C3"/>
    <w:rsid w:val="00EB4604"/>
    <w:rsid w:val="00EB46B4"/>
    <w:rsid w:val="00EB47E6"/>
    <w:rsid w:val="00EB4CC0"/>
    <w:rsid w:val="00EB5011"/>
    <w:rsid w:val="00EB518E"/>
    <w:rsid w:val="00EB52A3"/>
    <w:rsid w:val="00EB580D"/>
    <w:rsid w:val="00EB5D1D"/>
    <w:rsid w:val="00EB5F73"/>
    <w:rsid w:val="00EB6279"/>
    <w:rsid w:val="00EB6297"/>
    <w:rsid w:val="00EB64AD"/>
    <w:rsid w:val="00EB64D4"/>
    <w:rsid w:val="00EB68B0"/>
    <w:rsid w:val="00EB6A17"/>
    <w:rsid w:val="00EB6CDA"/>
    <w:rsid w:val="00EB6E65"/>
    <w:rsid w:val="00EB6EDC"/>
    <w:rsid w:val="00EB75E5"/>
    <w:rsid w:val="00EB76EB"/>
    <w:rsid w:val="00EB792C"/>
    <w:rsid w:val="00EB7965"/>
    <w:rsid w:val="00EB7F9E"/>
    <w:rsid w:val="00EC003C"/>
    <w:rsid w:val="00EC03DE"/>
    <w:rsid w:val="00EC048F"/>
    <w:rsid w:val="00EC05D2"/>
    <w:rsid w:val="00EC0B63"/>
    <w:rsid w:val="00EC0BD3"/>
    <w:rsid w:val="00EC0C60"/>
    <w:rsid w:val="00EC1A00"/>
    <w:rsid w:val="00EC1AE6"/>
    <w:rsid w:val="00EC1CDC"/>
    <w:rsid w:val="00EC21BE"/>
    <w:rsid w:val="00EC256A"/>
    <w:rsid w:val="00EC261F"/>
    <w:rsid w:val="00EC2B90"/>
    <w:rsid w:val="00EC2C56"/>
    <w:rsid w:val="00EC2E84"/>
    <w:rsid w:val="00EC310D"/>
    <w:rsid w:val="00EC3452"/>
    <w:rsid w:val="00EC362F"/>
    <w:rsid w:val="00EC36C9"/>
    <w:rsid w:val="00EC3717"/>
    <w:rsid w:val="00EC375C"/>
    <w:rsid w:val="00EC3963"/>
    <w:rsid w:val="00EC3AB7"/>
    <w:rsid w:val="00EC3AEE"/>
    <w:rsid w:val="00EC3C78"/>
    <w:rsid w:val="00EC4795"/>
    <w:rsid w:val="00EC48A9"/>
    <w:rsid w:val="00EC4A16"/>
    <w:rsid w:val="00EC4A2C"/>
    <w:rsid w:val="00EC4AA8"/>
    <w:rsid w:val="00EC4AD7"/>
    <w:rsid w:val="00EC4D25"/>
    <w:rsid w:val="00EC5039"/>
    <w:rsid w:val="00EC5041"/>
    <w:rsid w:val="00EC50A1"/>
    <w:rsid w:val="00EC52F3"/>
    <w:rsid w:val="00EC5319"/>
    <w:rsid w:val="00EC536F"/>
    <w:rsid w:val="00EC5422"/>
    <w:rsid w:val="00EC54C8"/>
    <w:rsid w:val="00EC576F"/>
    <w:rsid w:val="00EC59D2"/>
    <w:rsid w:val="00EC5CB9"/>
    <w:rsid w:val="00EC5D75"/>
    <w:rsid w:val="00EC5E19"/>
    <w:rsid w:val="00EC6211"/>
    <w:rsid w:val="00EC6269"/>
    <w:rsid w:val="00EC64F9"/>
    <w:rsid w:val="00EC65B3"/>
    <w:rsid w:val="00EC65E3"/>
    <w:rsid w:val="00EC65F9"/>
    <w:rsid w:val="00EC6AC5"/>
    <w:rsid w:val="00EC6B9F"/>
    <w:rsid w:val="00EC6C6B"/>
    <w:rsid w:val="00EC6D13"/>
    <w:rsid w:val="00EC6EDF"/>
    <w:rsid w:val="00EC7DA8"/>
    <w:rsid w:val="00EC7FD0"/>
    <w:rsid w:val="00ED03FD"/>
    <w:rsid w:val="00ED0498"/>
    <w:rsid w:val="00ED0587"/>
    <w:rsid w:val="00ED0640"/>
    <w:rsid w:val="00ED0804"/>
    <w:rsid w:val="00ED08C0"/>
    <w:rsid w:val="00ED0A8D"/>
    <w:rsid w:val="00ED0ABA"/>
    <w:rsid w:val="00ED0E3F"/>
    <w:rsid w:val="00ED0FC7"/>
    <w:rsid w:val="00ED1030"/>
    <w:rsid w:val="00ED17F2"/>
    <w:rsid w:val="00ED1A0C"/>
    <w:rsid w:val="00ED1B2A"/>
    <w:rsid w:val="00ED1D69"/>
    <w:rsid w:val="00ED1DDF"/>
    <w:rsid w:val="00ED1E29"/>
    <w:rsid w:val="00ED21FA"/>
    <w:rsid w:val="00ED2282"/>
    <w:rsid w:val="00ED238F"/>
    <w:rsid w:val="00ED26E8"/>
    <w:rsid w:val="00ED2AB2"/>
    <w:rsid w:val="00ED2FE9"/>
    <w:rsid w:val="00ED31BA"/>
    <w:rsid w:val="00ED3466"/>
    <w:rsid w:val="00ED3733"/>
    <w:rsid w:val="00ED3D3E"/>
    <w:rsid w:val="00ED3D5D"/>
    <w:rsid w:val="00ED3F77"/>
    <w:rsid w:val="00ED41C3"/>
    <w:rsid w:val="00ED44F0"/>
    <w:rsid w:val="00ED4912"/>
    <w:rsid w:val="00ED4ABD"/>
    <w:rsid w:val="00ED4D30"/>
    <w:rsid w:val="00ED526D"/>
    <w:rsid w:val="00ED5443"/>
    <w:rsid w:val="00ED54E5"/>
    <w:rsid w:val="00ED55DA"/>
    <w:rsid w:val="00ED5758"/>
    <w:rsid w:val="00ED676B"/>
    <w:rsid w:val="00ED6816"/>
    <w:rsid w:val="00ED68D7"/>
    <w:rsid w:val="00ED6A21"/>
    <w:rsid w:val="00ED6F13"/>
    <w:rsid w:val="00EE0110"/>
    <w:rsid w:val="00EE0AB5"/>
    <w:rsid w:val="00EE0AEA"/>
    <w:rsid w:val="00EE0C75"/>
    <w:rsid w:val="00EE0CDD"/>
    <w:rsid w:val="00EE0D6E"/>
    <w:rsid w:val="00EE11E1"/>
    <w:rsid w:val="00EE172F"/>
    <w:rsid w:val="00EE183E"/>
    <w:rsid w:val="00EE1993"/>
    <w:rsid w:val="00EE1AB8"/>
    <w:rsid w:val="00EE1D9D"/>
    <w:rsid w:val="00EE1DB3"/>
    <w:rsid w:val="00EE203A"/>
    <w:rsid w:val="00EE2324"/>
    <w:rsid w:val="00EE25A6"/>
    <w:rsid w:val="00EE2713"/>
    <w:rsid w:val="00EE2A32"/>
    <w:rsid w:val="00EE32A8"/>
    <w:rsid w:val="00EE34AB"/>
    <w:rsid w:val="00EE37ED"/>
    <w:rsid w:val="00EE3CE5"/>
    <w:rsid w:val="00EE412D"/>
    <w:rsid w:val="00EE4347"/>
    <w:rsid w:val="00EE4405"/>
    <w:rsid w:val="00EE470A"/>
    <w:rsid w:val="00EE472B"/>
    <w:rsid w:val="00EE4CDE"/>
    <w:rsid w:val="00EE4DBB"/>
    <w:rsid w:val="00EE4E3A"/>
    <w:rsid w:val="00EE5118"/>
    <w:rsid w:val="00EE5532"/>
    <w:rsid w:val="00EE5629"/>
    <w:rsid w:val="00EE5634"/>
    <w:rsid w:val="00EE56AB"/>
    <w:rsid w:val="00EE57C4"/>
    <w:rsid w:val="00EE5C2F"/>
    <w:rsid w:val="00EE5D53"/>
    <w:rsid w:val="00EE6017"/>
    <w:rsid w:val="00EE6040"/>
    <w:rsid w:val="00EE60A4"/>
    <w:rsid w:val="00EE613E"/>
    <w:rsid w:val="00EE685E"/>
    <w:rsid w:val="00EE68BC"/>
    <w:rsid w:val="00EE698B"/>
    <w:rsid w:val="00EE6A32"/>
    <w:rsid w:val="00EE6EB1"/>
    <w:rsid w:val="00EE6F43"/>
    <w:rsid w:val="00EE7090"/>
    <w:rsid w:val="00EE72C7"/>
    <w:rsid w:val="00EE7599"/>
    <w:rsid w:val="00EE7690"/>
    <w:rsid w:val="00EE77A2"/>
    <w:rsid w:val="00EE7D0E"/>
    <w:rsid w:val="00EE7D11"/>
    <w:rsid w:val="00EE7D8B"/>
    <w:rsid w:val="00EE7DEE"/>
    <w:rsid w:val="00EF036B"/>
    <w:rsid w:val="00EF037E"/>
    <w:rsid w:val="00EF0595"/>
    <w:rsid w:val="00EF0AF9"/>
    <w:rsid w:val="00EF105D"/>
    <w:rsid w:val="00EF1652"/>
    <w:rsid w:val="00EF1667"/>
    <w:rsid w:val="00EF1A14"/>
    <w:rsid w:val="00EF1AF3"/>
    <w:rsid w:val="00EF1E2D"/>
    <w:rsid w:val="00EF1EE0"/>
    <w:rsid w:val="00EF1EE8"/>
    <w:rsid w:val="00EF2180"/>
    <w:rsid w:val="00EF2324"/>
    <w:rsid w:val="00EF23C4"/>
    <w:rsid w:val="00EF2C1A"/>
    <w:rsid w:val="00EF2EEF"/>
    <w:rsid w:val="00EF3A64"/>
    <w:rsid w:val="00EF4129"/>
    <w:rsid w:val="00EF416F"/>
    <w:rsid w:val="00EF4263"/>
    <w:rsid w:val="00EF4545"/>
    <w:rsid w:val="00EF4785"/>
    <w:rsid w:val="00EF483E"/>
    <w:rsid w:val="00EF49E8"/>
    <w:rsid w:val="00EF4B74"/>
    <w:rsid w:val="00EF4E2B"/>
    <w:rsid w:val="00EF4FCE"/>
    <w:rsid w:val="00EF519F"/>
    <w:rsid w:val="00EF51A3"/>
    <w:rsid w:val="00EF52EB"/>
    <w:rsid w:val="00EF537C"/>
    <w:rsid w:val="00EF54A0"/>
    <w:rsid w:val="00EF5531"/>
    <w:rsid w:val="00EF5587"/>
    <w:rsid w:val="00EF5605"/>
    <w:rsid w:val="00EF57B6"/>
    <w:rsid w:val="00EF5A59"/>
    <w:rsid w:val="00EF5AE0"/>
    <w:rsid w:val="00EF5DD2"/>
    <w:rsid w:val="00EF5EE3"/>
    <w:rsid w:val="00EF60FD"/>
    <w:rsid w:val="00EF6613"/>
    <w:rsid w:val="00EF6BD6"/>
    <w:rsid w:val="00EF6CD5"/>
    <w:rsid w:val="00EF6DCA"/>
    <w:rsid w:val="00EF6E18"/>
    <w:rsid w:val="00EF6E80"/>
    <w:rsid w:val="00EF74DC"/>
    <w:rsid w:val="00EF7636"/>
    <w:rsid w:val="00EF7864"/>
    <w:rsid w:val="00EF7B61"/>
    <w:rsid w:val="00F00053"/>
    <w:rsid w:val="00F00382"/>
    <w:rsid w:val="00F00602"/>
    <w:rsid w:val="00F00719"/>
    <w:rsid w:val="00F00BAC"/>
    <w:rsid w:val="00F00E74"/>
    <w:rsid w:val="00F0141F"/>
    <w:rsid w:val="00F0179E"/>
    <w:rsid w:val="00F01989"/>
    <w:rsid w:val="00F01ACC"/>
    <w:rsid w:val="00F01FA6"/>
    <w:rsid w:val="00F02182"/>
    <w:rsid w:val="00F02953"/>
    <w:rsid w:val="00F02C28"/>
    <w:rsid w:val="00F02C32"/>
    <w:rsid w:val="00F02DBD"/>
    <w:rsid w:val="00F02DE3"/>
    <w:rsid w:val="00F035A5"/>
    <w:rsid w:val="00F0380E"/>
    <w:rsid w:val="00F039F1"/>
    <w:rsid w:val="00F03AC6"/>
    <w:rsid w:val="00F03C4A"/>
    <w:rsid w:val="00F03D19"/>
    <w:rsid w:val="00F03E2D"/>
    <w:rsid w:val="00F046D6"/>
    <w:rsid w:val="00F0479C"/>
    <w:rsid w:val="00F047BB"/>
    <w:rsid w:val="00F04C77"/>
    <w:rsid w:val="00F04CB6"/>
    <w:rsid w:val="00F04CD1"/>
    <w:rsid w:val="00F04CEC"/>
    <w:rsid w:val="00F050B7"/>
    <w:rsid w:val="00F050D6"/>
    <w:rsid w:val="00F05275"/>
    <w:rsid w:val="00F0536E"/>
    <w:rsid w:val="00F05425"/>
    <w:rsid w:val="00F05497"/>
    <w:rsid w:val="00F054AB"/>
    <w:rsid w:val="00F05823"/>
    <w:rsid w:val="00F05A60"/>
    <w:rsid w:val="00F05D3B"/>
    <w:rsid w:val="00F05E44"/>
    <w:rsid w:val="00F05EF3"/>
    <w:rsid w:val="00F0656C"/>
    <w:rsid w:val="00F06960"/>
    <w:rsid w:val="00F06EE8"/>
    <w:rsid w:val="00F06F3F"/>
    <w:rsid w:val="00F0712C"/>
    <w:rsid w:val="00F07295"/>
    <w:rsid w:val="00F07385"/>
    <w:rsid w:val="00F076D1"/>
    <w:rsid w:val="00F07DCA"/>
    <w:rsid w:val="00F07EE9"/>
    <w:rsid w:val="00F101D0"/>
    <w:rsid w:val="00F1036A"/>
    <w:rsid w:val="00F10442"/>
    <w:rsid w:val="00F10660"/>
    <w:rsid w:val="00F106C9"/>
    <w:rsid w:val="00F1072F"/>
    <w:rsid w:val="00F10BA6"/>
    <w:rsid w:val="00F10D8B"/>
    <w:rsid w:val="00F10F4B"/>
    <w:rsid w:val="00F119B5"/>
    <w:rsid w:val="00F119D1"/>
    <w:rsid w:val="00F11E10"/>
    <w:rsid w:val="00F129BA"/>
    <w:rsid w:val="00F12BB5"/>
    <w:rsid w:val="00F13043"/>
    <w:rsid w:val="00F13122"/>
    <w:rsid w:val="00F13126"/>
    <w:rsid w:val="00F132FE"/>
    <w:rsid w:val="00F1366E"/>
    <w:rsid w:val="00F13685"/>
    <w:rsid w:val="00F137CB"/>
    <w:rsid w:val="00F13A6A"/>
    <w:rsid w:val="00F140E2"/>
    <w:rsid w:val="00F14562"/>
    <w:rsid w:val="00F14744"/>
    <w:rsid w:val="00F14CDA"/>
    <w:rsid w:val="00F14D92"/>
    <w:rsid w:val="00F14EBC"/>
    <w:rsid w:val="00F150E2"/>
    <w:rsid w:val="00F1553A"/>
    <w:rsid w:val="00F155CD"/>
    <w:rsid w:val="00F15705"/>
    <w:rsid w:val="00F1587D"/>
    <w:rsid w:val="00F15D43"/>
    <w:rsid w:val="00F15FBC"/>
    <w:rsid w:val="00F15FDD"/>
    <w:rsid w:val="00F15FDE"/>
    <w:rsid w:val="00F16463"/>
    <w:rsid w:val="00F1699D"/>
    <w:rsid w:val="00F16A49"/>
    <w:rsid w:val="00F16B60"/>
    <w:rsid w:val="00F17041"/>
    <w:rsid w:val="00F174D5"/>
    <w:rsid w:val="00F17518"/>
    <w:rsid w:val="00F17920"/>
    <w:rsid w:val="00F200AD"/>
    <w:rsid w:val="00F20101"/>
    <w:rsid w:val="00F20116"/>
    <w:rsid w:val="00F20143"/>
    <w:rsid w:val="00F20639"/>
    <w:rsid w:val="00F20851"/>
    <w:rsid w:val="00F20B9B"/>
    <w:rsid w:val="00F211E0"/>
    <w:rsid w:val="00F213B3"/>
    <w:rsid w:val="00F214F7"/>
    <w:rsid w:val="00F21B20"/>
    <w:rsid w:val="00F21B66"/>
    <w:rsid w:val="00F21CF6"/>
    <w:rsid w:val="00F2210D"/>
    <w:rsid w:val="00F22424"/>
    <w:rsid w:val="00F22B0D"/>
    <w:rsid w:val="00F22E5D"/>
    <w:rsid w:val="00F2301D"/>
    <w:rsid w:val="00F230D9"/>
    <w:rsid w:val="00F230EE"/>
    <w:rsid w:val="00F236CA"/>
    <w:rsid w:val="00F23909"/>
    <w:rsid w:val="00F239B8"/>
    <w:rsid w:val="00F23BF9"/>
    <w:rsid w:val="00F23CB5"/>
    <w:rsid w:val="00F24239"/>
    <w:rsid w:val="00F247F3"/>
    <w:rsid w:val="00F24910"/>
    <w:rsid w:val="00F249F3"/>
    <w:rsid w:val="00F24AA8"/>
    <w:rsid w:val="00F24D05"/>
    <w:rsid w:val="00F24E29"/>
    <w:rsid w:val="00F24E52"/>
    <w:rsid w:val="00F251C8"/>
    <w:rsid w:val="00F255B1"/>
    <w:rsid w:val="00F2567C"/>
    <w:rsid w:val="00F25D09"/>
    <w:rsid w:val="00F25DE2"/>
    <w:rsid w:val="00F2623B"/>
    <w:rsid w:val="00F262AF"/>
    <w:rsid w:val="00F26CAC"/>
    <w:rsid w:val="00F271BB"/>
    <w:rsid w:val="00F27304"/>
    <w:rsid w:val="00F27755"/>
    <w:rsid w:val="00F2784D"/>
    <w:rsid w:val="00F27E2B"/>
    <w:rsid w:val="00F27F0E"/>
    <w:rsid w:val="00F27F94"/>
    <w:rsid w:val="00F30030"/>
    <w:rsid w:val="00F3040B"/>
    <w:rsid w:val="00F3049B"/>
    <w:rsid w:val="00F305C0"/>
    <w:rsid w:val="00F30682"/>
    <w:rsid w:val="00F30845"/>
    <w:rsid w:val="00F308DC"/>
    <w:rsid w:val="00F30934"/>
    <w:rsid w:val="00F30BB3"/>
    <w:rsid w:val="00F30D2B"/>
    <w:rsid w:val="00F30D77"/>
    <w:rsid w:val="00F30D91"/>
    <w:rsid w:val="00F30E86"/>
    <w:rsid w:val="00F3115E"/>
    <w:rsid w:val="00F3132B"/>
    <w:rsid w:val="00F3145B"/>
    <w:rsid w:val="00F31501"/>
    <w:rsid w:val="00F3152B"/>
    <w:rsid w:val="00F317AC"/>
    <w:rsid w:val="00F319C2"/>
    <w:rsid w:val="00F31D78"/>
    <w:rsid w:val="00F31DF9"/>
    <w:rsid w:val="00F321B7"/>
    <w:rsid w:val="00F322DB"/>
    <w:rsid w:val="00F32314"/>
    <w:rsid w:val="00F32457"/>
    <w:rsid w:val="00F32492"/>
    <w:rsid w:val="00F326BC"/>
    <w:rsid w:val="00F32726"/>
    <w:rsid w:val="00F32BCD"/>
    <w:rsid w:val="00F32D25"/>
    <w:rsid w:val="00F33152"/>
    <w:rsid w:val="00F332F3"/>
    <w:rsid w:val="00F33389"/>
    <w:rsid w:val="00F33A23"/>
    <w:rsid w:val="00F33C66"/>
    <w:rsid w:val="00F33E79"/>
    <w:rsid w:val="00F34140"/>
    <w:rsid w:val="00F342DD"/>
    <w:rsid w:val="00F345EC"/>
    <w:rsid w:val="00F347EF"/>
    <w:rsid w:val="00F34CCB"/>
    <w:rsid w:val="00F34FCB"/>
    <w:rsid w:val="00F352B0"/>
    <w:rsid w:val="00F353C3"/>
    <w:rsid w:val="00F35506"/>
    <w:rsid w:val="00F35A29"/>
    <w:rsid w:val="00F35C1D"/>
    <w:rsid w:val="00F35D6B"/>
    <w:rsid w:val="00F3628A"/>
    <w:rsid w:val="00F364C2"/>
    <w:rsid w:val="00F364F9"/>
    <w:rsid w:val="00F36797"/>
    <w:rsid w:val="00F36990"/>
    <w:rsid w:val="00F369F7"/>
    <w:rsid w:val="00F36A23"/>
    <w:rsid w:val="00F3706B"/>
    <w:rsid w:val="00F37A1A"/>
    <w:rsid w:val="00F37B9F"/>
    <w:rsid w:val="00F37D3B"/>
    <w:rsid w:val="00F37D8D"/>
    <w:rsid w:val="00F403AC"/>
    <w:rsid w:val="00F406D9"/>
    <w:rsid w:val="00F408FE"/>
    <w:rsid w:val="00F40ADC"/>
    <w:rsid w:val="00F40C11"/>
    <w:rsid w:val="00F4141D"/>
    <w:rsid w:val="00F416AD"/>
    <w:rsid w:val="00F416C4"/>
    <w:rsid w:val="00F4179F"/>
    <w:rsid w:val="00F417BC"/>
    <w:rsid w:val="00F41B7D"/>
    <w:rsid w:val="00F41B96"/>
    <w:rsid w:val="00F41BB0"/>
    <w:rsid w:val="00F41CE9"/>
    <w:rsid w:val="00F424F3"/>
    <w:rsid w:val="00F42DBF"/>
    <w:rsid w:val="00F42E59"/>
    <w:rsid w:val="00F42E75"/>
    <w:rsid w:val="00F43145"/>
    <w:rsid w:val="00F433DB"/>
    <w:rsid w:val="00F436A5"/>
    <w:rsid w:val="00F43B33"/>
    <w:rsid w:val="00F44195"/>
    <w:rsid w:val="00F4443B"/>
    <w:rsid w:val="00F4445F"/>
    <w:rsid w:val="00F4474B"/>
    <w:rsid w:val="00F447A8"/>
    <w:rsid w:val="00F447FC"/>
    <w:rsid w:val="00F44A16"/>
    <w:rsid w:val="00F44AE9"/>
    <w:rsid w:val="00F45260"/>
    <w:rsid w:val="00F45457"/>
    <w:rsid w:val="00F45987"/>
    <w:rsid w:val="00F45B36"/>
    <w:rsid w:val="00F45BFA"/>
    <w:rsid w:val="00F45D21"/>
    <w:rsid w:val="00F45E89"/>
    <w:rsid w:val="00F461A1"/>
    <w:rsid w:val="00F46291"/>
    <w:rsid w:val="00F46314"/>
    <w:rsid w:val="00F464E5"/>
    <w:rsid w:val="00F46A4C"/>
    <w:rsid w:val="00F47094"/>
    <w:rsid w:val="00F470F8"/>
    <w:rsid w:val="00F47401"/>
    <w:rsid w:val="00F475F1"/>
    <w:rsid w:val="00F4766C"/>
    <w:rsid w:val="00F47DB3"/>
    <w:rsid w:val="00F502F7"/>
    <w:rsid w:val="00F503AB"/>
    <w:rsid w:val="00F504C3"/>
    <w:rsid w:val="00F50532"/>
    <w:rsid w:val="00F505A8"/>
    <w:rsid w:val="00F50983"/>
    <w:rsid w:val="00F509E2"/>
    <w:rsid w:val="00F50C9F"/>
    <w:rsid w:val="00F50F4C"/>
    <w:rsid w:val="00F51111"/>
    <w:rsid w:val="00F5158B"/>
    <w:rsid w:val="00F5175E"/>
    <w:rsid w:val="00F51C67"/>
    <w:rsid w:val="00F51E0B"/>
    <w:rsid w:val="00F526A1"/>
    <w:rsid w:val="00F52A6A"/>
    <w:rsid w:val="00F52A7D"/>
    <w:rsid w:val="00F52C9C"/>
    <w:rsid w:val="00F530C1"/>
    <w:rsid w:val="00F532CC"/>
    <w:rsid w:val="00F534FD"/>
    <w:rsid w:val="00F5371E"/>
    <w:rsid w:val="00F53807"/>
    <w:rsid w:val="00F53C5A"/>
    <w:rsid w:val="00F5420F"/>
    <w:rsid w:val="00F54352"/>
    <w:rsid w:val="00F547A1"/>
    <w:rsid w:val="00F54997"/>
    <w:rsid w:val="00F549D3"/>
    <w:rsid w:val="00F54C48"/>
    <w:rsid w:val="00F5508C"/>
    <w:rsid w:val="00F5540B"/>
    <w:rsid w:val="00F55489"/>
    <w:rsid w:val="00F556B1"/>
    <w:rsid w:val="00F5585B"/>
    <w:rsid w:val="00F55F3F"/>
    <w:rsid w:val="00F5664D"/>
    <w:rsid w:val="00F56C25"/>
    <w:rsid w:val="00F573D8"/>
    <w:rsid w:val="00F57432"/>
    <w:rsid w:val="00F57607"/>
    <w:rsid w:val="00F57A7B"/>
    <w:rsid w:val="00F57BAC"/>
    <w:rsid w:val="00F57BC0"/>
    <w:rsid w:val="00F57D17"/>
    <w:rsid w:val="00F57E83"/>
    <w:rsid w:val="00F57ED5"/>
    <w:rsid w:val="00F60272"/>
    <w:rsid w:val="00F602EA"/>
    <w:rsid w:val="00F60950"/>
    <w:rsid w:val="00F60BD5"/>
    <w:rsid w:val="00F60EA4"/>
    <w:rsid w:val="00F60F33"/>
    <w:rsid w:val="00F6124A"/>
    <w:rsid w:val="00F6136B"/>
    <w:rsid w:val="00F61433"/>
    <w:rsid w:val="00F61A4A"/>
    <w:rsid w:val="00F61A9B"/>
    <w:rsid w:val="00F61C45"/>
    <w:rsid w:val="00F61CBC"/>
    <w:rsid w:val="00F61DC1"/>
    <w:rsid w:val="00F61F5C"/>
    <w:rsid w:val="00F61F71"/>
    <w:rsid w:val="00F62063"/>
    <w:rsid w:val="00F62173"/>
    <w:rsid w:val="00F621FD"/>
    <w:rsid w:val="00F6271B"/>
    <w:rsid w:val="00F62CD0"/>
    <w:rsid w:val="00F62F81"/>
    <w:rsid w:val="00F62FAF"/>
    <w:rsid w:val="00F63064"/>
    <w:rsid w:val="00F63400"/>
    <w:rsid w:val="00F6354F"/>
    <w:rsid w:val="00F63804"/>
    <w:rsid w:val="00F6388C"/>
    <w:rsid w:val="00F63AF1"/>
    <w:rsid w:val="00F63F92"/>
    <w:rsid w:val="00F640CD"/>
    <w:rsid w:val="00F64368"/>
    <w:rsid w:val="00F645DE"/>
    <w:rsid w:val="00F64980"/>
    <w:rsid w:val="00F64993"/>
    <w:rsid w:val="00F64A2E"/>
    <w:rsid w:val="00F64CFF"/>
    <w:rsid w:val="00F64DFA"/>
    <w:rsid w:val="00F64F61"/>
    <w:rsid w:val="00F64FCC"/>
    <w:rsid w:val="00F65126"/>
    <w:rsid w:val="00F65511"/>
    <w:rsid w:val="00F65893"/>
    <w:rsid w:val="00F65A8D"/>
    <w:rsid w:val="00F66013"/>
    <w:rsid w:val="00F66305"/>
    <w:rsid w:val="00F668CE"/>
    <w:rsid w:val="00F66BF4"/>
    <w:rsid w:val="00F66E81"/>
    <w:rsid w:val="00F66F06"/>
    <w:rsid w:val="00F66F09"/>
    <w:rsid w:val="00F67085"/>
    <w:rsid w:val="00F6708C"/>
    <w:rsid w:val="00F673AF"/>
    <w:rsid w:val="00F676DD"/>
    <w:rsid w:val="00F6771C"/>
    <w:rsid w:val="00F67AF0"/>
    <w:rsid w:val="00F67B2A"/>
    <w:rsid w:val="00F67CDE"/>
    <w:rsid w:val="00F67F4F"/>
    <w:rsid w:val="00F70044"/>
    <w:rsid w:val="00F700E1"/>
    <w:rsid w:val="00F703D4"/>
    <w:rsid w:val="00F705C5"/>
    <w:rsid w:val="00F706B6"/>
    <w:rsid w:val="00F707BC"/>
    <w:rsid w:val="00F7098B"/>
    <w:rsid w:val="00F70E13"/>
    <w:rsid w:val="00F70FFC"/>
    <w:rsid w:val="00F71336"/>
    <w:rsid w:val="00F71347"/>
    <w:rsid w:val="00F71AD8"/>
    <w:rsid w:val="00F71C11"/>
    <w:rsid w:val="00F71CA5"/>
    <w:rsid w:val="00F71D7E"/>
    <w:rsid w:val="00F71FE2"/>
    <w:rsid w:val="00F722FE"/>
    <w:rsid w:val="00F72AAE"/>
    <w:rsid w:val="00F72B52"/>
    <w:rsid w:val="00F73089"/>
    <w:rsid w:val="00F735AF"/>
    <w:rsid w:val="00F735EF"/>
    <w:rsid w:val="00F7361E"/>
    <w:rsid w:val="00F73909"/>
    <w:rsid w:val="00F739AE"/>
    <w:rsid w:val="00F73B25"/>
    <w:rsid w:val="00F73E6D"/>
    <w:rsid w:val="00F73F1C"/>
    <w:rsid w:val="00F73F64"/>
    <w:rsid w:val="00F7401B"/>
    <w:rsid w:val="00F740B4"/>
    <w:rsid w:val="00F7410F"/>
    <w:rsid w:val="00F74324"/>
    <w:rsid w:val="00F743E2"/>
    <w:rsid w:val="00F747FB"/>
    <w:rsid w:val="00F748D1"/>
    <w:rsid w:val="00F74981"/>
    <w:rsid w:val="00F749C9"/>
    <w:rsid w:val="00F74A49"/>
    <w:rsid w:val="00F74D5A"/>
    <w:rsid w:val="00F74D83"/>
    <w:rsid w:val="00F74DC3"/>
    <w:rsid w:val="00F754A4"/>
    <w:rsid w:val="00F7573F"/>
    <w:rsid w:val="00F75959"/>
    <w:rsid w:val="00F75994"/>
    <w:rsid w:val="00F75A62"/>
    <w:rsid w:val="00F7617C"/>
    <w:rsid w:val="00F76373"/>
    <w:rsid w:val="00F7637E"/>
    <w:rsid w:val="00F764A6"/>
    <w:rsid w:val="00F764C0"/>
    <w:rsid w:val="00F7681F"/>
    <w:rsid w:val="00F76976"/>
    <w:rsid w:val="00F76AC7"/>
    <w:rsid w:val="00F76E7C"/>
    <w:rsid w:val="00F7723D"/>
    <w:rsid w:val="00F77BDE"/>
    <w:rsid w:val="00F77CAC"/>
    <w:rsid w:val="00F77D55"/>
    <w:rsid w:val="00F77F4A"/>
    <w:rsid w:val="00F80076"/>
    <w:rsid w:val="00F803AB"/>
    <w:rsid w:val="00F807CC"/>
    <w:rsid w:val="00F80930"/>
    <w:rsid w:val="00F80989"/>
    <w:rsid w:val="00F80A8C"/>
    <w:rsid w:val="00F80C8D"/>
    <w:rsid w:val="00F80D3F"/>
    <w:rsid w:val="00F80D47"/>
    <w:rsid w:val="00F8110A"/>
    <w:rsid w:val="00F811F9"/>
    <w:rsid w:val="00F812C5"/>
    <w:rsid w:val="00F813C2"/>
    <w:rsid w:val="00F81954"/>
    <w:rsid w:val="00F81BBD"/>
    <w:rsid w:val="00F81DD0"/>
    <w:rsid w:val="00F81EFC"/>
    <w:rsid w:val="00F820CF"/>
    <w:rsid w:val="00F8211D"/>
    <w:rsid w:val="00F824DA"/>
    <w:rsid w:val="00F8267E"/>
    <w:rsid w:val="00F82807"/>
    <w:rsid w:val="00F82B45"/>
    <w:rsid w:val="00F82D8D"/>
    <w:rsid w:val="00F82E70"/>
    <w:rsid w:val="00F832B4"/>
    <w:rsid w:val="00F83309"/>
    <w:rsid w:val="00F8392F"/>
    <w:rsid w:val="00F83CE8"/>
    <w:rsid w:val="00F84259"/>
    <w:rsid w:val="00F844CB"/>
    <w:rsid w:val="00F84747"/>
    <w:rsid w:val="00F84F8A"/>
    <w:rsid w:val="00F85089"/>
    <w:rsid w:val="00F850FB"/>
    <w:rsid w:val="00F85490"/>
    <w:rsid w:val="00F854CE"/>
    <w:rsid w:val="00F855EC"/>
    <w:rsid w:val="00F85E73"/>
    <w:rsid w:val="00F86084"/>
    <w:rsid w:val="00F862ED"/>
    <w:rsid w:val="00F8633D"/>
    <w:rsid w:val="00F86379"/>
    <w:rsid w:val="00F86454"/>
    <w:rsid w:val="00F86598"/>
    <w:rsid w:val="00F865B4"/>
    <w:rsid w:val="00F86834"/>
    <w:rsid w:val="00F8725E"/>
    <w:rsid w:val="00F8735E"/>
    <w:rsid w:val="00F87A5B"/>
    <w:rsid w:val="00F87B94"/>
    <w:rsid w:val="00F87CAB"/>
    <w:rsid w:val="00F87CEF"/>
    <w:rsid w:val="00F90031"/>
    <w:rsid w:val="00F90085"/>
    <w:rsid w:val="00F900C4"/>
    <w:rsid w:val="00F901F0"/>
    <w:rsid w:val="00F903BE"/>
    <w:rsid w:val="00F90450"/>
    <w:rsid w:val="00F9064C"/>
    <w:rsid w:val="00F906B5"/>
    <w:rsid w:val="00F906BB"/>
    <w:rsid w:val="00F90AC2"/>
    <w:rsid w:val="00F90EAD"/>
    <w:rsid w:val="00F90F07"/>
    <w:rsid w:val="00F910C5"/>
    <w:rsid w:val="00F910F8"/>
    <w:rsid w:val="00F9114D"/>
    <w:rsid w:val="00F91213"/>
    <w:rsid w:val="00F9134D"/>
    <w:rsid w:val="00F9162F"/>
    <w:rsid w:val="00F91695"/>
    <w:rsid w:val="00F917CA"/>
    <w:rsid w:val="00F91876"/>
    <w:rsid w:val="00F91D23"/>
    <w:rsid w:val="00F91EA2"/>
    <w:rsid w:val="00F91F64"/>
    <w:rsid w:val="00F9217C"/>
    <w:rsid w:val="00F921C9"/>
    <w:rsid w:val="00F9245B"/>
    <w:rsid w:val="00F93215"/>
    <w:rsid w:val="00F933B3"/>
    <w:rsid w:val="00F935B2"/>
    <w:rsid w:val="00F93C64"/>
    <w:rsid w:val="00F93C9D"/>
    <w:rsid w:val="00F93CF6"/>
    <w:rsid w:val="00F94469"/>
    <w:rsid w:val="00F94F84"/>
    <w:rsid w:val="00F94FF0"/>
    <w:rsid w:val="00F95708"/>
    <w:rsid w:val="00F957ED"/>
    <w:rsid w:val="00F9583D"/>
    <w:rsid w:val="00F95872"/>
    <w:rsid w:val="00F958E0"/>
    <w:rsid w:val="00F959F4"/>
    <w:rsid w:val="00F961DC"/>
    <w:rsid w:val="00F967BB"/>
    <w:rsid w:val="00F96D8F"/>
    <w:rsid w:val="00F96E4A"/>
    <w:rsid w:val="00F971C1"/>
    <w:rsid w:val="00F97279"/>
    <w:rsid w:val="00F97333"/>
    <w:rsid w:val="00F973E3"/>
    <w:rsid w:val="00F976D0"/>
    <w:rsid w:val="00F9776C"/>
    <w:rsid w:val="00F9782E"/>
    <w:rsid w:val="00F978CF"/>
    <w:rsid w:val="00FA018F"/>
    <w:rsid w:val="00FA030F"/>
    <w:rsid w:val="00FA0355"/>
    <w:rsid w:val="00FA0577"/>
    <w:rsid w:val="00FA0B4E"/>
    <w:rsid w:val="00FA0BCD"/>
    <w:rsid w:val="00FA0EF5"/>
    <w:rsid w:val="00FA10C3"/>
    <w:rsid w:val="00FA1608"/>
    <w:rsid w:val="00FA1A15"/>
    <w:rsid w:val="00FA1A73"/>
    <w:rsid w:val="00FA21E4"/>
    <w:rsid w:val="00FA249B"/>
    <w:rsid w:val="00FA24A7"/>
    <w:rsid w:val="00FA255F"/>
    <w:rsid w:val="00FA264C"/>
    <w:rsid w:val="00FA2664"/>
    <w:rsid w:val="00FA2770"/>
    <w:rsid w:val="00FA2A0D"/>
    <w:rsid w:val="00FA2D5D"/>
    <w:rsid w:val="00FA2F18"/>
    <w:rsid w:val="00FA31E6"/>
    <w:rsid w:val="00FA32E6"/>
    <w:rsid w:val="00FA3566"/>
    <w:rsid w:val="00FA35D2"/>
    <w:rsid w:val="00FA3676"/>
    <w:rsid w:val="00FA38C3"/>
    <w:rsid w:val="00FA39AD"/>
    <w:rsid w:val="00FA39AF"/>
    <w:rsid w:val="00FA3D2B"/>
    <w:rsid w:val="00FA4451"/>
    <w:rsid w:val="00FA4CE0"/>
    <w:rsid w:val="00FA4E8A"/>
    <w:rsid w:val="00FA51CF"/>
    <w:rsid w:val="00FA53F6"/>
    <w:rsid w:val="00FA5449"/>
    <w:rsid w:val="00FA5C16"/>
    <w:rsid w:val="00FA5E43"/>
    <w:rsid w:val="00FA60B3"/>
    <w:rsid w:val="00FA6670"/>
    <w:rsid w:val="00FA6867"/>
    <w:rsid w:val="00FA6F59"/>
    <w:rsid w:val="00FA6FC2"/>
    <w:rsid w:val="00FA7495"/>
    <w:rsid w:val="00FA7939"/>
    <w:rsid w:val="00FA79C9"/>
    <w:rsid w:val="00FA79FC"/>
    <w:rsid w:val="00FA7AF9"/>
    <w:rsid w:val="00FA7CCA"/>
    <w:rsid w:val="00FA7F1B"/>
    <w:rsid w:val="00FA7FBA"/>
    <w:rsid w:val="00FB00B3"/>
    <w:rsid w:val="00FB0E53"/>
    <w:rsid w:val="00FB1129"/>
    <w:rsid w:val="00FB1186"/>
    <w:rsid w:val="00FB11CE"/>
    <w:rsid w:val="00FB147A"/>
    <w:rsid w:val="00FB1666"/>
    <w:rsid w:val="00FB204C"/>
    <w:rsid w:val="00FB2122"/>
    <w:rsid w:val="00FB2186"/>
    <w:rsid w:val="00FB2766"/>
    <w:rsid w:val="00FB29F6"/>
    <w:rsid w:val="00FB2DB8"/>
    <w:rsid w:val="00FB2DCB"/>
    <w:rsid w:val="00FB2E1C"/>
    <w:rsid w:val="00FB2F0D"/>
    <w:rsid w:val="00FB2FEA"/>
    <w:rsid w:val="00FB3084"/>
    <w:rsid w:val="00FB32C9"/>
    <w:rsid w:val="00FB3686"/>
    <w:rsid w:val="00FB391C"/>
    <w:rsid w:val="00FB3ABE"/>
    <w:rsid w:val="00FB3B17"/>
    <w:rsid w:val="00FB3E0B"/>
    <w:rsid w:val="00FB407E"/>
    <w:rsid w:val="00FB40C7"/>
    <w:rsid w:val="00FB468E"/>
    <w:rsid w:val="00FB4A61"/>
    <w:rsid w:val="00FB4AC8"/>
    <w:rsid w:val="00FB4FCB"/>
    <w:rsid w:val="00FB5051"/>
    <w:rsid w:val="00FB5094"/>
    <w:rsid w:val="00FB50E3"/>
    <w:rsid w:val="00FB52DE"/>
    <w:rsid w:val="00FB550F"/>
    <w:rsid w:val="00FB5A1E"/>
    <w:rsid w:val="00FB6120"/>
    <w:rsid w:val="00FB6394"/>
    <w:rsid w:val="00FB63A8"/>
    <w:rsid w:val="00FB6FD1"/>
    <w:rsid w:val="00FB7199"/>
    <w:rsid w:val="00FB7694"/>
    <w:rsid w:val="00FB77D8"/>
    <w:rsid w:val="00FB77DD"/>
    <w:rsid w:val="00FB78AB"/>
    <w:rsid w:val="00FB7A05"/>
    <w:rsid w:val="00FB7D58"/>
    <w:rsid w:val="00FB7E8F"/>
    <w:rsid w:val="00FC08C2"/>
    <w:rsid w:val="00FC092E"/>
    <w:rsid w:val="00FC0B34"/>
    <w:rsid w:val="00FC0BA9"/>
    <w:rsid w:val="00FC1526"/>
    <w:rsid w:val="00FC1699"/>
    <w:rsid w:val="00FC191E"/>
    <w:rsid w:val="00FC1F3D"/>
    <w:rsid w:val="00FC2569"/>
    <w:rsid w:val="00FC25F4"/>
    <w:rsid w:val="00FC2635"/>
    <w:rsid w:val="00FC2A3B"/>
    <w:rsid w:val="00FC2CDF"/>
    <w:rsid w:val="00FC32B8"/>
    <w:rsid w:val="00FC33DD"/>
    <w:rsid w:val="00FC342E"/>
    <w:rsid w:val="00FC3634"/>
    <w:rsid w:val="00FC3775"/>
    <w:rsid w:val="00FC42B2"/>
    <w:rsid w:val="00FC46E4"/>
    <w:rsid w:val="00FC4923"/>
    <w:rsid w:val="00FC4C62"/>
    <w:rsid w:val="00FC4E8D"/>
    <w:rsid w:val="00FC5020"/>
    <w:rsid w:val="00FC52DB"/>
    <w:rsid w:val="00FC52E2"/>
    <w:rsid w:val="00FC5420"/>
    <w:rsid w:val="00FC5435"/>
    <w:rsid w:val="00FC5551"/>
    <w:rsid w:val="00FC5F02"/>
    <w:rsid w:val="00FC6024"/>
    <w:rsid w:val="00FC6221"/>
    <w:rsid w:val="00FC6649"/>
    <w:rsid w:val="00FC66C6"/>
    <w:rsid w:val="00FC684A"/>
    <w:rsid w:val="00FC6C68"/>
    <w:rsid w:val="00FC6D7E"/>
    <w:rsid w:val="00FC6E13"/>
    <w:rsid w:val="00FC6F1F"/>
    <w:rsid w:val="00FC6FF3"/>
    <w:rsid w:val="00FC7038"/>
    <w:rsid w:val="00FC773A"/>
    <w:rsid w:val="00FC7C99"/>
    <w:rsid w:val="00FC7E4F"/>
    <w:rsid w:val="00FC7F39"/>
    <w:rsid w:val="00FD0095"/>
    <w:rsid w:val="00FD0492"/>
    <w:rsid w:val="00FD059E"/>
    <w:rsid w:val="00FD0768"/>
    <w:rsid w:val="00FD07BF"/>
    <w:rsid w:val="00FD0850"/>
    <w:rsid w:val="00FD0ECE"/>
    <w:rsid w:val="00FD1144"/>
    <w:rsid w:val="00FD1222"/>
    <w:rsid w:val="00FD1434"/>
    <w:rsid w:val="00FD1503"/>
    <w:rsid w:val="00FD1576"/>
    <w:rsid w:val="00FD18B4"/>
    <w:rsid w:val="00FD1DF1"/>
    <w:rsid w:val="00FD23A4"/>
    <w:rsid w:val="00FD268B"/>
    <w:rsid w:val="00FD2A80"/>
    <w:rsid w:val="00FD2B1F"/>
    <w:rsid w:val="00FD2BBB"/>
    <w:rsid w:val="00FD2EC5"/>
    <w:rsid w:val="00FD2ED2"/>
    <w:rsid w:val="00FD2EFB"/>
    <w:rsid w:val="00FD2F16"/>
    <w:rsid w:val="00FD2F77"/>
    <w:rsid w:val="00FD2F8A"/>
    <w:rsid w:val="00FD3270"/>
    <w:rsid w:val="00FD35DE"/>
    <w:rsid w:val="00FD37FF"/>
    <w:rsid w:val="00FD3A7F"/>
    <w:rsid w:val="00FD3C4F"/>
    <w:rsid w:val="00FD3D17"/>
    <w:rsid w:val="00FD3FAF"/>
    <w:rsid w:val="00FD407D"/>
    <w:rsid w:val="00FD40C8"/>
    <w:rsid w:val="00FD43CA"/>
    <w:rsid w:val="00FD4611"/>
    <w:rsid w:val="00FD468A"/>
    <w:rsid w:val="00FD4CAA"/>
    <w:rsid w:val="00FD51C5"/>
    <w:rsid w:val="00FD5373"/>
    <w:rsid w:val="00FD5A35"/>
    <w:rsid w:val="00FD5C39"/>
    <w:rsid w:val="00FD5E44"/>
    <w:rsid w:val="00FD5E81"/>
    <w:rsid w:val="00FD657B"/>
    <w:rsid w:val="00FD660E"/>
    <w:rsid w:val="00FD66BA"/>
    <w:rsid w:val="00FD68EF"/>
    <w:rsid w:val="00FD6B40"/>
    <w:rsid w:val="00FD744E"/>
    <w:rsid w:val="00FD75BB"/>
    <w:rsid w:val="00FD772B"/>
    <w:rsid w:val="00FD7A02"/>
    <w:rsid w:val="00FD7F4B"/>
    <w:rsid w:val="00FE0262"/>
    <w:rsid w:val="00FE0359"/>
    <w:rsid w:val="00FE0589"/>
    <w:rsid w:val="00FE076E"/>
    <w:rsid w:val="00FE0851"/>
    <w:rsid w:val="00FE0CA8"/>
    <w:rsid w:val="00FE0DD4"/>
    <w:rsid w:val="00FE100C"/>
    <w:rsid w:val="00FE13A0"/>
    <w:rsid w:val="00FE13C5"/>
    <w:rsid w:val="00FE1556"/>
    <w:rsid w:val="00FE1F12"/>
    <w:rsid w:val="00FE22FE"/>
    <w:rsid w:val="00FE260E"/>
    <w:rsid w:val="00FE2D9A"/>
    <w:rsid w:val="00FE2F6B"/>
    <w:rsid w:val="00FE2FBE"/>
    <w:rsid w:val="00FE3235"/>
    <w:rsid w:val="00FE3936"/>
    <w:rsid w:val="00FE3B8A"/>
    <w:rsid w:val="00FE3C17"/>
    <w:rsid w:val="00FE3DDA"/>
    <w:rsid w:val="00FE4199"/>
    <w:rsid w:val="00FE451A"/>
    <w:rsid w:val="00FE4647"/>
    <w:rsid w:val="00FE49F5"/>
    <w:rsid w:val="00FE4A6F"/>
    <w:rsid w:val="00FE4D76"/>
    <w:rsid w:val="00FE4FE3"/>
    <w:rsid w:val="00FE5098"/>
    <w:rsid w:val="00FE551F"/>
    <w:rsid w:val="00FE5811"/>
    <w:rsid w:val="00FE59BC"/>
    <w:rsid w:val="00FE5B66"/>
    <w:rsid w:val="00FE5DCD"/>
    <w:rsid w:val="00FE5FDA"/>
    <w:rsid w:val="00FE663B"/>
    <w:rsid w:val="00FE6995"/>
    <w:rsid w:val="00FE69FB"/>
    <w:rsid w:val="00FE6A0F"/>
    <w:rsid w:val="00FE6A66"/>
    <w:rsid w:val="00FE6B32"/>
    <w:rsid w:val="00FE74BE"/>
    <w:rsid w:val="00FE7551"/>
    <w:rsid w:val="00FE75CE"/>
    <w:rsid w:val="00FE77E9"/>
    <w:rsid w:val="00FE7A75"/>
    <w:rsid w:val="00FE7DB3"/>
    <w:rsid w:val="00FE7E88"/>
    <w:rsid w:val="00FF006C"/>
    <w:rsid w:val="00FF0154"/>
    <w:rsid w:val="00FF02D1"/>
    <w:rsid w:val="00FF0357"/>
    <w:rsid w:val="00FF03D0"/>
    <w:rsid w:val="00FF04D3"/>
    <w:rsid w:val="00FF0C80"/>
    <w:rsid w:val="00FF1125"/>
    <w:rsid w:val="00FF1977"/>
    <w:rsid w:val="00FF1F75"/>
    <w:rsid w:val="00FF2099"/>
    <w:rsid w:val="00FF20E5"/>
    <w:rsid w:val="00FF21CC"/>
    <w:rsid w:val="00FF2701"/>
    <w:rsid w:val="00FF27C0"/>
    <w:rsid w:val="00FF29AF"/>
    <w:rsid w:val="00FF2D90"/>
    <w:rsid w:val="00FF301F"/>
    <w:rsid w:val="00FF3485"/>
    <w:rsid w:val="00FF359A"/>
    <w:rsid w:val="00FF35E8"/>
    <w:rsid w:val="00FF39EC"/>
    <w:rsid w:val="00FF3A32"/>
    <w:rsid w:val="00FF3E91"/>
    <w:rsid w:val="00FF4241"/>
    <w:rsid w:val="00FF436A"/>
    <w:rsid w:val="00FF437A"/>
    <w:rsid w:val="00FF442F"/>
    <w:rsid w:val="00FF4C72"/>
    <w:rsid w:val="00FF4D14"/>
    <w:rsid w:val="00FF4F1C"/>
    <w:rsid w:val="00FF512C"/>
    <w:rsid w:val="00FF541E"/>
    <w:rsid w:val="00FF5929"/>
    <w:rsid w:val="00FF5A48"/>
    <w:rsid w:val="00FF5AE0"/>
    <w:rsid w:val="00FF5BF0"/>
    <w:rsid w:val="00FF5D32"/>
    <w:rsid w:val="00FF5D7A"/>
    <w:rsid w:val="00FF6732"/>
    <w:rsid w:val="00FF6757"/>
    <w:rsid w:val="00FF6A4C"/>
    <w:rsid w:val="00FF6CC4"/>
    <w:rsid w:val="00FF6F75"/>
    <w:rsid w:val="00FF7163"/>
    <w:rsid w:val="00FF761F"/>
    <w:rsid w:val="00FF76FB"/>
    <w:rsid w:val="00FF7732"/>
    <w:rsid w:val="00FF7980"/>
    <w:rsid w:val="00FF7AA9"/>
    <w:rsid w:val="00FF7AF7"/>
    <w:rsid w:val="00FF7F70"/>
    <w:rsid w:val="0110085B"/>
    <w:rsid w:val="011B4A00"/>
    <w:rsid w:val="016A1834"/>
    <w:rsid w:val="0175116C"/>
    <w:rsid w:val="01E87174"/>
    <w:rsid w:val="02172720"/>
    <w:rsid w:val="02210156"/>
    <w:rsid w:val="022114CF"/>
    <w:rsid w:val="024522FF"/>
    <w:rsid w:val="02505A3C"/>
    <w:rsid w:val="02614035"/>
    <w:rsid w:val="027231C5"/>
    <w:rsid w:val="028158AE"/>
    <w:rsid w:val="029437E5"/>
    <w:rsid w:val="02C23A17"/>
    <w:rsid w:val="02D879BF"/>
    <w:rsid w:val="03070170"/>
    <w:rsid w:val="036D4F6E"/>
    <w:rsid w:val="03737DED"/>
    <w:rsid w:val="03C12898"/>
    <w:rsid w:val="03E87DBC"/>
    <w:rsid w:val="03F2487D"/>
    <w:rsid w:val="040F0DD6"/>
    <w:rsid w:val="04B13B4C"/>
    <w:rsid w:val="04EF077F"/>
    <w:rsid w:val="0527414D"/>
    <w:rsid w:val="05281F54"/>
    <w:rsid w:val="05657567"/>
    <w:rsid w:val="056E6BA1"/>
    <w:rsid w:val="05AF0E74"/>
    <w:rsid w:val="05B466FA"/>
    <w:rsid w:val="05D509A7"/>
    <w:rsid w:val="05F51229"/>
    <w:rsid w:val="061129CE"/>
    <w:rsid w:val="06167CCB"/>
    <w:rsid w:val="062E066D"/>
    <w:rsid w:val="065D6ED0"/>
    <w:rsid w:val="065F0832"/>
    <w:rsid w:val="06910C35"/>
    <w:rsid w:val="06A60C87"/>
    <w:rsid w:val="06EB287F"/>
    <w:rsid w:val="06ED3951"/>
    <w:rsid w:val="07631543"/>
    <w:rsid w:val="07790ADE"/>
    <w:rsid w:val="07865888"/>
    <w:rsid w:val="080A2E25"/>
    <w:rsid w:val="08180CDE"/>
    <w:rsid w:val="085F0D57"/>
    <w:rsid w:val="08823717"/>
    <w:rsid w:val="089A4C76"/>
    <w:rsid w:val="089B17F1"/>
    <w:rsid w:val="08A50909"/>
    <w:rsid w:val="08AF72A0"/>
    <w:rsid w:val="08B36D03"/>
    <w:rsid w:val="08CF0746"/>
    <w:rsid w:val="08DB0087"/>
    <w:rsid w:val="08E2554B"/>
    <w:rsid w:val="08F10333"/>
    <w:rsid w:val="09743BC9"/>
    <w:rsid w:val="097C2C05"/>
    <w:rsid w:val="097E69CB"/>
    <w:rsid w:val="09941404"/>
    <w:rsid w:val="09B1569A"/>
    <w:rsid w:val="09BC36E2"/>
    <w:rsid w:val="09F72159"/>
    <w:rsid w:val="0A167341"/>
    <w:rsid w:val="0A9D12AC"/>
    <w:rsid w:val="0A9D3012"/>
    <w:rsid w:val="0AAA0D7F"/>
    <w:rsid w:val="0AAA4D4A"/>
    <w:rsid w:val="0AAB1453"/>
    <w:rsid w:val="0AB0620E"/>
    <w:rsid w:val="0AD22C4D"/>
    <w:rsid w:val="0AE8503E"/>
    <w:rsid w:val="0B755C16"/>
    <w:rsid w:val="0B8F0E50"/>
    <w:rsid w:val="0BED4EDF"/>
    <w:rsid w:val="0C1A2F7A"/>
    <w:rsid w:val="0C425AB4"/>
    <w:rsid w:val="0C967D27"/>
    <w:rsid w:val="0CA06EB8"/>
    <w:rsid w:val="0CA10879"/>
    <w:rsid w:val="0CCD3ED5"/>
    <w:rsid w:val="0D5E5009"/>
    <w:rsid w:val="0DB9191A"/>
    <w:rsid w:val="0DCB51BD"/>
    <w:rsid w:val="0DDA364A"/>
    <w:rsid w:val="0E041EEE"/>
    <w:rsid w:val="0E1C4540"/>
    <w:rsid w:val="0E687B83"/>
    <w:rsid w:val="0E6A7CEA"/>
    <w:rsid w:val="0E730D0B"/>
    <w:rsid w:val="0E757AA8"/>
    <w:rsid w:val="0E7D56F7"/>
    <w:rsid w:val="0EA9309B"/>
    <w:rsid w:val="0EC52FC0"/>
    <w:rsid w:val="0F0A7A70"/>
    <w:rsid w:val="0F844FB7"/>
    <w:rsid w:val="0F922951"/>
    <w:rsid w:val="0FA168CD"/>
    <w:rsid w:val="0FB06C0A"/>
    <w:rsid w:val="10183F16"/>
    <w:rsid w:val="1022213C"/>
    <w:rsid w:val="10350C1F"/>
    <w:rsid w:val="10972AE6"/>
    <w:rsid w:val="10EE6124"/>
    <w:rsid w:val="10F5676F"/>
    <w:rsid w:val="11204EBE"/>
    <w:rsid w:val="11336B9C"/>
    <w:rsid w:val="11550102"/>
    <w:rsid w:val="118117CE"/>
    <w:rsid w:val="11C91A15"/>
    <w:rsid w:val="11E77A23"/>
    <w:rsid w:val="11EF662D"/>
    <w:rsid w:val="11F40307"/>
    <w:rsid w:val="121C1647"/>
    <w:rsid w:val="124079F3"/>
    <w:rsid w:val="12842C21"/>
    <w:rsid w:val="129E104D"/>
    <w:rsid w:val="12D0459D"/>
    <w:rsid w:val="12EB712B"/>
    <w:rsid w:val="13364993"/>
    <w:rsid w:val="134D1ECF"/>
    <w:rsid w:val="13564AED"/>
    <w:rsid w:val="136146DF"/>
    <w:rsid w:val="13A422DE"/>
    <w:rsid w:val="13CA3F92"/>
    <w:rsid w:val="13DB5F63"/>
    <w:rsid w:val="14081644"/>
    <w:rsid w:val="14527873"/>
    <w:rsid w:val="14641344"/>
    <w:rsid w:val="148468CD"/>
    <w:rsid w:val="14C443C0"/>
    <w:rsid w:val="14CE1FEB"/>
    <w:rsid w:val="150F1F37"/>
    <w:rsid w:val="15714CE5"/>
    <w:rsid w:val="15726F85"/>
    <w:rsid w:val="15B17963"/>
    <w:rsid w:val="15F453B2"/>
    <w:rsid w:val="16426C85"/>
    <w:rsid w:val="16587651"/>
    <w:rsid w:val="16982E97"/>
    <w:rsid w:val="169857DD"/>
    <w:rsid w:val="16A118C7"/>
    <w:rsid w:val="16B47FC4"/>
    <w:rsid w:val="16E375E9"/>
    <w:rsid w:val="16EE7E60"/>
    <w:rsid w:val="17056EB0"/>
    <w:rsid w:val="171D1C70"/>
    <w:rsid w:val="17B0424D"/>
    <w:rsid w:val="17F357D9"/>
    <w:rsid w:val="18A03DA2"/>
    <w:rsid w:val="18CF1C3D"/>
    <w:rsid w:val="19A2145B"/>
    <w:rsid w:val="19A2521A"/>
    <w:rsid w:val="19AE5A24"/>
    <w:rsid w:val="19C82305"/>
    <w:rsid w:val="19E264D5"/>
    <w:rsid w:val="1A04776C"/>
    <w:rsid w:val="1A1966D1"/>
    <w:rsid w:val="1A202999"/>
    <w:rsid w:val="1A510FAE"/>
    <w:rsid w:val="1A680071"/>
    <w:rsid w:val="1A6A6C5E"/>
    <w:rsid w:val="1A7061BD"/>
    <w:rsid w:val="1A736CBF"/>
    <w:rsid w:val="1A944A5B"/>
    <w:rsid w:val="1B146A70"/>
    <w:rsid w:val="1B405B89"/>
    <w:rsid w:val="1B6B1BFD"/>
    <w:rsid w:val="1B6E7B33"/>
    <w:rsid w:val="1B75188E"/>
    <w:rsid w:val="1B873F01"/>
    <w:rsid w:val="1B8F3A41"/>
    <w:rsid w:val="1C166945"/>
    <w:rsid w:val="1C393675"/>
    <w:rsid w:val="1C3C4E5C"/>
    <w:rsid w:val="1C4C7EE3"/>
    <w:rsid w:val="1C6803AC"/>
    <w:rsid w:val="1CC8085C"/>
    <w:rsid w:val="1CD46DB1"/>
    <w:rsid w:val="1CE35CF5"/>
    <w:rsid w:val="1D1C0C0A"/>
    <w:rsid w:val="1DDE6D53"/>
    <w:rsid w:val="1DE21115"/>
    <w:rsid w:val="1DE52AE3"/>
    <w:rsid w:val="1DFA1990"/>
    <w:rsid w:val="1E1964A6"/>
    <w:rsid w:val="1E552C19"/>
    <w:rsid w:val="1E724688"/>
    <w:rsid w:val="1EA92440"/>
    <w:rsid w:val="1EC04C51"/>
    <w:rsid w:val="1ECD6A73"/>
    <w:rsid w:val="1EE240EA"/>
    <w:rsid w:val="1EE65858"/>
    <w:rsid w:val="1F934452"/>
    <w:rsid w:val="1FB73CB0"/>
    <w:rsid w:val="1FE41F85"/>
    <w:rsid w:val="1FEF77C0"/>
    <w:rsid w:val="20410627"/>
    <w:rsid w:val="20BF24E3"/>
    <w:rsid w:val="20D071EE"/>
    <w:rsid w:val="20FE6298"/>
    <w:rsid w:val="215C472A"/>
    <w:rsid w:val="218E77C9"/>
    <w:rsid w:val="21CE0102"/>
    <w:rsid w:val="21E95F28"/>
    <w:rsid w:val="22057518"/>
    <w:rsid w:val="2237246C"/>
    <w:rsid w:val="22375347"/>
    <w:rsid w:val="22413F05"/>
    <w:rsid w:val="2261640E"/>
    <w:rsid w:val="22780519"/>
    <w:rsid w:val="22B65992"/>
    <w:rsid w:val="22F45D53"/>
    <w:rsid w:val="231C7992"/>
    <w:rsid w:val="232E4CD5"/>
    <w:rsid w:val="23317D44"/>
    <w:rsid w:val="23357661"/>
    <w:rsid w:val="23A25843"/>
    <w:rsid w:val="2410507F"/>
    <w:rsid w:val="24333251"/>
    <w:rsid w:val="243F0B65"/>
    <w:rsid w:val="245F53F2"/>
    <w:rsid w:val="246309A6"/>
    <w:rsid w:val="24776687"/>
    <w:rsid w:val="24A80E84"/>
    <w:rsid w:val="24BE486C"/>
    <w:rsid w:val="24F7718D"/>
    <w:rsid w:val="25361DF8"/>
    <w:rsid w:val="25427F5A"/>
    <w:rsid w:val="254C1467"/>
    <w:rsid w:val="257157FF"/>
    <w:rsid w:val="259E366B"/>
    <w:rsid w:val="25A85E40"/>
    <w:rsid w:val="25D34820"/>
    <w:rsid w:val="25D43816"/>
    <w:rsid w:val="25FE4656"/>
    <w:rsid w:val="26313FF7"/>
    <w:rsid w:val="26381AD8"/>
    <w:rsid w:val="270F7B36"/>
    <w:rsid w:val="27165FD6"/>
    <w:rsid w:val="274F5CBD"/>
    <w:rsid w:val="27585C0B"/>
    <w:rsid w:val="278D73D1"/>
    <w:rsid w:val="27923855"/>
    <w:rsid w:val="279D2C26"/>
    <w:rsid w:val="27AF1CB7"/>
    <w:rsid w:val="27B7101B"/>
    <w:rsid w:val="27E916EC"/>
    <w:rsid w:val="2831222D"/>
    <w:rsid w:val="287B6250"/>
    <w:rsid w:val="28A05AED"/>
    <w:rsid w:val="28AF0CBA"/>
    <w:rsid w:val="28DF6066"/>
    <w:rsid w:val="29707587"/>
    <w:rsid w:val="29B201E7"/>
    <w:rsid w:val="29DB1694"/>
    <w:rsid w:val="29ED2580"/>
    <w:rsid w:val="29F51FF2"/>
    <w:rsid w:val="2A0A5A00"/>
    <w:rsid w:val="2A480EAA"/>
    <w:rsid w:val="2A521036"/>
    <w:rsid w:val="2A61720C"/>
    <w:rsid w:val="2A74285F"/>
    <w:rsid w:val="2ACD2914"/>
    <w:rsid w:val="2AF376FB"/>
    <w:rsid w:val="2B4C6146"/>
    <w:rsid w:val="2B9C2B3A"/>
    <w:rsid w:val="2BDC3EF5"/>
    <w:rsid w:val="2C16427D"/>
    <w:rsid w:val="2C166E46"/>
    <w:rsid w:val="2C414A23"/>
    <w:rsid w:val="2C6D364C"/>
    <w:rsid w:val="2CCE09AC"/>
    <w:rsid w:val="2CE30562"/>
    <w:rsid w:val="2CF76EF4"/>
    <w:rsid w:val="2D2A37E3"/>
    <w:rsid w:val="2D5A47E9"/>
    <w:rsid w:val="2D6C4325"/>
    <w:rsid w:val="2D713F8C"/>
    <w:rsid w:val="2DA0558F"/>
    <w:rsid w:val="2DAC1348"/>
    <w:rsid w:val="2DB70A87"/>
    <w:rsid w:val="2DCF30C3"/>
    <w:rsid w:val="2DE21358"/>
    <w:rsid w:val="2DEA0EB9"/>
    <w:rsid w:val="2DFB6D37"/>
    <w:rsid w:val="2E01507E"/>
    <w:rsid w:val="2E1862DA"/>
    <w:rsid w:val="2E6E18B4"/>
    <w:rsid w:val="2E974C95"/>
    <w:rsid w:val="2EA40B2A"/>
    <w:rsid w:val="2EB24FEF"/>
    <w:rsid w:val="2ECC28EC"/>
    <w:rsid w:val="2EDE4726"/>
    <w:rsid w:val="2EF663FB"/>
    <w:rsid w:val="2F0942D5"/>
    <w:rsid w:val="2F0D786B"/>
    <w:rsid w:val="2F284F3B"/>
    <w:rsid w:val="2F481494"/>
    <w:rsid w:val="2FBE037E"/>
    <w:rsid w:val="2FC2395F"/>
    <w:rsid w:val="2FD33464"/>
    <w:rsid w:val="2FDC1897"/>
    <w:rsid w:val="30086E72"/>
    <w:rsid w:val="3018774D"/>
    <w:rsid w:val="3075356C"/>
    <w:rsid w:val="307704E7"/>
    <w:rsid w:val="30833FFC"/>
    <w:rsid w:val="308C3CED"/>
    <w:rsid w:val="30E76CFC"/>
    <w:rsid w:val="310A004C"/>
    <w:rsid w:val="315011BD"/>
    <w:rsid w:val="31674CC9"/>
    <w:rsid w:val="3190567A"/>
    <w:rsid w:val="31951458"/>
    <w:rsid w:val="31C77DAD"/>
    <w:rsid w:val="31C8708C"/>
    <w:rsid w:val="31D07618"/>
    <w:rsid w:val="31F511F6"/>
    <w:rsid w:val="31FF2F7C"/>
    <w:rsid w:val="32016302"/>
    <w:rsid w:val="3235146E"/>
    <w:rsid w:val="3240626C"/>
    <w:rsid w:val="326C2672"/>
    <w:rsid w:val="326F7C8B"/>
    <w:rsid w:val="327229B1"/>
    <w:rsid w:val="328E1F67"/>
    <w:rsid w:val="329332B4"/>
    <w:rsid w:val="32C14F1D"/>
    <w:rsid w:val="32C67797"/>
    <w:rsid w:val="32F80A0D"/>
    <w:rsid w:val="32FA1278"/>
    <w:rsid w:val="33064F8E"/>
    <w:rsid w:val="330F7B01"/>
    <w:rsid w:val="334E4410"/>
    <w:rsid w:val="335970B1"/>
    <w:rsid w:val="336530E2"/>
    <w:rsid w:val="339026C3"/>
    <w:rsid w:val="339875BA"/>
    <w:rsid w:val="33A031C5"/>
    <w:rsid w:val="33A85875"/>
    <w:rsid w:val="343D39FB"/>
    <w:rsid w:val="344A79D7"/>
    <w:rsid w:val="3457784B"/>
    <w:rsid w:val="346F462F"/>
    <w:rsid w:val="34776B17"/>
    <w:rsid w:val="348205AC"/>
    <w:rsid w:val="349D3D3D"/>
    <w:rsid w:val="34B873A1"/>
    <w:rsid w:val="34D044E1"/>
    <w:rsid w:val="34D823D6"/>
    <w:rsid w:val="35305722"/>
    <w:rsid w:val="35322080"/>
    <w:rsid w:val="35B668CB"/>
    <w:rsid w:val="35BB3566"/>
    <w:rsid w:val="35FB6425"/>
    <w:rsid w:val="36040119"/>
    <w:rsid w:val="361A3468"/>
    <w:rsid w:val="365E7E15"/>
    <w:rsid w:val="36735596"/>
    <w:rsid w:val="368F1A5C"/>
    <w:rsid w:val="36DF146D"/>
    <w:rsid w:val="372D5812"/>
    <w:rsid w:val="3784697F"/>
    <w:rsid w:val="37EB2BB7"/>
    <w:rsid w:val="38206BCB"/>
    <w:rsid w:val="384063A5"/>
    <w:rsid w:val="386213EF"/>
    <w:rsid w:val="386548FB"/>
    <w:rsid w:val="38774FFC"/>
    <w:rsid w:val="38B619EA"/>
    <w:rsid w:val="38BA18C8"/>
    <w:rsid w:val="38C43C44"/>
    <w:rsid w:val="38C93E61"/>
    <w:rsid w:val="39286C6D"/>
    <w:rsid w:val="3971103C"/>
    <w:rsid w:val="3998695E"/>
    <w:rsid w:val="39E46285"/>
    <w:rsid w:val="3A040F21"/>
    <w:rsid w:val="3A093454"/>
    <w:rsid w:val="3A1010BC"/>
    <w:rsid w:val="3A3A2CC1"/>
    <w:rsid w:val="3A593E74"/>
    <w:rsid w:val="3A6239C7"/>
    <w:rsid w:val="3A9779A8"/>
    <w:rsid w:val="3A995563"/>
    <w:rsid w:val="3AB65282"/>
    <w:rsid w:val="3AD64A64"/>
    <w:rsid w:val="3AE877C5"/>
    <w:rsid w:val="3B095DA7"/>
    <w:rsid w:val="3B0A0F27"/>
    <w:rsid w:val="3B0D1E46"/>
    <w:rsid w:val="3B165343"/>
    <w:rsid w:val="3B513038"/>
    <w:rsid w:val="3C583874"/>
    <w:rsid w:val="3C6C51FF"/>
    <w:rsid w:val="3CE03E9B"/>
    <w:rsid w:val="3D2A3581"/>
    <w:rsid w:val="3D4750BC"/>
    <w:rsid w:val="3D562AD9"/>
    <w:rsid w:val="3D7C2A9F"/>
    <w:rsid w:val="3DB36060"/>
    <w:rsid w:val="3DD77963"/>
    <w:rsid w:val="3DEC1166"/>
    <w:rsid w:val="3E172BFA"/>
    <w:rsid w:val="3E3E27A5"/>
    <w:rsid w:val="3E5F351A"/>
    <w:rsid w:val="3E751387"/>
    <w:rsid w:val="3EB56912"/>
    <w:rsid w:val="3EB63C76"/>
    <w:rsid w:val="3ED64A34"/>
    <w:rsid w:val="3F564AFB"/>
    <w:rsid w:val="3F772087"/>
    <w:rsid w:val="3F821095"/>
    <w:rsid w:val="3FCD595F"/>
    <w:rsid w:val="3FDF34E0"/>
    <w:rsid w:val="3FE8595F"/>
    <w:rsid w:val="400D4598"/>
    <w:rsid w:val="403C4959"/>
    <w:rsid w:val="40464B1C"/>
    <w:rsid w:val="40473B23"/>
    <w:rsid w:val="405D4B51"/>
    <w:rsid w:val="407657C7"/>
    <w:rsid w:val="40792EF5"/>
    <w:rsid w:val="409577B2"/>
    <w:rsid w:val="409F4979"/>
    <w:rsid w:val="40BE3828"/>
    <w:rsid w:val="40D04A85"/>
    <w:rsid w:val="40DE40FB"/>
    <w:rsid w:val="40E32C76"/>
    <w:rsid w:val="411E2842"/>
    <w:rsid w:val="41342C47"/>
    <w:rsid w:val="416412D1"/>
    <w:rsid w:val="41647D31"/>
    <w:rsid w:val="417601CE"/>
    <w:rsid w:val="41A51C03"/>
    <w:rsid w:val="42324200"/>
    <w:rsid w:val="42581369"/>
    <w:rsid w:val="425E6D48"/>
    <w:rsid w:val="426A45D3"/>
    <w:rsid w:val="428635BB"/>
    <w:rsid w:val="42A83053"/>
    <w:rsid w:val="42C60412"/>
    <w:rsid w:val="42E3694F"/>
    <w:rsid w:val="430D56B9"/>
    <w:rsid w:val="432A1728"/>
    <w:rsid w:val="432B4DC2"/>
    <w:rsid w:val="437F1E43"/>
    <w:rsid w:val="43AE1257"/>
    <w:rsid w:val="43E02856"/>
    <w:rsid w:val="44264EC6"/>
    <w:rsid w:val="4459253E"/>
    <w:rsid w:val="44643213"/>
    <w:rsid w:val="446C5000"/>
    <w:rsid w:val="449659CC"/>
    <w:rsid w:val="44C8735C"/>
    <w:rsid w:val="44CF614C"/>
    <w:rsid w:val="44D716C1"/>
    <w:rsid w:val="44F62219"/>
    <w:rsid w:val="454615F6"/>
    <w:rsid w:val="454A5B1C"/>
    <w:rsid w:val="455C6E4D"/>
    <w:rsid w:val="4567374E"/>
    <w:rsid w:val="45964666"/>
    <w:rsid w:val="459D71F0"/>
    <w:rsid w:val="45A50CB7"/>
    <w:rsid w:val="45A704F2"/>
    <w:rsid w:val="461E3766"/>
    <w:rsid w:val="462F29AD"/>
    <w:rsid w:val="463874B7"/>
    <w:rsid w:val="467D63BE"/>
    <w:rsid w:val="468451D7"/>
    <w:rsid w:val="46D43A06"/>
    <w:rsid w:val="46DB1F34"/>
    <w:rsid w:val="473B19DC"/>
    <w:rsid w:val="47847C3E"/>
    <w:rsid w:val="47985981"/>
    <w:rsid w:val="47BD4991"/>
    <w:rsid w:val="47CA3EE7"/>
    <w:rsid w:val="47E224D2"/>
    <w:rsid w:val="486A0E9A"/>
    <w:rsid w:val="487B0823"/>
    <w:rsid w:val="48996C8C"/>
    <w:rsid w:val="48B87ABA"/>
    <w:rsid w:val="48F27B5B"/>
    <w:rsid w:val="48F47C0F"/>
    <w:rsid w:val="49181BD3"/>
    <w:rsid w:val="493D2C3A"/>
    <w:rsid w:val="498D1774"/>
    <w:rsid w:val="499640F7"/>
    <w:rsid w:val="49B86710"/>
    <w:rsid w:val="49C83A25"/>
    <w:rsid w:val="49CD541A"/>
    <w:rsid w:val="49FE4AED"/>
    <w:rsid w:val="4A150981"/>
    <w:rsid w:val="4AA94011"/>
    <w:rsid w:val="4AF859F5"/>
    <w:rsid w:val="4B26770C"/>
    <w:rsid w:val="4B3B546F"/>
    <w:rsid w:val="4B5D6E9D"/>
    <w:rsid w:val="4B786347"/>
    <w:rsid w:val="4B8D42C6"/>
    <w:rsid w:val="4BC86D82"/>
    <w:rsid w:val="4BD520FF"/>
    <w:rsid w:val="4BD652D1"/>
    <w:rsid w:val="4BD91487"/>
    <w:rsid w:val="4C50781E"/>
    <w:rsid w:val="4C5B5616"/>
    <w:rsid w:val="4C5F382C"/>
    <w:rsid w:val="4C6C0BBF"/>
    <w:rsid w:val="4C905A9F"/>
    <w:rsid w:val="4CBB67BE"/>
    <w:rsid w:val="4CC22F15"/>
    <w:rsid w:val="4CE91DC5"/>
    <w:rsid w:val="4CFB52D3"/>
    <w:rsid w:val="4D083C52"/>
    <w:rsid w:val="4D152C41"/>
    <w:rsid w:val="4D1812DF"/>
    <w:rsid w:val="4D4C23A3"/>
    <w:rsid w:val="4D7F0BFA"/>
    <w:rsid w:val="4D816856"/>
    <w:rsid w:val="4DCB562C"/>
    <w:rsid w:val="4E170F50"/>
    <w:rsid w:val="4E2E2050"/>
    <w:rsid w:val="4E2E79E6"/>
    <w:rsid w:val="4E4B7539"/>
    <w:rsid w:val="4E67358E"/>
    <w:rsid w:val="4E8A48ED"/>
    <w:rsid w:val="4EBC0F59"/>
    <w:rsid w:val="4EC62D06"/>
    <w:rsid w:val="4EF10509"/>
    <w:rsid w:val="4F271E51"/>
    <w:rsid w:val="4F295500"/>
    <w:rsid w:val="4F4C764B"/>
    <w:rsid w:val="4F5623A6"/>
    <w:rsid w:val="4F736CA2"/>
    <w:rsid w:val="4FBD554A"/>
    <w:rsid w:val="4FF51726"/>
    <w:rsid w:val="4FFB2235"/>
    <w:rsid w:val="4FFD5EDC"/>
    <w:rsid w:val="50201816"/>
    <w:rsid w:val="50372977"/>
    <w:rsid w:val="503A39F6"/>
    <w:rsid w:val="504C2577"/>
    <w:rsid w:val="507455CF"/>
    <w:rsid w:val="50A05351"/>
    <w:rsid w:val="50BA6D61"/>
    <w:rsid w:val="50D76AD8"/>
    <w:rsid w:val="50FA245B"/>
    <w:rsid w:val="512665E7"/>
    <w:rsid w:val="514626B4"/>
    <w:rsid w:val="51480A85"/>
    <w:rsid w:val="51722D58"/>
    <w:rsid w:val="519D1CB4"/>
    <w:rsid w:val="520A49E1"/>
    <w:rsid w:val="52505BD7"/>
    <w:rsid w:val="526252A9"/>
    <w:rsid w:val="52651D76"/>
    <w:rsid w:val="52767431"/>
    <w:rsid w:val="52BD536F"/>
    <w:rsid w:val="52D006CA"/>
    <w:rsid w:val="53495852"/>
    <w:rsid w:val="535316A3"/>
    <w:rsid w:val="53553065"/>
    <w:rsid w:val="5366798F"/>
    <w:rsid w:val="53AA0950"/>
    <w:rsid w:val="53BF6320"/>
    <w:rsid w:val="53E10D8B"/>
    <w:rsid w:val="53EA157A"/>
    <w:rsid w:val="54064E36"/>
    <w:rsid w:val="540D73DB"/>
    <w:rsid w:val="54174EC0"/>
    <w:rsid w:val="54517491"/>
    <w:rsid w:val="547070CB"/>
    <w:rsid w:val="5481795F"/>
    <w:rsid w:val="5487261B"/>
    <w:rsid w:val="548E6819"/>
    <w:rsid w:val="548F0349"/>
    <w:rsid w:val="54CB240E"/>
    <w:rsid w:val="54FC705A"/>
    <w:rsid w:val="55310B95"/>
    <w:rsid w:val="553156E3"/>
    <w:rsid w:val="553163E6"/>
    <w:rsid w:val="5546007C"/>
    <w:rsid w:val="55680477"/>
    <w:rsid w:val="557D240E"/>
    <w:rsid w:val="558D1905"/>
    <w:rsid w:val="559F28EE"/>
    <w:rsid w:val="55BB6152"/>
    <w:rsid w:val="55D4790A"/>
    <w:rsid w:val="55E169EF"/>
    <w:rsid w:val="55F40120"/>
    <w:rsid w:val="56021B5D"/>
    <w:rsid w:val="56090EA3"/>
    <w:rsid w:val="560E7245"/>
    <w:rsid w:val="56373963"/>
    <w:rsid w:val="566620D0"/>
    <w:rsid w:val="569D77F2"/>
    <w:rsid w:val="56B33AD7"/>
    <w:rsid w:val="56DF6EE6"/>
    <w:rsid w:val="5705580F"/>
    <w:rsid w:val="5734574F"/>
    <w:rsid w:val="57BC48DE"/>
    <w:rsid w:val="58025ABA"/>
    <w:rsid w:val="58405CE6"/>
    <w:rsid w:val="587D7513"/>
    <w:rsid w:val="58B00513"/>
    <w:rsid w:val="58B2759B"/>
    <w:rsid w:val="594D6F60"/>
    <w:rsid w:val="597C7228"/>
    <w:rsid w:val="599210DF"/>
    <w:rsid w:val="59A17B8F"/>
    <w:rsid w:val="59CC7936"/>
    <w:rsid w:val="59CD6BFC"/>
    <w:rsid w:val="59F86626"/>
    <w:rsid w:val="59FB2355"/>
    <w:rsid w:val="5A1D231E"/>
    <w:rsid w:val="5A5C22E8"/>
    <w:rsid w:val="5AB55BFE"/>
    <w:rsid w:val="5ABD5421"/>
    <w:rsid w:val="5AC6453F"/>
    <w:rsid w:val="5AF44BC6"/>
    <w:rsid w:val="5B0205F8"/>
    <w:rsid w:val="5B0E5DB5"/>
    <w:rsid w:val="5B122674"/>
    <w:rsid w:val="5B245822"/>
    <w:rsid w:val="5B434312"/>
    <w:rsid w:val="5B560D4B"/>
    <w:rsid w:val="5B597E2C"/>
    <w:rsid w:val="5B5E7282"/>
    <w:rsid w:val="5B6E50A6"/>
    <w:rsid w:val="5B931D54"/>
    <w:rsid w:val="5BAC5333"/>
    <w:rsid w:val="5BAD534A"/>
    <w:rsid w:val="5BF70EB2"/>
    <w:rsid w:val="5C603772"/>
    <w:rsid w:val="5CC02205"/>
    <w:rsid w:val="5CD144BD"/>
    <w:rsid w:val="5D0B5A7A"/>
    <w:rsid w:val="5D38555A"/>
    <w:rsid w:val="5D60483A"/>
    <w:rsid w:val="5D840E16"/>
    <w:rsid w:val="5D9566EF"/>
    <w:rsid w:val="5DFB7276"/>
    <w:rsid w:val="5E186722"/>
    <w:rsid w:val="5E2D123F"/>
    <w:rsid w:val="5E645400"/>
    <w:rsid w:val="5E674FEB"/>
    <w:rsid w:val="5E966D0C"/>
    <w:rsid w:val="5EA30FF9"/>
    <w:rsid w:val="5EA90F09"/>
    <w:rsid w:val="5EC335EB"/>
    <w:rsid w:val="5EE37E81"/>
    <w:rsid w:val="5EF64AC8"/>
    <w:rsid w:val="5F787DB3"/>
    <w:rsid w:val="5F82534F"/>
    <w:rsid w:val="5FA27631"/>
    <w:rsid w:val="5FAF18CF"/>
    <w:rsid w:val="5FD4526D"/>
    <w:rsid w:val="5FF93B94"/>
    <w:rsid w:val="5FFA14CF"/>
    <w:rsid w:val="60290206"/>
    <w:rsid w:val="602D357E"/>
    <w:rsid w:val="60B40D1F"/>
    <w:rsid w:val="60D13AD4"/>
    <w:rsid w:val="60D21721"/>
    <w:rsid w:val="6144515D"/>
    <w:rsid w:val="614A1A0E"/>
    <w:rsid w:val="615C2ED3"/>
    <w:rsid w:val="61683376"/>
    <w:rsid w:val="61834C1E"/>
    <w:rsid w:val="618466C1"/>
    <w:rsid w:val="619524D9"/>
    <w:rsid w:val="61C24CAD"/>
    <w:rsid w:val="61D5581D"/>
    <w:rsid w:val="61D92BE5"/>
    <w:rsid w:val="61F21144"/>
    <w:rsid w:val="61FE392F"/>
    <w:rsid w:val="623E7BEE"/>
    <w:rsid w:val="62454B10"/>
    <w:rsid w:val="629837D3"/>
    <w:rsid w:val="62CA0397"/>
    <w:rsid w:val="62DB16E5"/>
    <w:rsid w:val="62EC4E99"/>
    <w:rsid w:val="630E02EC"/>
    <w:rsid w:val="636B5ADA"/>
    <w:rsid w:val="63744036"/>
    <w:rsid w:val="639A61EC"/>
    <w:rsid w:val="63EB3FC6"/>
    <w:rsid w:val="64232866"/>
    <w:rsid w:val="642570AB"/>
    <w:rsid w:val="647839DA"/>
    <w:rsid w:val="648B153F"/>
    <w:rsid w:val="64923C9F"/>
    <w:rsid w:val="64992DA7"/>
    <w:rsid w:val="64A009CF"/>
    <w:rsid w:val="64C90E21"/>
    <w:rsid w:val="65252E35"/>
    <w:rsid w:val="65320012"/>
    <w:rsid w:val="653F0878"/>
    <w:rsid w:val="65923409"/>
    <w:rsid w:val="66250DF1"/>
    <w:rsid w:val="663D075C"/>
    <w:rsid w:val="66606001"/>
    <w:rsid w:val="66992A21"/>
    <w:rsid w:val="66CB2524"/>
    <w:rsid w:val="66F377FD"/>
    <w:rsid w:val="671249A1"/>
    <w:rsid w:val="67537508"/>
    <w:rsid w:val="6773175F"/>
    <w:rsid w:val="677D199A"/>
    <w:rsid w:val="677E206D"/>
    <w:rsid w:val="67BC1991"/>
    <w:rsid w:val="67F61132"/>
    <w:rsid w:val="68043DDA"/>
    <w:rsid w:val="68525B42"/>
    <w:rsid w:val="68677BC3"/>
    <w:rsid w:val="68733439"/>
    <w:rsid w:val="68F924D7"/>
    <w:rsid w:val="690D21DA"/>
    <w:rsid w:val="69192B0C"/>
    <w:rsid w:val="69343BA1"/>
    <w:rsid w:val="693B583F"/>
    <w:rsid w:val="69521639"/>
    <w:rsid w:val="697E731A"/>
    <w:rsid w:val="697F69F6"/>
    <w:rsid w:val="699B43D4"/>
    <w:rsid w:val="69C54EC5"/>
    <w:rsid w:val="69DE4D56"/>
    <w:rsid w:val="69EC6491"/>
    <w:rsid w:val="6A033179"/>
    <w:rsid w:val="6A450E34"/>
    <w:rsid w:val="6A84778D"/>
    <w:rsid w:val="6A8A251D"/>
    <w:rsid w:val="6ABA689B"/>
    <w:rsid w:val="6AD84F1D"/>
    <w:rsid w:val="6AEA12AB"/>
    <w:rsid w:val="6AF143B0"/>
    <w:rsid w:val="6B1605DE"/>
    <w:rsid w:val="6B4F00CF"/>
    <w:rsid w:val="6B7056A3"/>
    <w:rsid w:val="6B7258C9"/>
    <w:rsid w:val="6B743B62"/>
    <w:rsid w:val="6B757016"/>
    <w:rsid w:val="6B8B29C8"/>
    <w:rsid w:val="6BC60CAA"/>
    <w:rsid w:val="6BFE18F8"/>
    <w:rsid w:val="6C07196F"/>
    <w:rsid w:val="6C0F13FA"/>
    <w:rsid w:val="6C115948"/>
    <w:rsid w:val="6C116B75"/>
    <w:rsid w:val="6C156F8B"/>
    <w:rsid w:val="6C1F2CD7"/>
    <w:rsid w:val="6C2E259B"/>
    <w:rsid w:val="6C374386"/>
    <w:rsid w:val="6C643221"/>
    <w:rsid w:val="6C847F67"/>
    <w:rsid w:val="6C901D03"/>
    <w:rsid w:val="6C9D0384"/>
    <w:rsid w:val="6CA30974"/>
    <w:rsid w:val="6D25517C"/>
    <w:rsid w:val="6D75231D"/>
    <w:rsid w:val="6DCD598F"/>
    <w:rsid w:val="6DE26FD6"/>
    <w:rsid w:val="6E1C157F"/>
    <w:rsid w:val="6E3E7491"/>
    <w:rsid w:val="6E9C725C"/>
    <w:rsid w:val="6EC84FC2"/>
    <w:rsid w:val="6F0329CD"/>
    <w:rsid w:val="6F143E69"/>
    <w:rsid w:val="6F335F9F"/>
    <w:rsid w:val="6F6C3CE6"/>
    <w:rsid w:val="6F837811"/>
    <w:rsid w:val="6F9346F3"/>
    <w:rsid w:val="6FA64E00"/>
    <w:rsid w:val="6FBD73EA"/>
    <w:rsid w:val="6FDC4C30"/>
    <w:rsid w:val="70245934"/>
    <w:rsid w:val="70363C92"/>
    <w:rsid w:val="704B462E"/>
    <w:rsid w:val="70FC54B2"/>
    <w:rsid w:val="70FD74DE"/>
    <w:rsid w:val="71212CDA"/>
    <w:rsid w:val="71505153"/>
    <w:rsid w:val="718758BC"/>
    <w:rsid w:val="718A5C76"/>
    <w:rsid w:val="71CB45FD"/>
    <w:rsid w:val="71FC70E8"/>
    <w:rsid w:val="72001FC1"/>
    <w:rsid w:val="723F6100"/>
    <w:rsid w:val="72434ABF"/>
    <w:rsid w:val="72681B13"/>
    <w:rsid w:val="72A83A4B"/>
    <w:rsid w:val="72C55CE1"/>
    <w:rsid w:val="72EC1ED3"/>
    <w:rsid w:val="731D6A6B"/>
    <w:rsid w:val="734C2EA4"/>
    <w:rsid w:val="73536CBC"/>
    <w:rsid w:val="73605A16"/>
    <w:rsid w:val="738378EF"/>
    <w:rsid w:val="739C5277"/>
    <w:rsid w:val="73E63DF7"/>
    <w:rsid w:val="740007AA"/>
    <w:rsid w:val="74114BF8"/>
    <w:rsid w:val="7441403C"/>
    <w:rsid w:val="745213E4"/>
    <w:rsid w:val="746D2EE5"/>
    <w:rsid w:val="74941765"/>
    <w:rsid w:val="74BB7C79"/>
    <w:rsid w:val="74C9566E"/>
    <w:rsid w:val="75806BC2"/>
    <w:rsid w:val="759D3667"/>
    <w:rsid w:val="75CA0E44"/>
    <w:rsid w:val="75F70525"/>
    <w:rsid w:val="76023F27"/>
    <w:rsid w:val="760E2888"/>
    <w:rsid w:val="762F2EE2"/>
    <w:rsid w:val="763B4D20"/>
    <w:rsid w:val="763E6D64"/>
    <w:rsid w:val="764424D1"/>
    <w:rsid w:val="76D37748"/>
    <w:rsid w:val="76DB2BFA"/>
    <w:rsid w:val="76F84A16"/>
    <w:rsid w:val="76FB30AE"/>
    <w:rsid w:val="76FE155A"/>
    <w:rsid w:val="770D5670"/>
    <w:rsid w:val="770F3F40"/>
    <w:rsid w:val="77176DED"/>
    <w:rsid w:val="775E54F2"/>
    <w:rsid w:val="77BF2F21"/>
    <w:rsid w:val="77F42B15"/>
    <w:rsid w:val="784D62AE"/>
    <w:rsid w:val="785C6E07"/>
    <w:rsid w:val="785D0AB0"/>
    <w:rsid w:val="78664851"/>
    <w:rsid w:val="78706A4F"/>
    <w:rsid w:val="78713FED"/>
    <w:rsid w:val="788D5DC5"/>
    <w:rsid w:val="78A1614E"/>
    <w:rsid w:val="78AA428E"/>
    <w:rsid w:val="78AE69C3"/>
    <w:rsid w:val="78DF7506"/>
    <w:rsid w:val="78F333BB"/>
    <w:rsid w:val="79104409"/>
    <w:rsid w:val="793B2C7A"/>
    <w:rsid w:val="79431100"/>
    <w:rsid w:val="79495EA9"/>
    <w:rsid w:val="79A54A63"/>
    <w:rsid w:val="79A74819"/>
    <w:rsid w:val="79F47F41"/>
    <w:rsid w:val="7A2C2438"/>
    <w:rsid w:val="7A3F3075"/>
    <w:rsid w:val="7A674821"/>
    <w:rsid w:val="7AE23E19"/>
    <w:rsid w:val="7AEB6929"/>
    <w:rsid w:val="7B2776FA"/>
    <w:rsid w:val="7B2B49D6"/>
    <w:rsid w:val="7B351FFF"/>
    <w:rsid w:val="7B363662"/>
    <w:rsid w:val="7B510B4A"/>
    <w:rsid w:val="7B6A0961"/>
    <w:rsid w:val="7B945265"/>
    <w:rsid w:val="7BC72CF4"/>
    <w:rsid w:val="7BD712E8"/>
    <w:rsid w:val="7C0B32E4"/>
    <w:rsid w:val="7C1B6AEB"/>
    <w:rsid w:val="7C2E11F4"/>
    <w:rsid w:val="7C760505"/>
    <w:rsid w:val="7CA76286"/>
    <w:rsid w:val="7CE9384B"/>
    <w:rsid w:val="7CFC7317"/>
    <w:rsid w:val="7D0D7B3C"/>
    <w:rsid w:val="7D2959E7"/>
    <w:rsid w:val="7D6F43C7"/>
    <w:rsid w:val="7D7B3489"/>
    <w:rsid w:val="7D7B5807"/>
    <w:rsid w:val="7D8D1157"/>
    <w:rsid w:val="7D9129A6"/>
    <w:rsid w:val="7DAC7B81"/>
    <w:rsid w:val="7DE7206A"/>
    <w:rsid w:val="7DF71CB9"/>
    <w:rsid w:val="7E0456D3"/>
    <w:rsid w:val="7E0E7B5A"/>
    <w:rsid w:val="7E274D30"/>
    <w:rsid w:val="7E361345"/>
    <w:rsid w:val="7E4B056E"/>
    <w:rsid w:val="7E503562"/>
    <w:rsid w:val="7E644AFB"/>
    <w:rsid w:val="7E7C5100"/>
    <w:rsid w:val="7E942041"/>
    <w:rsid w:val="7E9A7A9D"/>
    <w:rsid w:val="7EDC42CB"/>
    <w:rsid w:val="7EEE4755"/>
    <w:rsid w:val="7F3E5F35"/>
    <w:rsid w:val="7F412625"/>
    <w:rsid w:val="7F585C68"/>
    <w:rsid w:val="7FB3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BB565"/>
  <w15:docId w15:val="{6A184570-517B-43EF-8B9E-C909C555C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qFormat="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rPr>
  </w:style>
  <w:style w:type="paragraph" w:styleId="2">
    <w:name w:val="heading 2"/>
    <w:basedOn w:val="a0"/>
    <w:next w:val="a0"/>
    <w:link w:val="20"/>
    <w:uiPriority w:val="9"/>
    <w:qFormat/>
    <w:pPr>
      <w:widowControl/>
      <w:spacing w:before="100" w:beforeAutospacing="1" w:after="100" w:afterAutospacing="1"/>
      <w:jc w:val="left"/>
      <w:outlineLvl w:val="1"/>
    </w:pPr>
    <w:rPr>
      <w:rFonts w:ascii="宋体" w:hAnsi="宋体"/>
      <w:b/>
      <w:bCs/>
      <w:kern w:val="0"/>
      <w:sz w:val="36"/>
      <w:szCs w:val="36"/>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qFormat/>
    <w:rPr>
      <w:b/>
      <w:bCs/>
    </w:rPr>
  </w:style>
  <w:style w:type="paragraph" w:styleId="a5">
    <w:name w:val="annotation text"/>
    <w:basedOn w:val="a0"/>
    <w:link w:val="a6"/>
    <w:qFormat/>
    <w:pPr>
      <w:jc w:val="left"/>
    </w:pPr>
  </w:style>
  <w:style w:type="paragraph" w:styleId="a">
    <w:name w:val="List Number"/>
    <w:basedOn w:val="a0"/>
    <w:uiPriority w:val="99"/>
    <w:qFormat/>
    <w:pPr>
      <w:numPr>
        <w:numId w:val="1"/>
      </w:numPr>
      <w:tabs>
        <w:tab w:val="clear" w:pos="360"/>
        <w:tab w:val="left" w:pos="1287"/>
      </w:tabs>
      <w:snapToGrid w:val="0"/>
      <w:spacing w:beforeLines="35" w:line="460" w:lineRule="exact"/>
      <w:ind w:firstLine="567"/>
      <w:textAlignment w:val="baseline"/>
    </w:pPr>
    <w:rPr>
      <w:rFonts w:eastAsia="楷体_GB2312"/>
      <w:kern w:val="0"/>
      <w:sz w:val="28"/>
      <w:szCs w:val="28"/>
    </w:rPr>
  </w:style>
  <w:style w:type="paragraph" w:styleId="a7">
    <w:name w:val="Balloon Text"/>
    <w:basedOn w:val="a0"/>
    <w:qFormat/>
    <w:rPr>
      <w:sz w:val="18"/>
      <w:szCs w:val="18"/>
    </w:rPr>
  </w:style>
  <w:style w:type="paragraph" w:styleId="a8">
    <w:name w:val="footer"/>
    <w:basedOn w:val="a0"/>
    <w:qFormat/>
    <w:pPr>
      <w:tabs>
        <w:tab w:val="center" w:pos="4153"/>
        <w:tab w:val="right" w:pos="8306"/>
      </w:tabs>
      <w:snapToGrid w:val="0"/>
      <w:jc w:val="left"/>
    </w:pPr>
    <w:rPr>
      <w:sz w:val="18"/>
    </w:rPr>
  </w:style>
  <w:style w:type="paragraph" w:styleId="a9">
    <w:name w:val="header"/>
    <w:basedOn w:val="a0"/>
    <w:link w:val="aa"/>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rPr>
  </w:style>
  <w:style w:type="paragraph" w:styleId="ab">
    <w:name w:val="Normal (Web)"/>
    <w:basedOn w:val="a0"/>
    <w:uiPriority w:val="99"/>
    <w:unhideWhenUsed/>
    <w:qFormat/>
    <w:pPr>
      <w:widowControl/>
      <w:spacing w:before="100" w:beforeAutospacing="1" w:after="100" w:afterAutospacing="1"/>
      <w:jc w:val="left"/>
    </w:pPr>
    <w:rPr>
      <w:rFonts w:ascii="宋体" w:hAnsi="宋体" w:cs="宋体"/>
      <w:kern w:val="0"/>
      <w:sz w:val="24"/>
      <w:szCs w:val="24"/>
    </w:rPr>
  </w:style>
  <w:style w:type="character" w:styleId="ac">
    <w:name w:val="FollowedHyperlink"/>
    <w:basedOn w:val="a1"/>
    <w:unhideWhenUsed/>
    <w:qFormat/>
    <w:rPr>
      <w:color w:val="800080" w:themeColor="followedHyperlink"/>
      <w:u w:val="single"/>
    </w:rPr>
  </w:style>
  <w:style w:type="character" w:styleId="ad">
    <w:name w:val="Emphasis"/>
    <w:uiPriority w:val="20"/>
    <w:qFormat/>
    <w:rPr>
      <w:color w:val="CC0000"/>
    </w:rPr>
  </w:style>
  <w:style w:type="character" w:styleId="ae">
    <w:name w:val="line number"/>
    <w:basedOn w:val="a1"/>
    <w:qFormat/>
  </w:style>
  <w:style w:type="character" w:styleId="af">
    <w:name w:val="Hyperlink"/>
    <w:qFormat/>
    <w:rPr>
      <w:color w:val="0000FF"/>
      <w:u w:val="single"/>
    </w:rPr>
  </w:style>
  <w:style w:type="character" w:styleId="af0">
    <w:name w:val="annotation reference"/>
    <w:qFormat/>
    <w:rPr>
      <w:sz w:val="21"/>
      <w:szCs w:val="21"/>
    </w:rPr>
  </w:style>
  <w:style w:type="table" w:styleId="af1">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1"/>
    <w:qFormat/>
  </w:style>
  <w:style w:type="character" w:customStyle="1" w:styleId="CharChar">
    <w:name w:val="专利正文 Char Char"/>
    <w:qFormat/>
    <w:rPr>
      <w:rFonts w:eastAsia="宋体"/>
      <w:kern w:val="2"/>
      <w:sz w:val="21"/>
      <w:lang w:val="en-US" w:eastAsia="zh-CN"/>
    </w:rPr>
  </w:style>
  <w:style w:type="character" w:customStyle="1" w:styleId="1">
    <w:name w:val="行号1"/>
    <w:basedOn w:val="a1"/>
    <w:qFormat/>
  </w:style>
  <w:style w:type="character" w:customStyle="1" w:styleId="10">
    <w:name w:val="页码1"/>
    <w:basedOn w:val="a1"/>
    <w:qFormat/>
  </w:style>
  <w:style w:type="character" w:customStyle="1" w:styleId="apple-converted-space">
    <w:name w:val="apple-converted-space"/>
    <w:basedOn w:val="a1"/>
    <w:qFormat/>
  </w:style>
  <w:style w:type="character" w:customStyle="1" w:styleId="index">
    <w:name w:val="index"/>
    <w:basedOn w:val="a1"/>
    <w:qFormat/>
  </w:style>
  <w:style w:type="character" w:customStyle="1" w:styleId="HTML0">
    <w:name w:val="HTML 预设格式 字符"/>
    <w:link w:val="HTML"/>
    <w:uiPriority w:val="99"/>
    <w:qFormat/>
    <w:rPr>
      <w:rFonts w:ascii="宋体" w:hAnsi="宋体" w:cs="宋体"/>
      <w:sz w:val="24"/>
      <w:szCs w:val="24"/>
    </w:rPr>
  </w:style>
  <w:style w:type="character" w:customStyle="1" w:styleId="CharCharChar">
    <w:name w:val="正文缺省 Char Char Char"/>
    <w:link w:val="Char"/>
    <w:qFormat/>
    <w:rPr>
      <w:rFonts w:eastAsia="宋体"/>
      <w:kern w:val="2"/>
      <w:sz w:val="21"/>
      <w:szCs w:val="21"/>
      <w:lang w:val="en-US" w:eastAsia="zh-CN"/>
    </w:rPr>
  </w:style>
  <w:style w:type="paragraph" w:customStyle="1" w:styleId="Char">
    <w:name w:val="正文缺省 Char"/>
    <w:basedOn w:val="a0"/>
    <w:link w:val="CharCharChar"/>
    <w:qFormat/>
    <w:pPr>
      <w:spacing w:line="360" w:lineRule="auto"/>
      <w:ind w:firstLineChars="200" w:firstLine="200"/>
    </w:pPr>
    <w:rPr>
      <w:szCs w:val="21"/>
    </w:rPr>
  </w:style>
  <w:style w:type="character" w:customStyle="1" w:styleId="20">
    <w:name w:val="标题 2 字符"/>
    <w:link w:val="2"/>
    <w:uiPriority w:val="9"/>
    <w:qFormat/>
    <w:rPr>
      <w:rFonts w:ascii="宋体" w:hAnsi="宋体" w:cs="宋体"/>
      <w:b/>
      <w:bCs/>
      <w:sz w:val="36"/>
      <w:szCs w:val="36"/>
    </w:rPr>
  </w:style>
  <w:style w:type="character" w:customStyle="1" w:styleId="11">
    <w:name w:val="批注引用1"/>
    <w:qFormat/>
    <w:rPr>
      <w:sz w:val="21"/>
      <w:szCs w:val="21"/>
    </w:rPr>
  </w:style>
  <w:style w:type="paragraph" w:customStyle="1" w:styleId="pic-info">
    <w:name w:val="pic-info"/>
    <w:basedOn w:val="a0"/>
    <w:qFormat/>
    <w:pPr>
      <w:widowControl/>
      <w:spacing w:before="100" w:beforeAutospacing="1" w:after="100" w:afterAutospacing="1"/>
      <w:jc w:val="left"/>
    </w:pPr>
    <w:rPr>
      <w:rFonts w:ascii="宋体" w:hAnsi="宋体" w:cs="宋体"/>
      <w:kern w:val="0"/>
      <w:sz w:val="24"/>
      <w:szCs w:val="24"/>
    </w:rPr>
  </w:style>
  <w:style w:type="paragraph" w:customStyle="1" w:styleId="21">
    <w:name w:val="标题2"/>
    <w:basedOn w:val="a0"/>
    <w:qFormat/>
    <w:pPr>
      <w:autoSpaceDE w:val="0"/>
      <w:autoSpaceDN w:val="0"/>
      <w:adjustRightInd w:val="0"/>
      <w:spacing w:line="360" w:lineRule="auto"/>
      <w:jc w:val="left"/>
    </w:pPr>
    <w:rPr>
      <w:rFonts w:ascii="宋体"/>
      <w:kern w:val="0"/>
      <w:sz w:val="24"/>
      <w:szCs w:val="24"/>
    </w:rPr>
  </w:style>
  <w:style w:type="paragraph" w:customStyle="1" w:styleId="af2">
    <w:name w:val="专利正文"/>
    <w:basedOn w:val="a0"/>
    <w:qFormat/>
    <w:pPr>
      <w:spacing w:afterLines="100" w:after="312" w:line="360" w:lineRule="auto"/>
      <w:jc w:val="left"/>
    </w:pPr>
  </w:style>
  <w:style w:type="paragraph" w:customStyle="1" w:styleId="12">
    <w:name w:val="批注主题1"/>
    <w:basedOn w:val="a5"/>
    <w:next w:val="a5"/>
    <w:qFormat/>
    <w:rPr>
      <w:b/>
      <w:bCs/>
    </w:rPr>
  </w:style>
  <w:style w:type="paragraph" w:customStyle="1" w:styleId="o">
    <w:name w:val="????????¡§????????????¡§?????????????¨¬??????????¡§?????????¡§???????????¡§????o????????????¨¬??????????¡§?????????¡§????"/>
    <w:basedOn w:val="a0"/>
    <w:qFormat/>
    <w:pPr>
      <w:widowControl/>
      <w:overflowPunct w:val="0"/>
      <w:autoSpaceDE w:val="0"/>
      <w:autoSpaceDN w:val="0"/>
      <w:adjustRightInd w:val="0"/>
      <w:jc w:val="left"/>
      <w:textAlignment w:val="baseline"/>
    </w:pPr>
    <w:rPr>
      <w:kern w:val="0"/>
      <w:sz w:val="24"/>
    </w:rPr>
  </w:style>
  <w:style w:type="paragraph" w:customStyle="1" w:styleId="Char0">
    <w:name w:val="Char"/>
    <w:basedOn w:val="a0"/>
    <w:qFormat/>
    <w:rPr>
      <w:rFonts w:cs="Arial"/>
      <w:szCs w:val="24"/>
    </w:rPr>
  </w:style>
  <w:style w:type="paragraph" w:customStyle="1" w:styleId="TAL">
    <w:name w:val="TAL"/>
    <w:basedOn w:val="a0"/>
    <w:qFormat/>
    <w:pPr>
      <w:keepNext/>
      <w:keepLines/>
      <w:widowControl/>
      <w:overflowPunct w:val="0"/>
      <w:autoSpaceDE w:val="0"/>
      <w:autoSpaceDN w:val="0"/>
      <w:adjustRightInd w:val="0"/>
      <w:jc w:val="left"/>
      <w:textAlignment w:val="baseline"/>
    </w:pPr>
    <w:rPr>
      <w:rFonts w:ascii="Arial" w:hAnsi="Arial"/>
      <w:kern w:val="0"/>
      <w:sz w:val="18"/>
      <w:lang w:eastAsia="en-US"/>
    </w:rPr>
  </w:style>
  <w:style w:type="paragraph" w:customStyle="1" w:styleId="13">
    <w:name w:val="修订1"/>
    <w:uiPriority w:val="99"/>
    <w:semiHidden/>
    <w:qFormat/>
    <w:rPr>
      <w:kern w:val="2"/>
      <w:sz w:val="21"/>
    </w:rPr>
  </w:style>
  <w:style w:type="paragraph" w:customStyle="1" w:styleId="ParaCharCharCharCharCharCharCharCharCharCharCharCharCharChar">
    <w:name w:val="默认段落字体 Para Char Char Char Char Char Char Char Char Char Char Char Char Char Char"/>
    <w:next w:val="a0"/>
    <w:qFormat/>
    <w:pPr>
      <w:keepNext/>
      <w:keepLines/>
      <w:numPr>
        <w:ilvl w:val="7"/>
        <w:numId w:val="2"/>
      </w:numPr>
      <w:tabs>
        <w:tab w:val="left" w:pos="720"/>
      </w:tabs>
      <w:spacing w:before="240" w:after="240"/>
      <w:outlineLvl w:val="7"/>
    </w:pPr>
    <w:rPr>
      <w:rFonts w:ascii="Arial" w:eastAsia="黑体" w:hAnsi="Arial" w:cs="Arial"/>
      <w:snapToGrid w:val="0"/>
      <w:sz w:val="21"/>
      <w:szCs w:val="21"/>
    </w:rPr>
  </w:style>
  <w:style w:type="paragraph" w:customStyle="1" w:styleId="CharCharCharCharCharCharChar">
    <w:name w:val="Char Char Char Char Char Char Char"/>
    <w:basedOn w:val="a0"/>
    <w:qFormat/>
    <w:rPr>
      <w:rFonts w:cs="Arial"/>
      <w:szCs w:val="24"/>
    </w:rPr>
  </w:style>
  <w:style w:type="character" w:customStyle="1" w:styleId="14">
    <w:name w:val="占位符文本1"/>
    <w:basedOn w:val="a1"/>
    <w:uiPriority w:val="99"/>
    <w:unhideWhenUsed/>
    <w:qFormat/>
    <w:rPr>
      <w:color w:val="808080"/>
    </w:rPr>
  </w:style>
  <w:style w:type="paragraph" w:customStyle="1" w:styleId="15">
    <w:name w:val="列表段落1"/>
    <w:basedOn w:val="a0"/>
    <w:uiPriority w:val="99"/>
    <w:qFormat/>
    <w:pPr>
      <w:ind w:firstLineChars="200" w:firstLine="420"/>
    </w:pPr>
  </w:style>
  <w:style w:type="paragraph" w:customStyle="1" w:styleId="22">
    <w:name w:val="修订2"/>
    <w:hidden/>
    <w:uiPriority w:val="99"/>
    <w:semiHidden/>
    <w:qFormat/>
    <w:rPr>
      <w:kern w:val="2"/>
      <w:sz w:val="21"/>
    </w:rPr>
  </w:style>
  <w:style w:type="paragraph" w:styleId="af3">
    <w:name w:val="List Paragraph"/>
    <w:basedOn w:val="a0"/>
    <w:uiPriority w:val="34"/>
    <w:qFormat/>
    <w:rsid w:val="009F1B74"/>
    <w:pPr>
      <w:ind w:firstLineChars="200" w:firstLine="420"/>
    </w:pPr>
  </w:style>
  <w:style w:type="character" w:styleId="af4">
    <w:name w:val="Placeholder Text"/>
    <w:basedOn w:val="a1"/>
    <w:uiPriority w:val="99"/>
    <w:semiHidden/>
    <w:rsid w:val="003A5FA5"/>
    <w:rPr>
      <w:color w:val="808080"/>
    </w:rPr>
  </w:style>
  <w:style w:type="character" w:customStyle="1" w:styleId="aa">
    <w:name w:val="页眉 字符"/>
    <w:basedOn w:val="a1"/>
    <w:link w:val="a9"/>
    <w:uiPriority w:val="99"/>
    <w:rsid w:val="00AE2992"/>
    <w:rPr>
      <w:kern w:val="2"/>
      <w:sz w:val="18"/>
      <w:szCs w:val="18"/>
    </w:rPr>
  </w:style>
  <w:style w:type="paragraph" w:styleId="af5">
    <w:name w:val="Revision"/>
    <w:hidden/>
    <w:uiPriority w:val="99"/>
    <w:semiHidden/>
    <w:rsid w:val="00843FCD"/>
    <w:rPr>
      <w:kern w:val="2"/>
      <w:sz w:val="21"/>
    </w:rPr>
  </w:style>
  <w:style w:type="character" w:customStyle="1" w:styleId="a6">
    <w:name w:val="批注文字 字符"/>
    <w:basedOn w:val="a1"/>
    <w:link w:val="a5"/>
    <w:rsid w:val="0037247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6206">
      <w:bodyDiv w:val="1"/>
      <w:marLeft w:val="0"/>
      <w:marRight w:val="0"/>
      <w:marTop w:val="0"/>
      <w:marBottom w:val="0"/>
      <w:divBdr>
        <w:top w:val="none" w:sz="0" w:space="0" w:color="auto"/>
        <w:left w:val="none" w:sz="0" w:space="0" w:color="auto"/>
        <w:bottom w:val="none" w:sz="0" w:space="0" w:color="auto"/>
        <w:right w:val="none" w:sz="0" w:space="0" w:color="auto"/>
      </w:divBdr>
    </w:div>
    <w:div w:id="1542470891">
      <w:bodyDiv w:val="1"/>
      <w:marLeft w:val="0"/>
      <w:marRight w:val="0"/>
      <w:marTop w:val="0"/>
      <w:marBottom w:val="0"/>
      <w:divBdr>
        <w:top w:val="none" w:sz="0" w:space="0" w:color="auto"/>
        <w:left w:val="none" w:sz="0" w:space="0" w:color="auto"/>
        <w:bottom w:val="none" w:sz="0" w:space="0" w:color="auto"/>
        <w:right w:val="none" w:sz="0" w:space="0" w:color="auto"/>
      </w:divBdr>
    </w:div>
    <w:div w:id="1796291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package" Target="embeddings/Microsoft_Visio___2.vsdx"/><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package" Target="embeddings/Microsoft_Visio___3.vsdx"/><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package" Target="embeddings/Microsoft_Visio___5.vsdx"/><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__4.vsdx"/><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93870F2E-DF3F-4C27-A0B2-51096FF4D89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35</Pages>
  <Words>2621</Words>
  <Characters>14944</Characters>
  <Application>Microsoft Office Word</Application>
  <DocSecurity>0</DocSecurity>
  <Lines>124</Lines>
  <Paragraphs>35</Paragraphs>
  <ScaleCrop>false</ScaleCrop>
  <Company>china</Company>
  <LinksUpToDate>false</LinksUpToDate>
  <CharactersWithSpaces>17530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tru</dc:creator>
  <cp:keywords/>
  <dc:description/>
  <cp:lastModifiedBy>Microsoft Office User</cp:lastModifiedBy>
  <cp:revision>23</cp:revision>
  <cp:lastPrinted>2023-02-27T10:17:00Z</cp:lastPrinted>
  <dcterms:created xsi:type="dcterms:W3CDTF">2023-03-06T07:33:00Z</dcterms:created>
  <dcterms:modified xsi:type="dcterms:W3CDTF">2023-03-13T10:55:00Z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y fmtid="{D5CDD505-2E9C-101B-9397-08002B2CF9AE}" pid="3" name="MTWinEqns">
    <vt:bool>true</vt:bool>
  </property>
  <property fmtid="{D5CDD505-2E9C-101B-9397-08002B2CF9AE}" pid="4" name="MTEquationNumber2">
    <vt:lpwstr>(#S1.#E1)</vt:lpwstr>
  </property>
  <property fmtid="{D5CDD505-2E9C-101B-9397-08002B2CF9AE}" pid="5" name="sflag">
    <vt:lpwstr>1375062313</vt:lpwstr>
  </property>
  <property fmtid="{D5CDD505-2E9C-101B-9397-08002B2CF9AE}" pid="6" name="_ms_pID_725343">
    <vt:lpwstr>(1)/wftEay6QwyFK3uRBbRFT++vK6qBzBLIEt2YsDUhXy3cFUOhhoPPl59Pc0QooJvMn5bXBYdz9uEuFAoWePoELWtin4XDKlhQbeQsKX1xVN2Cmm/bz1yIOGxWxhw2m7dtdoF4kBoBFzFEyXKae9/8AgzGCplSFO4PBthertgOv6F577tufBGaF/BGinfFUODjBD9d9HWImNj7QBoMrKcAWQ==</vt:lpwstr>
  </property>
  <property fmtid="{D5CDD505-2E9C-101B-9397-08002B2CF9AE}" pid="7" name="_ms_pID_725343_00">
    <vt:lpwstr>_ms_pID_725343</vt:lpwstr>
  </property>
</Properties>
</file>