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07EA9391" w:rsidR="000D6F03" w:rsidRPr="008C0A5D" w:rsidDel="0000293F" w:rsidRDefault="000D6F03">
      <w:pPr>
        <w:adjustRightInd w:val="0"/>
        <w:snapToGrid w:val="0"/>
        <w:spacing w:line="360" w:lineRule="auto"/>
        <w:jc w:val="center"/>
        <w:rPr>
          <w:del w:id="0" w:author="HERO 浩宇" w:date="2023-03-06T15:18:00Z"/>
          <w:rFonts w:eastAsia="楷体"/>
          <w:b/>
          <w:sz w:val="36"/>
        </w:rPr>
      </w:pPr>
    </w:p>
    <w:p w14:paraId="6975C36C" w14:textId="1AAF8F1F" w:rsidR="008800FB" w:rsidRPr="008C0A5D" w:rsidRDefault="00184A62">
      <w:pPr>
        <w:adjustRightInd w:val="0"/>
        <w:snapToGrid w:val="0"/>
        <w:spacing w:line="360" w:lineRule="auto"/>
        <w:jc w:val="center"/>
        <w:rPr>
          <w:rFonts w:eastAsia="楷体"/>
          <w:b/>
          <w:sz w:val="36"/>
        </w:rPr>
      </w:pPr>
      <w:r w:rsidRPr="008C0A5D" w:rsidDel="00184A62">
        <w:lastRenderedPageBreak/>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ins w:id="1" w:author="administrator" w:date="2023-03-03T16:38:00Z">
        <w:r w:rsidR="00433A2E">
          <w:object w:dxaOrig="9105" w:dyaOrig="21585" w14:anchorId="4E88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657pt" o:ole="">
              <v:imagedata r:id="rId12" o:title=""/>
            </v:shape>
            <o:OLEObject Type="Embed" ProgID="Visio.Drawing.15" ShapeID="_x0000_i1025" DrawAspect="Content" ObjectID="_1739691081" r:id="rId13"/>
          </w:object>
        </w:r>
      </w:ins>
      <w:del w:id="2" w:author="administrator" w:date="2023-03-03T16:38:00Z">
        <w:r w:rsidR="002004C8" w:rsidDel="00433A2E">
          <w:object w:dxaOrig="9105" w:dyaOrig="21585" w14:anchorId="1C0ADDD3">
            <v:shape id="_x0000_i1026" type="#_x0000_t75" style="width:275.25pt;height:651.75pt" o:ole="">
              <v:imagedata r:id="rId14" o:title=""/>
            </v:shape>
            <o:OLEObject Type="Embed" ProgID="Visio.Drawing.15" ShapeID="_x0000_i1026" DrawAspect="Content" ObjectID="_1739691082" r:id="rId15"/>
          </w:object>
        </w:r>
      </w:del>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所述第一处理器用于针对原始图数据中包含的每个节点，</w:t>
      </w:r>
      <w:r w:rsidR="008728A3">
        <w:rPr>
          <w:rFonts w:eastAsia="楷体_GB2312"/>
          <w:sz w:val="28"/>
        </w:rPr>
        <w:t>判断该节点</w:t>
      </w:r>
      <w:r w:rsidR="008728A3">
        <w:rPr>
          <w:rFonts w:eastAsia="楷体_GB2312" w:hint="eastAsia"/>
          <w:sz w:val="28"/>
        </w:rPr>
        <w:t>的度数是否超过预设阈值，若是，则确定该节点为枢纽节点，并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确定所述原始图数据中与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确定所述原始图数据的</w:t>
      </w:r>
      <w:r w:rsidR="001B6759" w:rsidRPr="00B878B0">
        <w:rPr>
          <w:rFonts w:eastAsia="楷体_GB2312" w:hint="eastAsia"/>
          <w:sz w:val="28"/>
        </w:rPr>
        <w:t>图数据分块</w:t>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、如权利要求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所述第一处理器用于针对所述枢纽节点的每个邻居节点，将该邻居节点作为起始节点，通过多轮节点查询，确定该邻居节点的关联节点；其中，</w:t>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的各邻居节点中是否存在未访问节点</w:t>
      </w:r>
      <w:r w:rsidR="002D749C">
        <w:rPr>
          <w:rFonts w:eastAsia="楷体_GB2312"/>
          <w:sz w:val="28"/>
        </w:rPr>
        <w:t>，若是，则</w:t>
      </w:r>
      <w:r w:rsidR="00275B20">
        <w:rPr>
          <w:rFonts w:eastAsia="楷体_GB2312"/>
          <w:sz w:val="28"/>
        </w:rPr>
        <w:t>将所述</w:t>
      </w:r>
      <w:r w:rsidR="003B4A0E">
        <w:rPr>
          <w:rFonts w:eastAsia="楷体_GB2312" w:hint="eastAsia"/>
          <w:sz w:val="28"/>
        </w:rPr>
        <w:t>未访问节点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w:t>
      </w:r>
      <w:commentRangeStart w:id="3"/>
      <w:r w:rsidR="003B4A0E">
        <w:rPr>
          <w:rFonts w:eastAsia="楷体_GB2312"/>
          <w:sz w:val="28"/>
        </w:rPr>
        <w:t>为</w:t>
      </w:r>
      <w:commentRangeEnd w:id="3"/>
      <w:r w:rsidR="00347431">
        <w:rPr>
          <w:rStyle w:val="af0"/>
        </w:rPr>
        <w:commentReference w:id="3"/>
      </w:r>
      <w:r w:rsidR="003B4A0E">
        <w:rPr>
          <w:rFonts w:eastAsia="楷体_GB2312"/>
          <w:sz w:val="28"/>
        </w:rPr>
        <w:t>访问节点设置为已访问节点，</w:t>
      </w:r>
      <w:commentRangeStart w:id="4"/>
      <w:r w:rsidR="00340781">
        <w:rPr>
          <w:rFonts w:eastAsia="楷体_GB2312"/>
          <w:sz w:val="28"/>
        </w:rPr>
        <w:t>以及，</w:t>
      </w:r>
      <w:r w:rsidR="00275B20">
        <w:rPr>
          <w:rFonts w:eastAsia="楷体_GB2312"/>
          <w:sz w:val="28"/>
        </w:rPr>
        <w:t>将</w:t>
      </w:r>
      <w:r w:rsidR="003B4A0E">
        <w:rPr>
          <w:rFonts w:eastAsia="楷体_GB2312"/>
          <w:sz w:val="28"/>
        </w:rPr>
        <w:t>所述</w:t>
      </w:r>
      <w:r w:rsidR="003B4A0E">
        <w:rPr>
          <w:rFonts w:eastAsia="楷体_GB2312" w:hint="eastAsia"/>
          <w:sz w:val="28"/>
        </w:rPr>
        <w:t>未访问节点</w:t>
      </w:r>
      <w:commentRangeEnd w:id="4"/>
      <w:r w:rsidR="00347431">
        <w:rPr>
          <w:rStyle w:val="af0"/>
        </w:rPr>
        <w:commentReference w:id="4"/>
      </w:r>
      <w:r w:rsidR="00275B20">
        <w:rPr>
          <w:rFonts w:eastAsia="楷体_GB2312"/>
          <w:sz w:val="28"/>
        </w:rPr>
        <w:t>作为下一轮节点查询的目标节点</w:t>
      </w:r>
      <w:r w:rsidR="00340781">
        <w:rPr>
          <w:rFonts w:eastAsia="楷体_GB2312"/>
          <w:sz w:val="28"/>
        </w:rPr>
        <w:t>，所述各目标节点是将所述起始节点迭代至上一轮后得到的；</w:t>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r w:rsidR="009A66F6">
        <w:rPr>
          <w:rFonts w:eastAsia="楷体_GB2312" w:hint="eastAsia"/>
          <w:sz w:val="28"/>
        </w:rPr>
        <w:t>第一</w:t>
      </w:r>
      <w:r>
        <w:rPr>
          <w:rFonts w:eastAsia="楷体_GB2312"/>
          <w:sz w:val="28"/>
        </w:rPr>
        <w:t>终止条件后，得到所述起始节点的各关联节点。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、如权利要求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w:t>
      </w:r>
      <w:commentRangeStart w:id="5"/>
      <w:r w:rsidR="0086722E">
        <w:rPr>
          <w:rFonts w:eastAsia="楷体_GB2312" w:hint="eastAsia"/>
          <w:sz w:val="28"/>
        </w:rPr>
        <w:t>包含</w:t>
      </w:r>
      <w:commentRangeEnd w:id="5"/>
      <w:r w:rsidR="002A40C2">
        <w:rPr>
          <w:rStyle w:val="af0"/>
        </w:rPr>
        <w:commentReference w:id="5"/>
      </w:r>
      <w:r w:rsidR="0086722E">
        <w:rPr>
          <w:rFonts w:eastAsia="楷体_GB2312" w:hint="eastAsia"/>
          <w:sz w:val="28"/>
        </w:rPr>
        <w:t>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w:t>
      </w:r>
      <w:commentRangeStart w:id="6"/>
      <w:r w:rsidR="00C7108B">
        <w:rPr>
          <w:rFonts w:eastAsia="楷体_GB2312" w:hint="eastAsia"/>
          <w:sz w:val="28"/>
        </w:rPr>
        <w:t>确定</w:t>
      </w:r>
      <w:commentRangeEnd w:id="6"/>
      <w:r w:rsidR="002A40C2">
        <w:rPr>
          <w:rStyle w:val="af0"/>
        </w:rPr>
        <w:commentReference w:id="6"/>
      </w:r>
      <w:r w:rsidR="00C7108B">
        <w:rPr>
          <w:rFonts w:eastAsia="楷体_GB2312" w:hint="eastAsia"/>
          <w:sz w:val="28"/>
        </w:rPr>
        <w:t>所述起始节点不存在关联节点，并将所述起始节点对应的已访问邻居节点从所述全局已访问节点集中移除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、如权利要求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针对所述图数据分块中包含的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该节点在所述图数据分块中的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w:t>
      </w:r>
      <w:commentRangeStart w:id="7"/>
      <w:r>
        <w:rPr>
          <w:rFonts w:eastAsia="楷体_GB2312" w:hint="eastAsia"/>
          <w:sz w:val="28"/>
        </w:rPr>
        <w:t>用于</w:t>
      </w:r>
      <w:commentRangeEnd w:id="7"/>
      <w:r w:rsidR="0017633C">
        <w:rPr>
          <w:rStyle w:val="af0"/>
        </w:rPr>
        <w:commentReference w:id="7"/>
      </w:r>
      <w:r>
        <w:rPr>
          <w:rFonts w:eastAsia="楷体_GB2312" w:hint="eastAsia"/>
          <w:sz w:val="28"/>
        </w:rPr>
        <w:t>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、如权利要求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生成针对所述图数据分块的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部分节点的节点特征表示进行聚合</w:t>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w:t>
      </w:r>
      <w:commentRangeStart w:id="8"/>
      <w:r>
        <w:rPr>
          <w:rFonts w:eastAsia="楷体_GB2312"/>
          <w:sz w:val="28"/>
        </w:rPr>
        <w:t>于生成针对所述图数据分块的第二数据处理任务</w:t>
      </w:r>
      <w:commentRangeEnd w:id="8"/>
      <w:r w:rsidR="007E2991">
        <w:rPr>
          <w:rStyle w:val="af0"/>
        </w:rPr>
        <w:commentReference w:id="8"/>
      </w:r>
      <w:r>
        <w:rPr>
          <w:rFonts w:eastAsia="楷体_GB2312"/>
          <w:sz w:val="28"/>
        </w:rPr>
        <w:t>，并根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对所述图数据</w:t>
      </w:r>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4C8829F7"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、如权利要求</w:t>
      </w:r>
      <w:r w:rsidR="00F31501">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w:t>
      </w:r>
      <w:del w:id="9" w:author="administrator" w:date="2023-03-03T17:22:00Z">
        <w:r w:rsidR="00F31501" w:rsidDel="00116B8C">
          <w:rPr>
            <w:rFonts w:eastAsia="楷体_GB2312" w:hint="eastAsia"/>
            <w:sz w:val="28"/>
          </w:rPr>
          <w:delText>任务调取器</w:delText>
        </w:r>
      </w:del>
      <w:ins w:id="10" w:author="administrator" w:date="2023-03-03T17:22:00Z">
        <w:r w:rsidR="00116B8C">
          <w:rPr>
            <w:rFonts w:eastAsia="楷体_GB2312" w:hint="eastAsia"/>
            <w:sz w:val="28"/>
          </w:rPr>
          <w:t>任务调度器</w:t>
        </w:r>
      </w:ins>
      <w:r w:rsidR="00F31501">
        <w:rPr>
          <w:rFonts w:eastAsia="楷体_GB2312" w:hint="eastAsia"/>
          <w:sz w:val="28"/>
        </w:rPr>
        <w:t>用于针对每个处理单元</w:t>
      </w:r>
      <w:r w:rsidR="0001632D">
        <w:rPr>
          <w:rFonts w:eastAsia="楷体_GB2312" w:hint="eastAsia"/>
          <w:sz w:val="28"/>
        </w:rPr>
        <w:t>，判断该处理单元的负载值是否超过预设的第一负载阈值，若是，则确定在各处理单元中与该处理单元的位置</w:t>
      </w:r>
      <w:r w:rsidR="0003132F">
        <w:rPr>
          <w:rFonts w:eastAsia="楷体_GB2312" w:hint="eastAsia"/>
          <w:sz w:val="28"/>
        </w:rPr>
        <w:t>相邻的各处理单元，作为各</w:t>
      </w:r>
      <w:del w:id="11" w:author="administrator" w:date="2023-03-03T16:39:00Z">
        <w:r w:rsidR="0003132F" w:rsidDel="00433A2E">
          <w:rPr>
            <w:rFonts w:eastAsia="楷体_GB2312" w:hint="eastAsia"/>
            <w:sz w:val="28"/>
          </w:rPr>
          <w:delText>候选处理单元，判断所述各候选处理单元中负载值最低的候选处理单元，作为</w:delText>
        </w:r>
      </w:del>
      <w:r w:rsidR="0003132F">
        <w:rPr>
          <w:rFonts w:eastAsia="楷体_GB2312" w:hint="eastAsia"/>
          <w:sz w:val="28"/>
        </w:rPr>
        <w:t>目标处理单元</w:t>
      </w:r>
      <w:commentRangeStart w:id="12"/>
      <w:r w:rsidR="0003132F">
        <w:rPr>
          <w:rFonts w:eastAsia="楷体_GB2312" w:hint="eastAsia"/>
          <w:sz w:val="28"/>
        </w:rPr>
        <w:t>，将该处理单元正在处理的第一数据处理任务或第二数据处理任务</w:t>
      </w:r>
      <w:ins w:id="13" w:author="administrator" w:date="2023-03-03T16:40:00Z">
        <w:r w:rsidR="00F101D0">
          <w:rPr>
            <w:rFonts w:eastAsia="楷体_GB2312" w:hint="eastAsia"/>
            <w:sz w:val="28"/>
          </w:rPr>
          <w:t>均匀</w:t>
        </w:r>
      </w:ins>
      <w:r w:rsidR="0003132F">
        <w:rPr>
          <w:rFonts w:eastAsia="楷体_GB2312" w:hint="eastAsia"/>
          <w:sz w:val="28"/>
        </w:rPr>
        <w:t>分配给</w:t>
      </w:r>
      <w:ins w:id="14" w:author="administrator" w:date="2023-03-03T16:40:00Z">
        <w:r w:rsidR="00F101D0">
          <w:rPr>
            <w:rFonts w:eastAsia="楷体_GB2312"/>
            <w:sz w:val="28"/>
          </w:rPr>
          <w:t>每个</w:t>
        </w:r>
      </w:ins>
      <w:del w:id="15" w:author="administrator" w:date="2023-03-03T16:40:00Z">
        <w:r w:rsidR="0003132F" w:rsidDel="00F101D0">
          <w:rPr>
            <w:rFonts w:eastAsia="楷体_GB2312" w:hint="eastAsia"/>
            <w:sz w:val="28"/>
          </w:rPr>
          <w:delText>所述</w:delText>
        </w:r>
      </w:del>
      <w:r w:rsidR="0003132F">
        <w:rPr>
          <w:rFonts w:eastAsia="楷体_GB2312" w:hint="eastAsia"/>
          <w:sz w:val="28"/>
        </w:rPr>
        <w:t>目标处理单元</w:t>
      </w:r>
      <w:r w:rsidR="00263339">
        <w:rPr>
          <w:rFonts w:eastAsia="楷体_GB2312" w:hint="eastAsia"/>
          <w:sz w:val="28"/>
        </w:rPr>
        <w:t>。</w:t>
      </w:r>
      <w:commentRangeEnd w:id="12"/>
      <w:r w:rsidR="00E067E4">
        <w:rPr>
          <w:rStyle w:val="af0"/>
        </w:rPr>
        <w:commentReference w:id="12"/>
      </w:r>
    </w:p>
    <w:p w14:paraId="51AB253D" w14:textId="1EBEBB14"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、如权利要求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w:t>
      </w:r>
      <w:del w:id="16" w:author="administrator" w:date="2023-03-03T17:22:00Z">
        <w:r w:rsidDel="00116B8C">
          <w:rPr>
            <w:rFonts w:eastAsia="楷体_GB2312"/>
            <w:sz w:val="28"/>
          </w:rPr>
          <w:delText>任务调取器</w:delText>
        </w:r>
      </w:del>
      <w:ins w:id="17" w:author="administrator" w:date="2023-03-03T17:22:00Z">
        <w:r w:rsidR="00116B8C">
          <w:rPr>
            <w:rFonts w:eastAsia="楷体_GB2312"/>
            <w:sz w:val="28"/>
          </w:rPr>
          <w:t>任务调度器</w:t>
        </w:r>
      </w:ins>
      <w:r>
        <w:rPr>
          <w:rFonts w:eastAsia="楷体_GB2312"/>
          <w:sz w:val="28"/>
        </w:rPr>
        <w:t>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从各处理单元中选择负载值最小的处理单元作为目标处理单元</w:t>
      </w:r>
      <w:r w:rsidR="0001632D">
        <w:rPr>
          <w:rFonts w:eastAsia="楷体_GB2312" w:hint="eastAsia"/>
          <w:sz w:val="28"/>
        </w:rPr>
        <w:t>，</w:t>
      </w:r>
      <w:r>
        <w:rPr>
          <w:rFonts w:eastAsia="楷体_GB2312" w:hint="eastAsia"/>
          <w:sz w:val="28"/>
        </w:rPr>
        <w:t>将该处理单元正在处理的</w:t>
      </w:r>
      <w:commentRangeStart w:id="18"/>
      <w:r>
        <w:rPr>
          <w:rFonts w:eastAsia="楷体_GB2312" w:hint="eastAsia"/>
          <w:sz w:val="28"/>
        </w:rPr>
        <w:t>第一数据处理任务或第二数据处理任务</w:t>
      </w:r>
      <w:commentRangeEnd w:id="18"/>
      <w:r w:rsidR="00E762C9">
        <w:rPr>
          <w:rStyle w:val="af0"/>
        </w:rPr>
        <w:commentReference w:id="18"/>
      </w:r>
      <w:r>
        <w:rPr>
          <w:rFonts w:eastAsia="楷体_GB2312" w:hint="eastAsia"/>
          <w:sz w:val="28"/>
        </w:rPr>
        <w:t>分配给所述目标处理单元</w:t>
      </w:r>
      <w:r w:rsidR="00554D6B">
        <w:rPr>
          <w:rFonts w:eastAsia="楷体_GB2312"/>
          <w:sz w:val="28"/>
        </w:rPr>
        <w:t>。</w:t>
      </w:r>
    </w:p>
    <w:p w14:paraId="587F37A1" w14:textId="161BB9A5"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、如权利要求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w:t>
      </w:r>
      <w:del w:id="19" w:author="administrator" w:date="2023-03-03T17:22:00Z">
        <w:r w:rsidDel="00116B8C">
          <w:rPr>
            <w:rFonts w:eastAsia="楷体_GB2312"/>
            <w:sz w:val="28"/>
          </w:rPr>
          <w:delText>任务调取器</w:delText>
        </w:r>
      </w:del>
      <w:ins w:id="20" w:author="administrator" w:date="2023-03-03T17:22:00Z">
        <w:r w:rsidR="00116B8C">
          <w:rPr>
            <w:rFonts w:eastAsia="楷体_GB2312"/>
            <w:sz w:val="28"/>
          </w:rPr>
          <w:t>任务调度器</w:t>
        </w:r>
      </w:ins>
      <w:r>
        <w:rPr>
          <w:rFonts w:eastAsia="楷体_GB2312"/>
          <w:sz w:val="28"/>
        </w:rPr>
        <w:t>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w:t>
      </w:r>
      <w:del w:id="21" w:author="administrator" w:date="2023-03-03T16:42:00Z">
        <w:r w:rsidDel="00F101D0">
          <w:rPr>
            <w:rFonts w:eastAsia="楷体_GB2312" w:hint="eastAsia"/>
            <w:sz w:val="28"/>
          </w:rPr>
          <w:delText>选择</w:delText>
        </w:r>
      </w:del>
      <w:r>
        <w:rPr>
          <w:rFonts w:eastAsia="楷体_GB2312" w:hint="eastAsia"/>
          <w:sz w:val="28"/>
        </w:rPr>
        <w:t>负</w:t>
      </w:r>
      <w:r>
        <w:rPr>
          <w:rFonts w:eastAsia="楷体_GB2312" w:hint="eastAsia"/>
          <w:sz w:val="28"/>
        </w:rPr>
        <w:lastRenderedPageBreak/>
        <w:t>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t>9</w:t>
      </w:r>
      <w:r w:rsidR="00554D6B" w:rsidRPr="008C0A5D">
        <w:rPr>
          <w:rFonts w:eastAsia="楷体_GB2312" w:hint="eastAsia"/>
          <w:sz w:val="28"/>
        </w:rPr>
        <w:t>、如权利要求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处理器用于针对所述图数据分块中包含的每个节点，通过多轮迭代，确定该节点的更新后特征表示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聚合特征表示用于表征该节点在所述图数据分块中的各邻居节点的聚合结果，所述待更新节点特征表示是将该节点的节点特征表示迭代至上一轮后得到的；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所述第一处理器针对原始图数据中包含的每个节点，判断该节点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根据该邻居节点以及该邻居节点的关联节点，确定所述原始图数据的图数据分块，以通过所述第二处理器针对所述图数据分块中包含的每个节点，根据</w:t>
      </w:r>
      <w:r>
        <w:rPr>
          <w:rFonts w:eastAsia="楷体_GB2312" w:hint="eastAsia"/>
          <w:sz w:val="28"/>
        </w:rPr>
        <w:lastRenderedPageBreak/>
        <w:t>该节点在所述图数据分块中的各邻居节点的节点特征表示，对该节点的节点特征表示进行更新，得到该节点的更新后特征表示，根据该节点以及其他节点的更新后特征表示，对所述原始图数据进行更新处理。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、如权利要求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确定所述原始图数据中与该邻居节点存在连接关系的其他节点，作为该邻居节点的关联节点，具体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、如权利要求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w:t>
      </w:r>
      <w:r>
        <w:rPr>
          <w:rFonts w:eastAsia="楷体_GB2312" w:hint="eastAsia"/>
          <w:sz w:val="28"/>
        </w:rPr>
        <w:lastRenderedPageBreak/>
        <w:t>目标节点添加到所述全局已访问节点集中，并判断所述各目标节点是否存在邻居节点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、如权利要求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根据该节点在所述图数据分块中的各邻居节点的节点特征表示，对该节点的节点特征表示进行更新，得到该节点的更新后特征表示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的至少部分处理单元针对所述图数据分块中包含的</w:t>
      </w:r>
      <w:r w:rsidR="0086722E">
        <w:rPr>
          <w:rFonts w:eastAsia="楷体_GB2312" w:hint="eastAsia"/>
          <w:sz w:val="28"/>
        </w:rPr>
        <w:t>每个节点，将该节点在所述图数据分块中的至少部分邻居节点的节点特征表示进行聚合，得到该节点的子聚合特征表示；以及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、如权利要求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针对所述图数据分块中包含的</w:t>
      </w:r>
      <w:r>
        <w:rPr>
          <w:rFonts w:eastAsia="楷体_GB2312" w:hint="eastAsia"/>
          <w:sz w:val="28"/>
        </w:rPr>
        <w:t>每个节点，将该节点在所述图数据分块中的至少部分邻居节点的节点特征表示进行聚合，得到该节点的子聚</w:t>
      </w:r>
      <w:r>
        <w:rPr>
          <w:rFonts w:eastAsia="楷体_GB2312" w:hint="eastAsia"/>
          <w:sz w:val="28"/>
        </w:rPr>
        <w:lastRenderedPageBreak/>
        <w:t>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生成针对所述图数据分块的第二数据处理任务，并根据所述各处理单元的负载值，将所述</w:t>
      </w:r>
      <w:commentRangeStart w:id="22"/>
      <w:r>
        <w:rPr>
          <w:rFonts w:eastAsia="楷体_GB2312"/>
          <w:sz w:val="28"/>
        </w:rPr>
        <w:t>第二数据处理任务</w:t>
      </w:r>
      <w:commentRangeEnd w:id="22"/>
      <w:r w:rsidR="008F52E9">
        <w:rPr>
          <w:rStyle w:val="af0"/>
        </w:rPr>
        <w:commentReference w:id="22"/>
      </w:r>
      <w:r>
        <w:rPr>
          <w:rFonts w:eastAsia="楷体_GB2312"/>
          <w:sz w:val="28"/>
        </w:rPr>
        <w:t>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1FF68702"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ins w:id="23" w:author="administrator" w:date="2023-03-03T16:46:00Z">
        <w:r w:rsidR="00030569">
          <w:rPr>
            <w:rFonts w:eastAsia="楷体_GB2312" w:hint="eastAsia"/>
            <w:sz w:val="28"/>
          </w:rPr>
          <w:t>针对每个处理单元，判断该处理单元的负载值是否超过预设的第一负载阈值，若是，则确定在各处理单元中与该处理单元的位置相邻的各处理单元，作为各目标处理单元，</w:t>
        </w:r>
        <w:commentRangeStart w:id="24"/>
        <w:r w:rsidR="00030569">
          <w:rPr>
            <w:rFonts w:eastAsia="楷体_GB2312" w:hint="eastAsia"/>
            <w:sz w:val="28"/>
          </w:rPr>
          <w:t>将该处理单元正在处理的第一数据处理任务或第二数据处理任务均匀分配给</w:t>
        </w:r>
        <w:r w:rsidR="00030569">
          <w:rPr>
            <w:rFonts w:eastAsia="楷体_GB2312"/>
            <w:sz w:val="28"/>
          </w:rPr>
          <w:t>每个</w:t>
        </w:r>
        <w:r w:rsidR="00030569">
          <w:rPr>
            <w:rFonts w:eastAsia="楷体_GB2312" w:hint="eastAsia"/>
            <w:sz w:val="28"/>
          </w:rPr>
          <w:t>目标处理单元</w:t>
        </w:r>
      </w:ins>
      <w:commentRangeEnd w:id="24"/>
      <w:r w:rsidR="008F52E9">
        <w:rPr>
          <w:rStyle w:val="af0"/>
        </w:rPr>
        <w:commentReference w:id="24"/>
      </w:r>
      <w:ins w:id="25" w:author="administrator" w:date="2023-03-03T16:46:00Z">
        <w:r w:rsidR="00030569">
          <w:rPr>
            <w:rFonts w:eastAsia="楷体_GB2312" w:hint="eastAsia"/>
            <w:sz w:val="28"/>
          </w:rPr>
          <w:t>。</w:t>
        </w:r>
      </w:ins>
      <w:del w:id="26" w:author="administrator" w:date="2023-03-03T16:46:00Z">
        <w:r w:rsidDel="00030569">
          <w:rPr>
            <w:rFonts w:eastAsia="楷体_GB2312" w:hint="eastAsia"/>
            <w:sz w:val="28"/>
          </w:rPr>
          <w:delText>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delText>
        </w:r>
        <w:r w:rsidR="00554D6B" w:rsidDel="00030569">
          <w:rPr>
            <w:rFonts w:eastAsia="楷体_GB2312"/>
            <w:sz w:val="28"/>
          </w:rPr>
          <w:delText>。</w:delText>
        </w:r>
      </w:del>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40ADBE71"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w:t>
      </w:r>
      <w:del w:id="27" w:author="administrator" w:date="2023-03-03T17:22:00Z">
        <w:r w:rsidDel="00116B8C">
          <w:rPr>
            <w:rFonts w:eastAsia="楷体_GB2312"/>
            <w:sz w:val="28"/>
          </w:rPr>
          <w:delText>任务调取器</w:delText>
        </w:r>
      </w:del>
      <w:ins w:id="28"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w:t>
      </w:r>
      <w:r>
        <w:rPr>
          <w:rFonts w:eastAsia="楷体_GB2312"/>
          <w:sz w:val="28"/>
        </w:rPr>
        <w:lastRenderedPageBreak/>
        <w:t>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646FC42C"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w:t>
      </w:r>
      <w:del w:id="29" w:author="administrator" w:date="2023-03-03T17:22:00Z">
        <w:r w:rsidDel="00116B8C">
          <w:rPr>
            <w:rFonts w:eastAsia="楷体_GB2312"/>
            <w:sz w:val="28"/>
          </w:rPr>
          <w:delText>任务调取器</w:delText>
        </w:r>
      </w:del>
      <w:ins w:id="30"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w:t>
      </w:r>
      <w:del w:id="31" w:author="administrator" w:date="2023-03-03T16:47:00Z">
        <w:r w:rsidDel="00030569">
          <w:rPr>
            <w:rFonts w:eastAsia="楷体_GB2312" w:hint="eastAsia"/>
            <w:sz w:val="28"/>
          </w:rPr>
          <w:delText>选择</w:delText>
        </w:r>
      </w:del>
      <w:r>
        <w:rPr>
          <w:rFonts w:eastAsia="楷体_GB2312" w:hint="eastAsia"/>
          <w:sz w:val="28"/>
        </w:rPr>
        <w:t>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、如权利要求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针对所述图数据分块中包含的每个节点，根据该节点在所述图数据分块中的各邻居节点的节点特征表示，对该节点的节点特征表示进行更新，得到该节点的更新后特征表示，具体包括：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针对所述图数据分块中包含的每个节点，通过多轮迭代，确定该节点的更新后特征表示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对图数据进行处理的过程中，由于需要处理的图数据具有尺寸大、数据分布较为稀疏等特点，使得</w:t>
      </w:r>
      <w:r w:rsidR="00AA5A2F">
        <w:rPr>
          <w:rFonts w:eastAsia="楷体_GB2312"/>
          <w:sz w:val="28"/>
          <w:szCs w:val="28"/>
        </w:rPr>
        <w:t>在使用图数据对应的特征矩阵进行计算时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362A7FA" w14:textId="4D708889" w:rsidR="002449BE" w:rsidRPr="008C0A5D" w:rsidRDefault="00327145" w:rsidP="00EE2324">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w:t>
      </w:r>
    </w:p>
    <w:p w14:paraId="1AD2E509" w14:textId="21A10A31"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所述第一处理器用于针对原始图数据中包含的每个节点，判断该节点</w:t>
      </w:r>
      <w:r>
        <w:rPr>
          <w:rFonts w:eastAsia="楷体_GB2312" w:hint="eastAsia"/>
          <w:sz w:val="28"/>
        </w:rPr>
        <w:t>的度数是否超过预设阈值，若是，则确定该节点为枢纽节点，并针对所述枢纽节点的每个邻居节点，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w:t>
      </w:r>
      <w:r>
        <w:rPr>
          <w:rFonts w:eastAsia="楷体_GB2312" w:hint="eastAsia"/>
          <w:sz w:val="28"/>
        </w:rPr>
        <w:lastRenderedPageBreak/>
        <w:t>在连接关系的其他节点，作为该邻居节点的关联节点，并根据该邻居节点以及该邻居节点的关联节点，确定所述原始图数据的图数据分块；</w:t>
      </w:r>
    </w:p>
    <w:p w14:paraId="27A93B20"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224DFE96" w14:textId="092367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52C90AB" w14:textId="77777777" w:rsidR="002449BE" w:rsidRDefault="002449BE" w:rsidP="00C73661">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9B6B13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30BA1EB8" w14:textId="1CD3D8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F393D1A" w14:textId="0311E0E4"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01E9FA7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的至少部分处理单元用于针对所述图数据分块中包含的</w:t>
      </w:r>
      <w:r>
        <w:rPr>
          <w:rFonts w:eastAsia="楷体_GB2312" w:hint="eastAsia"/>
          <w:sz w:val="28"/>
        </w:rPr>
        <w:t>每</w:t>
      </w:r>
      <w:r>
        <w:rPr>
          <w:rFonts w:eastAsia="楷体_GB2312" w:hint="eastAsia"/>
          <w:sz w:val="28"/>
        </w:rPr>
        <w:lastRenderedPageBreak/>
        <w:t>个节点，将该节点在所述图数据分块中的至少部分邻居节点的节点特征表示进行聚合，得到该节点的子聚合特征表示；以及</w:t>
      </w:r>
    </w:p>
    <w:p w14:paraId="083B8AEB" w14:textId="77777777" w:rsidR="002449BE" w:rsidRPr="00B46891"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6F4D165D" w14:textId="5C38DA16" w:rsidR="002449BE" w:rsidRPr="00DD49F4"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B5FD91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7177CCE" w14:textId="77777777" w:rsidR="002449BE" w:rsidRPr="00B96582"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所述任务调度器用于生成针对所述图数据分块的第二数据处理任务，并根据所述各处理单元的负载值，将所述第二数据处理任务分配给所述处理单元，所述第二数据处理任务用于</w:t>
      </w:r>
      <w:r>
        <w:rPr>
          <w:rFonts w:eastAsia="楷体_GB2312" w:hint="eastAsia"/>
          <w:sz w:val="28"/>
        </w:rPr>
        <w:t>对所述图数据分块中的至少一个节点的节点特征表示进行更新</w:t>
      </w:r>
      <w:r>
        <w:rPr>
          <w:rFonts w:eastAsia="楷体_GB2312"/>
          <w:sz w:val="28"/>
        </w:rPr>
        <w:t>。</w:t>
      </w:r>
    </w:p>
    <w:p w14:paraId="4B1BA8A7" w14:textId="2EC5C4F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w:t>
      </w:r>
      <w:del w:id="32" w:author="administrator" w:date="2023-03-03T17:22:00Z">
        <w:r w:rsidDel="00116B8C">
          <w:rPr>
            <w:rFonts w:eastAsia="楷体_GB2312" w:hint="eastAsia"/>
            <w:sz w:val="28"/>
          </w:rPr>
          <w:delText>任务调取器</w:delText>
        </w:r>
      </w:del>
      <w:ins w:id="33" w:author="administrator" w:date="2023-03-03T17:22:00Z">
        <w:r w:rsidR="00116B8C">
          <w:rPr>
            <w:rFonts w:eastAsia="楷体_GB2312" w:hint="eastAsia"/>
            <w:sz w:val="28"/>
          </w:rPr>
          <w:t>任务调度器</w:t>
        </w:r>
      </w:ins>
      <w:r>
        <w:rPr>
          <w:rFonts w:eastAsia="楷体_GB2312" w:hint="eastAsia"/>
          <w:sz w:val="28"/>
        </w:rPr>
        <w:t>用于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p>
    <w:p w14:paraId="7F21E2E2" w14:textId="74232B86"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w:t>
      </w:r>
      <w:del w:id="34" w:author="administrator" w:date="2023-03-03T17:22:00Z">
        <w:r w:rsidDel="00116B8C">
          <w:rPr>
            <w:rFonts w:eastAsia="楷体_GB2312"/>
            <w:sz w:val="28"/>
          </w:rPr>
          <w:delText>任务调取器</w:delText>
        </w:r>
      </w:del>
      <w:ins w:id="35" w:author="administrator" w:date="2023-03-03T17:22:00Z">
        <w:r w:rsidR="00116B8C">
          <w:rPr>
            <w:rFonts w:eastAsia="楷体_GB2312"/>
            <w:sz w:val="28"/>
          </w:rPr>
          <w:t>任务调度器</w:t>
        </w:r>
      </w:ins>
      <w:r>
        <w:rPr>
          <w:rFonts w:eastAsia="楷体_GB2312"/>
          <w:sz w:val="28"/>
        </w:rPr>
        <w:t>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w:t>
      </w:r>
      <w:r>
        <w:rPr>
          <w:rFonts w:eastAsia="楷体_GB2312" w:hint="eastAsia"/>
          <w:sz w:val="28"/>
        </w:rPr>
        <w:lastRenderedPageBreak/>
        <w:t>作为目标处理单元，将该处理单元正在处理的第一数据处理任务或第二数据处理任务分配给所述目标处理单元</w:t>
      </w:r>
      <w:r>
        <w:rPr>
          <w:rFonts w:eastAsia="楷体_GB2312"/>
          <w:sz w:val="28"/>
        </w:rPr>
        <w:t>。</w:t>
      </w:r>
    </w:p>
    <w:p w14:paraId="5209FE99" w14:textId="04499910" w:rsidR="002449BE" w:rsidRPr="001F6AA7"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w:t>
      </w:r>
      <w:del w:id="36" w:author="administrator" w:date="2023-03-03T17:22:00Z">
        <w:r w:rsidDel="00116B8C">
          <w:rPr>
            <w:rFonts w:eastAsia="楷体_GB2312"/>
            <w:sz w:val="28"/>
          </w:rPr>
          <w:delText>任务调取器</w:delText>
        </w:r>
      </w:del>
      <w:ins w:id="37" w:author="administrator" w:date="2023-03-03T17:22:00Z">
        <w:r w:rsidR="00116B8C">
          <w:rPr>
            <w:rFonts w:eastAsia="楷体_GB2312"/>
            <w:sz w:val="28"/>
          </w:rPr>
          <w:t>任务调度器</w:t>
        </w:r>
      </w:ins>
      <w:r>
        <w:rPr>
          <w:rFonts w:eastAsia="楷体_GB2312"/>
          <w:sz w:val="28"/>
        </w:rPr>
        <w:t>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4790F38" w14:textId="5DC5DFD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所述第二处理器用于针对所述图数据分块中包含的每个节点，通过多轮迭代，确定该节点的更新后特征表示</w:t>
      </w:r>
      <w:r>
        <w:rPr>
          <w:rFonts w:eastAsia="楷体_GB2312"/>
          <w:sz w:val="28"/>
        </w:rPr>
        <w:t>；其中，</w:t>
      </w:r>
    </w:p>
    <w:p w14:paraId="1349B6C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0DF6C0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2166B88C" w14:textId="1867B825" w:rsidR="002449BE" w:rsidRPr="008C0A5D" w:rsidRDefault="00CB6B50"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2449BE">
        <w:rPr>
          <w:rFonts w:eastAsia="楷体_GB2312" w:hint="eastAsia"/>
          <w:sz w:val="28"/>
        </w:rPr>
        <w:t>所述数据处理方法应用于数据处理系统中，</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第一处理器、第二处理器，所述方法</w:t>
      </w:r>
      <w:r w:rsidR="002449BE" w:rsidRPr="008C0A5D">
        <w:rPr>
          <w:rFonts w:eastAsia="楷体_GB2312" w:hint="eastAsia"/>
          <w:sz w:val="28"/>
        </w:rPr>
        <w:t>包括：</w:t>
      </w:r>
    </w:p>
    <w:p w14:paraId="7CC28EF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所述第一处理器针对原始图数据中包含的每个节点，判断该节点</w:t>
      </w:r>
      <w:r>
        <w:rPr>
          <w:rFonts w:eastAsia="楷体_GB2312" w:hint="eastAsia"/>
          <w:sz w:val="28"/>
        </w:rPr>
        <w:t>的度数是否超过预设阈值；</w:t>
      </w:r>
    </w:p>
    <w:p w14:paraId="4EF2F40A" w14:textId="286133C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598915E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7B19F277" w14:textId="08C19B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确定所述原始图数据中与该邻居节点存在连接关系的其他节点，作为该邻居节点的关联节点，具体</w:t>
      </w:r>
      <w:r>
        <w:rPr>
          <w:rFonts w:eastAsia="楷体_GB2312"/>
          <w:sz w:val="28"/>
        </w:rPr>
        <w:t>包括：</w:t>
      </w:r>
    </w:p>
    <w:p w14:paraId="2D77BE3C" w14:textId="0C095221"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5C9D92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0B9C0FA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D111769" w14:textId="7C22867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13BC1B9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w:t>
      </w:r>
      <w:r>
        <w:rPr>
          <w:rFonts w:eastAsia="楷体_GB2312" w:hint="eastAsia"/>
          <w:sz w:val="28"/>
        </w:rPr>
        <w:lastRenderedPageBreak/>
        <w:t>是否包含该目标节点；</w:t>
      </w:r>
    </w:p>
    <w:p w14:paraId="327C5BA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67D42A85"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17013E5" w14:textId="1067D9E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53B82164"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根据该节点在所述图数据分块中的各邻居节点的节点特征表示，对该节点的节点特征表示进行更新，得到该节点的更新后特征表示</w:t>
      </w:r>
      <w:r>
        <w:rPr>
          <w:rFonts w:eastAsia="楷体_GB2312"/>
          <w:sz w:val="28"/>
        </w:rPr>
        <w:t>，具体包括：</w:t>
      </w:r>
    </w:p>
    <w:p w14:paraId="59E5D41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每个节点，将该节点在所述图数据分块中的至少部分邻居节点的节点特征表示进行聚合，得到该节点的子聚合特征表示；以及</w:t>
      </w:r>
    </w:p>
    <w:p w14:paraId="610568B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27900F53" w14:textId="4BDC0B0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CA8B5D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每个节点，将该节点在所述图数据分块中的至少部分邻居节点的节点特征表示进行聚合，得到该节点的子聚合特征表示，具体包括：</w:t>
      </w:r>
    </w:p>
    <w:p w14:paraId="4F561A3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生成针对所述图数据分块的第一数据处理任务，并根据所述各处理单元的负载值，将所述第一数据处理任务分配给所述处理单元</w:t>
      </w:r>
      <w:r>
        <w:rPr>
          <w:rFonts w:eastAsia="楷体_GB2312" w:hint="eastAsia"/>
          <w:sz w:val="28"/>
        </w:rPr>
        <w:t>，</w:t>
      </w:r>
      <w:r>
        <w:rPr>
          <w:rFonts w:eastAsia="楷体_GB2312" w:hint="eastAsia"/>
          <w:sz w:val="28"/>
        </w:rPr>
        <w:lastRenderedPageBreak/>
        <w:t>以使所述处理单元</w:t>
      </w:r>
      <w:r>
        <w:rPr>
          <w:rFonts w:eastAsia="楷体_GB2312"/>
          <w:sz w:val="28"/>
        </w:rPr>
        <w:t>针对所述图数据分块中包含的</w:t>
      </w:r>
      <w:r>
        <w:rPr>
          <w:rFonts w:eastAsia="楷体_GB2312" w:hint="eastAsia"/>
          <w:sz w:val="28"/>
        </w:rPr>
        <w:t>每个节点，将该节点在所述图数据分块中的至少部分邻居节点的节点特征表示进行聚合，得到该节点的子聚合特征表示；</w:t>
      </w:r>
    </w:p>
    <w:p w14:paraId="35392AB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6D27994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2330E003" w14:textId="4AB78E6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250EA00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Pr>
          <w:rFonts w:eastAsia="楷体_GB2312"/>
          <w:sz w:val="28"/>
        </w:rPr>
        <w:t>。</w:t>
      </w:r>
    </w:p>
    <w:p w14:paraId="3D1E8E61" w14:textId="41E3549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5848E48C" w14:textId="1681A526"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w:t>
      </w:r>
      <w:del w:id="38" w:author="administrator" w:date="2023-03-03T17:22:00Z">
        <w:r w:rsidDel="00116B8C">
          <w:rPr>
            <w:rFonts w:eastAsia="楷体_GB2312"/>
            <w:sz w:val="28"/>
          </w:rPr>
          <w:delText>任务调取器</w:delText>
        </w:r>
      </w:del>
      <w:ins w:id="39"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w:t>
      </w:r>
      <w:r>
        <w:rPr>
          <w:rFonts w:eastAsia="楷体_GB2312" w:hint="eastAsia"/>
          <w:sz w:val="28"/>
        </w:rPr>
        <w:lastRenderedPageBreak/>
        <w:t>分配给所述目标处理单元</w:t>
      </w:r>
      <w:r>
        <w:rPr>
          <w:rFonts w:eastAsia="楷体_GB2312"/>
          <w:sz w:val="28"/>
        </w:rPr>
        <w:t>。</w:t>
      </w:r>
    </w:p>
    <w:p w14:paraId="7F74A95F" w14:textId="58275D5E"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39928B89" w14:textId="06A96E56" w:rsidR="002449BE" w:rsidRDefault="002449BE" w:rsidP="002449B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w:t>
      </w:r>
      <w:del w:id="40" w:author="administrator" w:date="2023-03-03T17:22:00Z">
        <w:r w:rsidDel="00116B8C">
          <w:rPr>
            <w:rFonts w:eastAsia="楷体_GB2312"/>
            <w:sz w:val="28"/>
          </w:rPr>
          <w:delText>任务调取器</w:delText>
        </w:r>
      </w:del>
      <w:ins w:id="41"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45FFE182" w14:textId="24CBCD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可选地，针对所述图数据分块中包含的每个节点，根据该节点在所述图数据分块中的各邻居节点的节点特征表示，对该节点的节点特征表示进行更新，得到该节点的更新后特征表示，具体包括：</w:t>
      </w:r>
    </w:p>
    <w:p w14:paraId="047B10C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针对所述图数据分块中包含的每个节点，通过多轮迭代，确定该节点的更新后特征表示</w:t>
      </w:r>
      <w:r>
        <w:rPr>
          <w:rFonts w:eastAsia="楷体_GB2312"/>
          <w:sz w:val="28"/>
        </w:rPr>
        <w:t>；其中，</w:t>
      </w:r>
    </w:p>
    <w:p w14:paraId="00400A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33CE4115" w14:textId="77777777" w:rsidR="002449BE"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w:t>
      </w:r>
      <w:r w:rsidRPr="008C0A5D">
        <w:rPr>
          <w:rFonts w:eastAsia="楷体_GB2312" w:hint="eastAsia"/>
          <w:sz w:val="28"/>
          <w:szCs w:val="28"/>
        </w:rPr>
        <w:lastRenderedPageBreak/>
        <w:t>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第一处理器针对原始图数据中包含的每个节点，判断该节点</w:t>
      </w:r>
      <w:r w:rsidR="002449BE">
        <w:rPr>
          <w:rFonts w:eastAsia="楷体_GB2312" w:hint="eastAsia"/>
          <w:sz w:val="28"/>
        </w:rPr>
        <w:t>的度数是否超过预设阈值，若是，则确定该节点为枢纽节点，并针对枢纽节点的每个邻居节点，确定原始图数据中与该邻居节点存在连接关系的其他节点，作为该邻居节点的关联节点，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从原始图数据中包含的每个节点中筛选出度数高于预设阈值的节点，作为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而可以将该邻居节点和该邻居节点的关联节点划分出来，作为原始图数据的一个图数据分块</w:t>
      </w:r>
      <w:r w:rsidR="00744025">
        <w:rPr>
          <w:rFonts w:eastAsia="楷体_GB2312"/>
          <w:sz w:val="28"/>
        </w:rPr>
        <w:t>，</w:t>
      </w:r>
      <w:r w:rsidR="00AA5A2F">
        <w:rPr>
          <w:rFonts w:eastAsia="楷体_GB2312"/>
          <w:sz w:val="28"/>
        </w:rPr>
        <w:t>并针对每个图数据分块进行节点更新处理，进而可以避免由于直接使用原始图数据中包含的全部节点对应的特征矩阵进行计算而产生的冗余计算，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Default="00A01BF9">
      <w:pPr>
        <w:adjustRightInd w:val="0"/>
        <w:snapToGrid w:val="0"/>
        <w:spacing w:line="360" w:lineRule="auto"/>
        <w:ind w:firstLineChars="200" w:firstLine="560"/>
        <w:rPr>
          <w:ins w:id="42" w:author="administrator" w:date="2023-03-03T17:35:00Z"/>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10E76B88" w14:textId="129255C3" w:rsidR="00510F44" w:rsidRPr="00510F44" w:rsidRDefault="00510F44" w:rsidP="00510F44">
      <w:pPr>
        <w:adjustRightInd w:val="0"/>
        <w:snapToGrid w:val="0"/>
        <w:spacing w:line="360" w:lineRule="auto"/>
        <w:ind w:firstLineChars="200" w:firstLine="560"/>
        <w:rPr>
          <w:rFonts w:eastAsia="楷体_GB2312"/>
          <w:sz w:val="28"/>
        </w:rPr>
      </w:pPr>
      <w:ins w:id="43" w:author="administrator" w:date="2023-03-03T17:35:00Z">
        <w:r>
          <w:rPr>
            <w:rFonts w:eastAsia="楷体_GB2312"/>
            <w:sz w:val="28"/>
          </w:rPr>
          <w:t>图</w:t>
        </w:r>
        <w:r>
          <w:rPr>
            <w:rFonts w:eastAsia="楷体_GB2312" w:hint="eastAsia"/>
            <w:sz w:val="28"/>
          </w:rPr>
          <w:t>4</w:t>
        </w:r>
        <w:r>
          <w:rPr>
            <w:rFonts w:eastAsia="楷体_GB2312" w:hint="eastAsia"/>
            <w:sz w:val="28"/>
          </w:rPr>
          <w:t>为本说明书中提供的负载均衡流程的示意图。</w:t>
        </w:r>
      </w:ins>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以下结合附图，详细说明本说明书各实施例提供的技术方案。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第一处理器用于针对原始图数据中包含的每个节点，判断该节点</w:t>
      </w:r>
      <w:r>
        <w:rPr>
          <w:rFonts w:eastAsia="楷体_GB2312" w:hint="eastAsia"/>
          <w:sz w:val="28"/>
        </w:rPr>
        <w:t>的度数是否超过预设阈值，若是，则确定该节点为枢纽节点，并针对枢纽节点的</w:t>
      </w:r>
      <w:r>
        <w:rPr>
          <w:rFonts w:eastAsia="楷体_GB2312" w:hint="eastAsia"/>
          <w:sz w:val="28"/>
        </w:rPr>
        <w:lastRenderedPageBreak/>
        <w:t>每个邻居节点，</w:t>
      </w:r>
      <w:r w:rsidR="00CE760D">
        <w:rPr>
          <w:rFonts w:eastAsia="楷体_GB2312" w:hint="eastAsia"/>
          <w:sz w:val="28"/>
        </w:rPr>
        <w:t>通过多轮节点查询，</w:t>
      </w:r>
      <w:r>
        <w:rPr>
          <w:rFonts w:eastAsia="楷体_GB2312" w:hint="eastAsia"/>
          <w:sz w:val="28"/>
        </w:rPr>
        <w:t>确定原始图数据中与该邻居节点存在连接关系的其他节点，作为该邻居节点的关联节点，并根据该邻居节点以及该邻居节点的关联节点，确定原始图数据的图数据分块</w:t>
      </w:r>
      <w:r w:rsidR="00CE760D">
        <w:rPr>
          <w:rFonts w:eastAsia="楷体_GB2312"/>
          <w:sz w:val="28"/>
        </w:rPr>
        <w:t>。</w:t>
      </w:r>
    </w:p>
    <w:p w14:paraId="0264DEBC" w14:textId="700B852A" w:rsidR="00CE760D" w:rsidRDefault="00EF5A59" w:rsidP="00CE760D">
      <w:pPr>
        <w:adjustRightInd w:val="0"/>
        <w:snapToGrid w:val="0"/>
        <w:spacing w:line="360" w:lineRule="auto"/>
        <w:ind w:firstLineChars="200" w:firstLine="560"/>
        <w:rPr>
          <w:ins w:id="44" w:author="administrator" w:date="2023-03-03T17:05:00Z"/>
          <w:rFonts w:eastAsia="楷体_GB2312"/>
          <w:sz w:val="28"/>
        </w:rPr>
      </w:pPr>
      <w:ins w:id="45" w:author="administrator" w:date="2023-03-03T17:05:00Z">
        <w:r>
          <w:rPr>
            <w:rFonts w:eastAsia="楷体_GB2312" w:hint="eastAsia"/>
            <w:sz w:val="28"/>
          </w:rPr>
          <w:t>需要说明的是，</w:t>
        </w:r>
      </w:ins>
      <w:r w:rsidR="00CE760D">
        <w:rPr>
          <w:rFonts w:eastAsia="楷体_GB2312" w:hint="eastAsia"/>
          <w:sz w:val="28"/>
        </w:rPr>
        <w:t>上述的节点的度数可以是指该节点的入度和出度的和，节点入度表示图数据中进入该节点的边的条数，</w:t>
      </w:r>
      <w:r w:rsidR="00CE760D" w:rsidRPr="00CE760D">
        <w:rPr>
          <w:rFonts w:eastAsia="楷体_GB2312" w:hint="eastAsia"/>
          <w:sz w:val="28"/>
        </w:rPr>
        <w:t>节点的出度是指从该节点出发的边的条数</w:t>
      </w:r>
      <w:r w:rsidR="00CE760D">
        <w:rPr>
          <w:rFonts w:eastAsia="楷体_GB2312" w:hint="eastAsia"/>
          <w:sz w:val="28"/>
        </w:rPr>
        <w:t>。</w:t>
      </w:r>
    </w:p>
    <w:p w14:paraId="6C0C5FA9" w14:textId="7645A330" w:rsidR="00EF5A59" w:rsidRPr="00EF5A59" w:rsidRDefault="00EF5A59" w:rsidP="00CE760D">
      <w:pPr>
        <w:adjustRightInd w:val="0"/>
        <w:snapToGrid w:val="0"/>
        <w:spacing w:line="360" w:lineRule="auto"/>
        <w:ind w:firstLineChars="200" w:firstLine="560"/>
        <w:rPr>
          <w:rFonts w:eastAsia="楷体_GB2312"/>
          <w:sz w:val="28"/>
        </w:rPr>
      </w:pPr>
      <w:ins w:id="46" w:author="administrator" w:date="2023-03-03T17:05:00Z">
        <w:r>
          <w:rPr>
            <w:rFonts w:eastAsia="楷体_GB2312"/>
            <w:sz w:val="28"/>
          </w:rPr>
          <w:t>上述的预设阈值可以</w:t>
        </w:r>
      </w:ins>
      <w:ins w:id="47" w:author="administrator" w:date="2023-03-03T17:06:00Z">
        <w:r>
          <w:rPr>
            <w:rFonts w:eastAsia="楷体_GB2312"/>
            <w:sz w:val="28"/>
          </w:rPr>
          <w:t>根据实际需求设定，并且可以</w:t>
        </w:r>
      </w:ins>
      <w:ins w:id="48" w:author="administrator" w:date="2023-03-03T17:05:00Z">
        <w:r>
          <w:rPr>
            <w:rFonts w:eastAsia="楷体_GB2312"/>
            <w:sz w:val="28"/>
          </w:rPr>
          <w:t>随着执行逐渐减小，例如：假设第一轮</w:t>
        </w:r>
      </w:ins>
      <w:ins w:id="49" w:author="administrator" w:date="2023-03-03T17:06:00Z">
        <w:r>
          <w:rPr>
            <w:rFonts w:eastAsia="楷体_GB2312"/>
            <w:sz w:val="28"/>
          </w:rPr>
          <w:t>中预设阈值的值为</w:t>
        </w:r>
        <w:r>
          <w:rPr>
            <w:rFonts w:eastAsia="楷体_GB2312"/>
            <w:sz w:val="28"/>
          </w:rPr>
          <w:t>10</w:t>
        </w:r>
        <w:r>
          <w:rPr>
            <w:rFonts w:eastAsia="楷体_GB2312"/>
            <w:sz w:val="28"/>
          </w:rPr>
          <w:t>，则在该轮中会将所有度数大于</w:t>
        </w:r>
        <w:r>
          <w:rPr>
            <w:rFonts w:eastAsia="楷体_GB2312"/>
            <w:sz w:val="28"/>
          </w:rPr>
          <w:t>10</w:t>
        </w:r>
        <w:r>
          <w:rPr>
            <w:rFonts w:eastAsia="楷体_GB2312"/>
            <w:sz w:val="28"/>
          </w:rPr>
          <w:t>的节点作为上述的</w:t>
        </w:r>
      </w:ins>
      <w:ins w:id="50" w:author="administrator" w:date="2023-03-03T17:07:00Z">
        <w:r>
          <w:rPr>
            <w:rFonts w:eastAsia="楷体_GB2312"/>
            <w:sz w:val="28"/>
          </w:rPr>
          <w:t>枢纽节点，而在以</w:t>
        </w:r>
        <w:r>
          <w:rPr>
            <w:rFonts w:eastAsia="楷体_GB2312" w:hint="eastAsia"/>
            <w:sz w:val="28"/>
          </w:rPr>
          <w:t>1</w:t>
        </w:r>
        <w:r>
          <w:rPr>
            <w:rFonts w:eastAsia="楷体_GB2312"/>
            <w:sz w:val="28"/>
          </w:rPr>
          <w:t>0</w:t>
        </w:r>
        <w:r>
          <w:rPr>
            <w:rFonts w:eastAsia="楷体_GB2312"/>
            <w:sz w:val="28"/>
          </w:rPr>
          <w:t>为预设阈值对原始图数据的所有节点均进行</w:t>
        </w:r>
      </w:ins>
      <w:ins w:id="51" w:author="administrator" w:date="2023-03-03T17:08:00Z">
        <w:r>
          <w:rPr>
            <w:rFonts w:eastAsia="楷体_GB2312"/>
            <w:sz w:val="28"/>
          </w:rPr>
          <w:t>筛选后，可以开始第二轮图数据分块，在第二轮图数据分块中可以将上述的预设阈值调整为</w:t>
        </w:r>
        <w:r>
          <w:rPr>
            <w:rFonts w:eastAsia="楷体_GB2312" w:hint="eastAsia"/>
            <w:sz w:val="28"/>
          </w:rPr>
          <w:t>8</w:t>
        </w:r>
        <w:r>
          <w:rPr>
            <w:rFonts w:eastAsia="楷体_GB2312" w:hint="eastAsia"/>
            <w:sz w:val="28"/>
          </w:rPr>
          <w:t>，并从原始图数据的所有节点中筛选出度数大于</w:t>
        </w:r>
        <w:r>
          <w:rPr>
            <w:rFonts w:eastAsia="楷体_GB2312" w:hint="eastAsia"/>
            <w:sz w:val="28"/>
          </w:rPr>
          <w:t>8</w:t>
        </w:r>
        <w:r>
          <w:rPr>
            <w:rFonts w:eastAsia="楷体_GB2312" w:hint="eastAsia"/>
            <w:sz w:val="28"/>
          </w:rPr>
          <w:t>的节点作为</w:t>
        </w:r>
      </w:ins>
      <w:ins w:id="52" w:author="administrator" w:date="2023-03-03T17:09:00Z">
        <w:r>
          <w:rPr>
            <w:rFonts w:eastAsia="楷体_GB2312" w:hint="eastAsia"/>
            <w:sz w:val="28"/>
          </w:rPr>
          <w:t>枢纽节点，依次类推。</w:t>
        </w:r>
      </w:ins>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将该邻居节点作为起始节点，通过多轮节点查询，确定原始图数据中与该邻居节点存在连接关系的其他节点，作为该邻居节点的关联节点，其中，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的各邻居节点中是否存在未访问节点，若是，则将各目标节点的各邻居节点</w:t>
      </w:r>
      <w:r w:rsidR="003B4A0E">
        <w:rPr>
          <w:rFonts w:eastAsia="楷体_GB2312" w:hint="eastAsia"/>
          <w:sz w:val="28"/>
        </w:rPr>
        <w:t>中的未访问节点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中的未访问节点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中的未访问节点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w:t>
      </w:r>
      <w:r w:rsidR="00CE760D" w:rsidRPr="00CE760D">
        <w:rPr>
          <w:rFonts w:eastAsia="楷体_GB2312" w:hint="eastAsia"/>
          <w:sz w:val="28"/>
        </w:rPr>
        <w:lastRenderedPageBreak/>
        <w:t>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作为起始节点，通过多轮节点查询，以确定每个邻居节点的关联节点的过程中，可能会出现一个节点被多次重复访问的情况出现</w:t>
      </w:r>
      <w:r w:rsidR="008B1ABC">
        <w:rPr>
          <w:rFonts w:eastAsia="楷体_GB2312"/>
          <w:sz w:val="28"/>
        </w:rPr>
        <w:t>，即，在当前起始节点的多轮节点查询过程中未访问的节点可能在其他起始节点的多轮节点查询过程中已访问</w:t>
      </w:r>
      <w:r w:rsidR="00581737">
        <w:rPr>
          <w:rFonts w:eastAsia="楷体_GB2312"/>
          <w:sz w:val="28"/>
        </w:rPr>
        <w:t>。</w:t>
      </w:r>
    </w:p>
    <w:p w14:paraId="3093B01D" w14:textId="22570DCB" w:rsidR="00B73D0B" w:rsidRDefault="00581737" w:rsidP="00581737">
      <w:pPr>
        <w:adjustRightInd w:val="0"/>
        <w:snapToGrid w:val="0"/>
        <w:spacing w:line="360" w:lineRule="auto"/>
        <w:ind w:firstLineChars="200" w:firstLine="560"/>
        <w:rPr>
          <w:ins w:id="53" w:author="administrator" w:date="2023-03-03T17:57:00Z"/>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2DA7B9AC" w14:textId="0E174961" w:rsidR="007F4F3F" w:rsidRPr="00CE760D" w:rsidRDefault="007F4F3F" w:rsidP="00581737">
      <w:pPr>
        <w:adjustRightInd w:val="0"/>
        <w:snapToGrid w:val="0"/>
        <w:spacing w:line="360" w:lineRule="auto"/>
        <w:ind w:firstLineChars="200" w:firstLine="560"/>
        <w:rPr>
          <w:rFonts w:eastAsia="楷体_GB2312"/>
          <w:sz w:val="28"/>
        </w:rPr>
      </w:pPr>
      <w:ins w:id="54" w:author="administrator" w:date="2023-03-03T17:57:00Z">
        <w:r>
          <w:rPr>
            <w:rFonts w:eastAsia="楷体_GB2312"/>
            <w:sz w:val="28"/>
          </w:rPr>
          <w:t>需要说明的是，第一处理器</w:t>
        </w:r>
      </w:ins>
      <w:ins w:id="55" w:author="administrator" w:date="2023-03-03T17:58:00Z">
        <w:r w:rsidR="00350048">
          <w:rPr>
            <w:rFonts w:eastAsia="楷体_GB2312"/>
            <w:sz w:val="28"/>
          </w:rPr>
          <w:t>确定出</w:t>
        </w:r>
      </w:ins>
      <w:ins w:id="56" w:author="administrator" w:date="2023-03-03T17:59:00Z">
        <w:r w:rsidR="00350048">
          <w:rPr>
            <w:rFonts w:eastAsia="楷体_GB2312"/>
            <w:sz w:val="28"/>
          </w:rPr>
          <w:t>的</w:t>
        </w:r>
      </w:ins>
      <w:ins w:id="57" w:author="administrator" w:date="2023-03-03T17:58:00Z">
        <w:r w:rsidR="00350048">
          <w:rPr>
            <w:rFonts w:eastAsia="楷体_GB2312"/>
            <w:sz w:val="28"/>
          </w:rPr>
          <w:t>图数据分块</w:t>
        </w:r>
      </w:ins>
      <w:ins w:id="58" w:author="administrator" w:date="2023-03-03T17:59:00Z">
        <w:r w:rsidR="00350048">
          <w:rPr>
            <w:rFonts w:eastAsia="楷体_GB2312"/>
            <w:sz w:val="28"/>
          </w:rPr>
          <w:t>除了对应的节点</w:t>
        </w:r>
      </w:ins>
      <w:ins w:id="59" w:author="administrator" w:date="2023-03-03T18:00:00Z">
        <w:r w:rsidR="00350048">
          <w:rPr>
            <w:rFonts w:eastAsia="楷体_GB2312"/>
            <w:sz w:val="28"/>
          </w:rPr>
          <w:t>的数据外，还包含有图数据分块的结构信息，这里的结构信息包括：该图数据分块中包含的节点的数量，该</w:t>
        </w:r>
      </w:ins>
      <w:ins w:id="60" w:author="administrator" w:date="2023-03-03T18:01:00Z">
        <w:r w:rsidR="00350048">
          <w:rPr>
            <w:rFonts w:eastAsia="楷体_GB2312"/>
            <w:sz w:val="28"/>
          </w:rPr>
          <w:t>图数据分块连接的枢纽节点的索引，该图数据分块连接的枢纽节点的数量等信息。</w:t>
        </w:r>
      </w:ins>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lastRenderedPageBreak/>
        <w:t>进一步地，</w:t>
      </w:r>
      <w:r w:rsidR="00B73D0B">
        <w:rPr>
          <w:rFonts w:eastAsia="楷体_GB2312" w:hint="eastAsia"/>
          <w:sz w:val="28"/>
        </w:rPr>
        <w:t>第二处理器用于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的至少部分处理单元用于针对图数据分块中包含的</w:t>
      </w:r>
      <w:r w:rsidR="00B73D0B">
        <w:rPr>
          <w:rFonts w:eastAsia="楷体_GB2312" w:hint="eastAsia"/>
          <w:sz w:val="28"/>
        </w:rPr>
        <w:t>每个节点，将该节点在图数据分块中的至少部分邻居节点的节点特征表示进行聚合，得到该节点的子聚合特征表示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0C4C5C2" w14:textId="024EFC43" w:rsidR="00FB550F" w:rsidRDefault="00A474ED" w:rsidP="00A474ED">
      <w:pPr>
        <w:adjustRightInd w:val="0"/>
        <w:snapToGrid w:val="0"/>
        <w:spacing w:line="360" w:lineRule="auto"/>
        <w:ind w:firstLineChars="200" w:firstLine="560"/>
        <w:rPr>
          <w:ins w:id="61" w:author="administrator" w:date="2023-03-03T17:14:00Z"/>
          <w:rFonts w:eastAsia="楷体_GB2312"/>
          <w:sz w:val="28"/>
        </w:rPr>
      </w:pPr>
      <w:del w:id="62" w:author="administrator" w:date="2023-03-03T17:14:00Z">
        <w:r w:rsidDel="009D5C9D">
          <w:rPr>
            <w:rFonts w:eastAsia="楷体_GB2312" w:hint="eastAsia"/>
            <w:sz w:val="28"/>
          </w:rPr>
          <w:delText>需要说明的是</w:delText>
        </w:r>
      </w:del>
      <w:ins w:id="63" w:author="administrator" w:date="2023-03-03T17:14:00Z">
        <w:r w:rsidR="009D5C9D">
          <w:rPr>
            <w:rFonts w:eastAsia="楷体_GB2312" w:hint="eastAsia"/>
            <w:sz w:val="28"/>
          </w:rPr>
          <w:t>除此</w:t>
        </w:r>
      </w:ins>
      <w:ins w:id="64" w:author="administrator" w:date="2023-03-03T17:15:00Z">
        <w:r w:rsidR="009D5C9D">
          <w:rPr>
            <w:rFonts w:eastAsia="楷体_GB2312" w:hint="eastAsia"/>
            <w:sz w:val="28"/>
          </w:rPr>
          <w:t>之外</w:t>
        </w:r>
      </w:ins>
      <w:r w:rsidR="008B1ABC">
        <w:rPr>
          <w:rFonts w:eastAsia="楷体_GB2312" w:hint="eastAsia"/>
          <w:sz w:val="28"/>
        </w:rPr>
        <w:t>，</w:t>
      </w:r>
      <w:r w:rsidR="00B73D0B">
        <w:rPr>
          <w:rFonts w:eastAsia="楷体_GB2312" w:hint="eastAsia"/>
          <w:sz w:val="28"/>
        </w:rPr>
        <w:t>数据处理系统还包括：任务调度器</w:t>
      </w:r>
      <w:r>
        <w:rPr>
          <w:rFonts w:eastAsia="楷体_GB2312"/>
          <w:sz w:val="28"/>
        </w:rPr>
        <w:t>，</w:t>
      </w:r>
      <w:ins w:id="65" w:author="administrator" w:date="2023-03-03T17:14:00Z">
        <w:r w:rsidR="00FB550F">
          <w:rPr>
            <w:rFonts w:eastAsia="楷体_GB2312"/>
            <w:sz w:val="28"/>
          </w:rPr>
          <w:t>具体如图</w:t>
        </w:r>
      </w:ins>
      <w:ins w:id="66" w:author="administrator" w:date="2023-03-03T18:20:00Z">
        <w:r w:rsidR="00E02D67">
          <w:rPr>
            <w:rFonts w:eastAsia="楷体_GB2312"/>
            <w:sz w:val="28"/>
          </w:rPr>
          <w:t>2</w:t>
        </w:r>
      </w:ins>
      <w:ins w:id="67" w:author="administrator" w:date="2023-03-03T17:14:00Z">
        <w:r w:rsidR="00FB550F">
          <w:rPr>
            <w:rFonts w:eastAsia="楷体_GB2312" w:hint="eastAsia"/>
            <w:sz w:val="28"/>
          </w:rPr>
          <w:t>所示。</w:t>
        </w:r>
      </w:ins>
    </w:p>
    <w:p w14:paraId="2282A82A" w14:textId="741FC488" w:rsidR="00FB550F" w:rsidRDefault="00FB550F" w:rsidP="00A474ED">
      <w:pPr>
        <w:adjustRightInd w:val="0"/>
        <w:snapToGrid w:val="0"/>
        <w:spacing w:line="360" w:lineRule="auto"/>
        <w:ind w:firstLineChars="200" w:firstLine="560"/>
        <w:rPr>
          <w:ins w:id="68" w:author="administrator" w:date="2023-03-03T17:14:00Z"/>
          <w:rFonts w:eastAsia="楷体_GB2312"/>
          <w:sz w:val="28"/>
        </w:rPr>
      </w:pPr>
      <w:ins w:id="69" w:author="administrator" w:date="2023-03-03T17:14:00Z">
        <w:r>
          <w:rPr>
            <w:rFonts w:eastAsia="楷体_GB2312"/>
            <w:sz w:val="28"/>
          </w:rPr>
          <w:t>图</w:t>
        </w:r>
      </w:ins>
      <w:ins w:id="70" w:author="administrator" w:date="2023-03-03T18:20:00Z">
        <w:r w:rsidR="00E02D67">
          <w:rPr>
            <w:rFonts w:eastAsia="楷体_GB2312"/>
            <w:sz w:val="28"/>
          </w:rPr>
          <w:t>2</w:t>
        </w:r>
      </w:ins>
      <w:ins w:id="71" w:author="administrator" w:date="2023-03-03T17:15:00Z">
        <w:r w:rsidR="009D5C9D">
          <w:rPr>
            <w:rFonts w:eastAsia="楷体_GB2312" w:hint="eastAsia"/>
            <w:sz w:val="28"/>
          </w:rPr>
          <w:t>为本说明书中提供的任务调度器的示意图。</w:t>
        </w:r>
      </w:ins>
    </w:p>
    <w:p w14:paraId="56E6CB18" w14:textId="21EBAAE0" w:rsidR="00B73D0B" w:rsidRDefault="00FB550F" w:rsidP="00A474ED">
      <w:pPr>
        <w:adjustRightInd w:val="0"/>
        <w:snapToGrid w:val="0"/>
        <w:spacing w:line="360" w:lineRule="auto"/>
        <w:ind w:firstLineChars="200" w:firstLine="560"/>
        <w:rPr>
          <w:rFonts w:eastAsia="楷体_GB2312"/>
          <w:sz w:val="28"/>
        </w:rPr>
      </w:pPr>
      <w:ins w:id="72" w:author="administrator" w:date="2023-03-03T17:14:00Z">
        <w:r>
          <w:rPr>
            <w:rFonts w:eastAsia="楷体_GB2312"/>
            <w:sz w:val="28"/>
          </w:rPr>
          <w:t>结合图</w:t>
        </w:r>
      </w:ins>
      <w:ins w:id="73" w:author="administrator" w:date="2023-03-03T18:20:00Z">
        <w:r w:rsidR="00E02D67">
          <w:rPr>
            <w:rFonts w:eastAsia="楷体_GB2312"/>
            <w:sz w:val="28"/>
          </w:rPr>
          <w:t>2</w:t>
        </w:r>
      </w:ins>
      <w:ins w:id="74" w:author="administrator" w:date="2023-03-03T17:14:00Z">
        <w:r>
          <w:rPr>
            <w:rFonts w:eastAsia="楷体_GB2312" w:hint="eastAsia"/>
            <w:sz w:val="28"/>
          </w:rPr>
          <w:t>可以看出，</w:t>
        </w:r>
      </w:ins>
      <w:r w:rsidR="00A474ED">
        <w:rPr>
          <w:rFonts w:eastAsia="楷体_GB2312"/>
          <w:sz w:val="28"/>
        </w:rPr>
        <w:t>可以通过</w:t>
      </w:r>
      <w:r w:rsidR="00B73D0B">
        <w:rPr>
          <w:rFonts w:eastAsia="楷体_GB2312"/>
          <w:sz w:val="28"/>
        </w:rPr>
        <w:t>任务调度器生成针对图数据分块的第一数据处理任务，并根据各处理单元的负载值，将第一数据处理任务分配给处理单元，</w:t>
      </w:r>
      <w:r w:rsidR="00A474ED">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部分节点的节点特征表示进行聚合</w:t>
      </w:r>
      <w:r w:rsidR="00A474ED">
        <w:rPr>
          <w:rFonts w:eastAsia="楷体_GB2312"/>
          <w:sz w:val="28"/>
        </w:rPr>
        <w:t>。</w:t>
      </w:r>
      <w:r w:rsidR="00B73D0B">
        <w:rPr>
          <w:rFonts w:eastAsia="楷体_GB2312"/>
          <w:sz w:val="28"/>
        </w:rPr>
        <w:t>以及</w:t>
      </w:r>
      <w:r w:rsidR="00A474ED">
        <w:rPr>
          <w:rFonts w:eastAsia="楷体_GB2312"/>
          <w:sz w:val="28"/>
        </w:rPr>
        <w:t>可以通过</w:t>
      </w:r>
      <w:r w:rsidR="00B73D0B">
        <w:rPr>
          <w:rFonts w:eastAsia="楷体_GB2312"/>
          <w:sz w:val="28"/>
        </w:rPr>
        <w:t>任务调度器生成针对图数据分块的第二数据处理任务，并根据各处理单元的负载值，将第二数据处理任务分配给处理单元，第二数据处理任务用于</w:t>
      </w:r>
      <w:r w:rsidR="00B73D0B">
        <w:rPr>
          <w:rFonts w:eastAsia="楷体_GB2312" w:hint="eastAsia"/>
          <w:sz w:val="28"/>
        </w:rPr>
        <w:t>对图数据分块中的至少一个节点的节点特征表示进行更新</w:t>
      </w:r>
      <w:r w:rsidR="00B73D0B">
        <w:rPr>
          <w:rFonts w:eastAsia="楷体_GB2312"/>
          <w:sz w:val="28"/>
        </w:rPr>
        <w:t>。</w:t>
      </w:r>
    </w:p>
    <w:p w14:paraId="10F7D0E1" w14:textId="7AF40FA5" w:rsidR="00C7735E" w:rsidRDefault="00A474ED" w:rsidP="00A474ED">
      <w:pPr>
        <w:adjustRightInd w:val="0"/>
        <w:snapToGrid w:val="0"/>
        <w:spacing w:line="360" w:lineRule="auto"/>
        <w:ind w:firstLineChars="200" w:firstLine="560"/>
        <w:rPr>
          <w:ins w:id="75" w:author="administrator" w:date="2023-03-03T18:09:00Z"/>
          <w:rFonts w:eastAsia="楷体_GB2312"/>
          <w:sz w:val="28"/>
        </w:rPr>
      </w:pPr>
      <w:r>
        <w:rPr>
          <w:rFonts w:eastAsia="楷体_GB2312"/>
          <w:sz w:val="28"/>
        </w:rPr>
        <w:t>进一步地，</w:t>
      </w:r>
      <w:ins w:id="76" w:author="administrator" w:date="2023-03-03T18:09:00Z">
        <w:r w:rsidR="00C7735E">
          <w:rPr>
            <w:rFonts w:eastAsia="楷体_GB2312"/>
            <w:sz w:val="28"/>
          </w:rPr>
          <w:t>任务调度器还可以通过两种不同的负载均衡的方法对各处理单元进行</w:t>
        </w:r>
      </w:ins>
      <w:ins w:id="77" w:author="administrator" w:date="2023-03-03T18:10:00Z">
        <w:r w:rsidR="00C7735E">
          <w:rPr>
            <w:rFonts w:eastAsia="楷体_GB2312"/>
            <w:sz w:val="28"/>
          </w:rPr>
          <w:t>负载均衡处理，以下分别针对这两种负载均衡方法进行详细说明。</w:t>
        </w:r>
      </w:ins>
    </w:p>
    <w:p w14:paraId="409233BA" w14:textId="12632526" w:rsidR="00B73D0B" w:rsidRDefault="00C7735E" w:rsidP="00A474ED">
      <w:pPr>
        <w:adjustRightInd w:val="0"/>
        <w:snapToGrid w:val="0"/>
        <w:spacing w:line="360" w:lineRule="auto"/>
        <w:ind w:firstLineChars="200" w:firstLine="560"/>
        <w:rPr>
          <w:rFonts w:eastAsia="楷体_GB2312"/>
          <w:sz w:val="28"/>
        </w:rPr>
      </w:pPr>
      <w:ins w:id="78" w:author="administrator" w:date="2023-03-03T18:10:00Z">
        <w:r>
          <w:rPr>
            <w:rFonts w:eastAsia="楷体_GB2312" w:hint="eastAsia"/>
            <w:sz w:val="28"/>
          </w:rPr>
          <w:lastRenderedPageBreak/>
          <w:t>第一种负载均衡方法为，</w:t>
        </w:r>
      </w:ins>
      <w:del w:id="79" w:author="administrator" w:date="2023-03-03T17:22:00Z">
        <w:r w:rsidR="00B73D0B" w:rsidDel="00116B8C">
          <w:rPr>
            <w:rFonts w:eastAsia="楷体_GB2312" w:hint="eastAsia"/>
            <w:sz w:val="28"/>
          </w:rPr>
          <w:delText>任务调取器</w:delText>
        </w:r>
      </w:del>
      <w:ins w:id="80" w:author="administrator" w:date="2023-03-03T17:22:00Z">
        <w:r w:rsidR="00116B8C">
          <w:rPr>
            <w:rFonts w:eastAsia="楷体_GB2312" w:hint="eastAsia"/>
            <w:sz w:val="28"/>
          </w:rPr>
          <w:t>任务调度器</w:t>
        </w:r>
      </w:ins>
      <w:del w:id="81" w:author="administrator" w:date="2023-03-03T18:10:00Z">
        <w:r w:rsidR="00A474ED" w:rsidDel="00C7735E">
          <w:rPr>
            <w:rFonts w:eastAsia="楷体_GB2312" w:hint="eastAsia"/>
            <w:sz w:val="28"/>
          </w:rPr>
          <w:delText>还</w:delText>
        </w:r>
      </w:del>
      <w:r w:rsidR="00A474ED">
        <w:rPr>
          <w:rFonts w:eastAsia="楷体_GB2312"/>
          <w:sz w:val="28"/>
        </w:rPr>
        <w:t>可以</w:t>
      </w:r>
      <w:r w:rsidR="00B73D0B">
        <w:rPr>
          <w:rFonts w:eastAsia="楷体_GB2312" w:hint="eastAsia"/>
          <w:sz w:val="28"/>
        </w:rPr>
        <w:t>针对每个处理单元，判断该处理单元的负载值是否超过预设的第一负载阈值，若是，则确定在各处理单元中与该处理单元的位置相邻的各处理单元，作为各</w:t>
      </w:r>
      <w:del w:id="82" w:author="administrator" w:date="2023-03-03T17:15:00Z">
        <w:r w:rsidR="00B73D0B" w:rsidDel="009D5C9D">
          <w:rPr>
            <w:rFonts w:eastAsia="楷体_GB2312" w:hint="eastAsia"/>
            <w:sz w:val="28"/>
          </w:rPr>
          <w:delText>候选处理单元，判断各候选处理单元中负载值最低的候选处理单元，作为</w:delText>
        </w:r>
      </w:del>
      <w:r w:rsidR="00B73D0B">
        <w:rPr>
          <w:rFonts w:eastAsia="楷体_GB2312" w:hint="eastAsia"/>
          <w:sz w:val="28"/>
        </w:rPr>
        <w:t>目标处理单元，</w:t>
      </w:r>
      <w:ins w:id="83" w:author="administrator" w:date="2023-03-03T17:15:00Z">
        <w:r w:rsidR="009D5C9D">
          <w:rPr>
            <w:rFonts w:eastAsia="楷体_GB2312" w:hint="eastAsia"/>
            <w:sz w:val="28"/>
          </w:rPr>
          <w:t>将该处理单元正在处理的</w:t>
        </w:r>
      </w:ins>
      <w:ins w:id="84" w:author="administrator" w:date="2023-03-03T17:16:00Z">
        <w:r w:rsidR="009D5C9D">
          <w:rPr>
            <w:rFonts w:eastAsia="楷体_GB2312" w:hint="eastAsia"/>
            <w:sz w:val="28"/>
          </w:rPr>
          <w:t>至少部分</w:t>
        </w:r>
      </w:ins>
      <w:ins w:id="85" w:author="administrator" w:date="2023-03-03T17:15:00Z">
        <w:r w:rsidR="009D5C9D">
          <w:rPr>
            <w:rFonts w:eastAsia="楷体_GB2312" w:hint="eastAsia"/>
            <w:sz w:val="28"/>
          </w:rPr>
          <w:t>第一数据处理任务或第二数据处理任务均匀分配给</w:t>
        </w:r>
        <w:r w:rsidR="009D5C9D">
          <w:rPr>
            <w:rFonts w:eastAsia="楷体_GB2312"/>
            <w:sz w:val="28"/>
          </w:rPr>
          <w:t>每个</w:t>
        </w:r>
        <w:r w:rsidR="009D5C9D">
          <w:rPr>
            <w:rFonts w:eastAsia="楷体_GB2312" w:hint="eastAsia"/>
            <w:sz w:val="28"/>
          </w:rPr>
          <w:t>目标处理单元</w:t>
        </w:r>
      </w:ins>
      <w:del w:id="86" w:author="administrator" w:date="2023-03-03T17:15:00Z">
        <w:r w:rsidR="00B73D0B" w:rsidDel="009D5C9D">
          <w:rPr>
            <w:rFonts w:eastAsia="楷体_GB2312" w:hint="eastAsia"/>
            <w:sz w:val="28"/>
          </w:rPr>
          <w:delText>将该处理单元正在处理的第一数据处理任务或第二数据处理任务分配给目标处理单元</w:delText>
        </w:r>
      </w:del>
      <w:r w:rsidR="00B73D0B">
        <w:rPr>
          <w:rFonts w:eastAsia="楷体_GB2312" w:hint="eastAsia"/>
          <w:sz w:val="28"/>
        </w:rPr>
        <w:t>。</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2CEBC282" w:rsidR="00B73D0B" w:rsidDel="00C7735E" w:rsidRDefault="00A474ED" w:rsidP="00B73D0B">
      <w:pPr>
        <w:adjustRightInd w:val="0"/>
        <w:snapToGrid w:val="0"/>
        <w:spacing w:line="360" w:lineRule="auto"/>
        <w:ind w:firstLineChars="200" w:firstLine="560"/>
        <w:rPr>
          <w:del w:id="87" w:author="administrator" w:date="2023-03-03T18:08:00Z"/>
          <w:rFonts w:eastAsia="楷体_GB2312"/>
          <w:sz w:val="28"/>
        </w:rPr>
      </w:pPr>
      <w:del w:id="88" w:author="administrator" w:date="2023-03-03T18:08:00Z">
        <w:r w:rsidDel="00C7735E">
          <w:rPr>
            <w:rFonts w:eastAsia="楷体_GB2312"/>
            <w:sz w:val="28"/>
          </w:rPr>
          <w:delText>除此之外，</w:delText>
        </w:r>
      </w:del>
      <w:del w:id="89" w:author="administrator" w:date="2023-03-03T17:22:00Z">
        <w:r w:rsidR="00B73D0B" w:rsidDel="00116B8C">
          <w:rPr>
            <w:rFonts w:eastAsia="楷体_GB2312"/>
            <w:sz w:val="28"/>
          </w:rPr>
          <w:delText>任务调取器</w:delText>
        </w:r>
      </w:del>
      <w:del w:id="90" w:author="administrator" w:date="2023-03-03T18:08:00Z">
        <w:r w:rsidDel="00C7735E">
          <w:rPr>
            <w:rFonts w:eastAsia="楷体_GB2312"/>
            <w:sz w:val="28"/>
          </w:rPr>
          <w:delText>还可以</w:delText>
        </w:r>
        <w:r w:rsidR="00B73D0B" w:rsidDel="00C7735E">
          <w:rPr>
            <w:rFonts w:eastAsia="楷体_GB2312"/>
            <w:sz w:val="28"/>
          </w:rPr>
          <w:delText>针对各处理单元中的每个处理单元，判断该处理单元的负载值与其他处理单元的负载值之间的差值是否超过预设的第二负载阈值，若是，则</w:delText>
        </w:r>
        <w:r w:rsidR="00B73D0B" w:rsidDel="00C7735E">
          <w:rPr>
            <w:rFonts w:eastAsia="楷体_GB2312" w:hint="eastAsia"/>
            <w:sz w:val="28"/>
          </w:rPr>
          <w:delText>从各处理单元中选择负载值最小的处理单元作为目标处理单元，将该处理单元正在处理的第一数据处理任务或第二数据处理任务分配给目标处理单元</w:delText>
        </w:r>
        <w:r w:rsidR="00B73D0B" w:rsidDel="00C7735E">
          <w:rPr>
            <w:rFonts w:eastAsia="楷体_GB2312"/>
            <w:sz w:val="28"/>
          </w:rPr>
          <w:delText>。</w:delText>
        </w:r>
      </w:del>
    </w:p>
    <w:p w14:paraId="41F08EFB" w14:textId="177B01D5" w:rsidR="00B73D0B" w:rsidRDefault="00C7735E" w:rsidP="00B73D0B">
      <w:pPr>
        <w:adjustRightInd w:val="0"/>
        <w:snapToGrid w:val="0"/>
        <w:spacing w:line="360" w:lineRule="auto"/>
        <w:ind w:firstLineChars="200" w:firstLine="560"/>
        <w:rPr>
          <w:ins w:id="91" w:author="administrator" w:date="2023-03-03T17:21:00Z"/>
          <w:rFonts w:eastAsia="楷体_GB2312"/>
          <w:sz w:val="28"/>
        </w:rPr>
      </w:pPr>
      <w:ins w:id="92" w:author="administrator" w:date="2023-03-03T18:10:00Z">
        <w:r>
          <w:rPr>
            <w:rFonts w:eastAsia="楷体_GB2312"/>
            <w:sz w:val="28"/>
          </w:rPr>
          <w:t>第二种负载均衡方法</w:t>
        </w:r>
        <w:commentRangeStart w:id="93"/>
        <w:r>
          <w:rPr>
            <w:rFonts w:eastAsia="楷体_GB2312"/>
            <w:sz w:val="28"/>
          </w:rPr>
          <w:t>为</w:t>
        </w:r>
      </w:ins>
      <w:ins w:id="94" w:author="administrator" w:date="2023-03-03T17:21:00Z">
        <w:r w:rsidR="00116B8C">
          <w:rPr>
            <w:rFonts w:eastAsia="楷体_GB2312" w:hint="eastAsia"/>
            <w:sz w:val="28"/>
          </w:rPr>
          <w:t>，</w:t>
        </w:r>
      </w:ins>
      <w:commentRangeEnd w:id="93"/>
      <w:r w:rsidR="00766B4A">
        <w:rPr>
          <w:rStyle w:val="af0"/>
        </w:rPr>
        <w:commentReference w:id="93"/>
      </w:r>
      <w:del w:id="95" w:author="administrator" w:date="2023-03-03T17:20:00Z">
        <w:r w:rsidR="00A474ED" w:rsidDel="00116B8C">
          <w:rPr>
            <w:rFonts w:eastAsia="楷体_GB2312" w:hint="eastAsia"/>
            <w:sz w:val="28"/>
          </w:rPr>
          <w:delText>在实际应用场景中，可能存在部分第一数据处理任务或第二数据处理任务所需处理的数据量较大，从而使得任务调度器在将该任务分配给</w:delText>
        </w:r>
      </w:del>
      <w:del w:id="96" w:author="administrator" w:date="2023-03-03T17:18:00Z">
        <w:r w:rsidR="00A474ED" w:rsidDel="009D5C9D">
          <w:rPr>
            <w:rFonts w:eastAsia="楷体_GB2312" w:hint="eastAsia"/>
            <w:sz w:val="28"/>
          </w:rPr>
          <w:delText>任意一个</w:delText>
        </w:r>
      </w:del>
      <w:del w:id="97" w:author="administrator" w:date="2023-03-03T17:20:00Z">
        <w:r w:rsidR="00A474ED" w:rsidDel="00116B8C">
          <w:rPr>
            <w:rFonts w:eastAsia="楷体_GB2312" w:hint="eastAsia"/>
            <w:sz w:val="28"/>
          </w:rPr>
          <w:delText>处理单元均使该处理单元的负载较高，此时，</w:delText>
        </w:r>
      </w:del>
      <w:del w:id="98" w:author="administrator" w:date="2023-03-03T17:22:00Z">
        <w:r w:rsidR="00B73D0B" w:rsidDel="00116B8C">
          <w:rPr>
            <w:rFonts w:eastAsia="楷体_GB2312"/>
            <w:sz w:val="28"/>
          </w:rPr>
          <w:delText>任务调取器</w:delText>
        </w:r>
      </w:del>
      <w:ins w:id="99" w:author="administrator" w:date="2023-03-03T17:22:00Z">
        <w:r w:rsidR="00116B8C">
          <w:rPr>
            <w:rFonts w:eastAsia="楷体_GB2312"/>
            <w:sz w:val="28"/>
          </w:rPr>
          <w:t>任务调度器</w:t>
        </w:r>
      </w:ins>
      <w:r w:rsidR="00A474ED">
        <w:rPr>
          <w:rFonts w:eastAsia="楷体_GB2312"/>
          <w:sz w:val="28"/>
        </w:rPr>
        <w:t>可以</w:t>
      </w:r>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lastRenderedPageBreak/>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0A23C22F" w14:textId="755D38A7" w:rsidR="00D47478" w:rsidRDefault="00116B8C" w:rsidP="00510F44">
      <w:pPr>
        <w:adjustRightInd w:val="0"/>
        <w:snapToGrid w:val="0"/>
        <w:spacing w:line="360" w:lineRule="auto"/>
        <w:ind w:firstLineChars="200" w:firstLine="560"/>
        <w:rPr>
          <w:ins w:id="100" w:author="administrator" w:date="2023-03-03T17:28:00Z"/>
          <w:rFonts w:eastAsia="楷体_GB2312"/>
          <w:sz w:val="28"/>
        </w:rPr>
      </w:pPr>
      <w:ins w:id="101" w:author="administrator" w:date="2023-03-03T17:21:00Z">
        <w:r>
          <w:rPr>
            <w:rFonts w:eastAsia="楷体_GB2312"/>
            <w:sz w:val="28"/>
          </w:rPr>
          <w:t>需要说明的是，上述的两种负载均衡的方法可以单独使用，也可以同时使用</w:t>
        </w:r>
      </w:ins>
      <w:ins w:id="102" w:author="administrator" w:date="2023-03-03T17:23:00Z">
        <w:r>
          <w:rPr>
            <w:rFonts w:eastAsia="楷体_GB2312"/>
            <w:sz w:val="28"/>
          </w:rPr>
          <w:t>，</w:t>
        </w:r>
      </w:ins>
      <w:ins w:id="103" w:author="administrator" w:date="2023-03-03T17:27:00Z">
        <w:r w:rsidR="00D47478">
          <w:rPr>
            <w:rFonts w:eastAsia="楷体_GB2312"/>
            <w:sz w:val="28"/>
          </w:rPr>
          <w:t>优选地，</w:t>
        </w:r>
      </w:ins>
      <w:ins w:id="104" w:author="administrator" w:date="2023-03-03T17:29:00Z">
        <w:r w:rsidR="00D47478">
          <w:rPr>
            <w:rFonts w:eastAsia="楷体_GB2312"/>
            <w:sz w:val="28"/>
          </w:rPr>
          <w:t>由于使用第一种负载均衡方法</w:t>
        </w:r>
      </w:ins>
      <w:ins w:id="105" w:author="administrator" w:date="2023-03-03T17:30:00Z">
        <w:r w:rsidR="00D47478">
          <w:rPr>
            <w:rFonts w:eastAsia="楷体_GB2312"/>
            <w:sz w:val="28"/>
          </w:rPr>
          <w:t>对</w:t>
        </w:r>
        <w:commentRangeStart w:id="106"/>
        <w:r w:rsidR="00D47478">
          <w:rPr>
            <w:rFonts w:eastAsia="楷体_GB2312"/>
            <w:sz w:val="28"/>
          </w:rPr>
          <w:t>各</w:t>
        </w:r>
      </w:ins>
      <w:commentRangeEnd w:id="106"/>
      <w:r w:rsidR="003B53F2">
        <w:rPr>
          <w:rStyle w:val="af0"/>
        </w:rPr>
        <w:commentReference w:id="106"/>
      </w:r>
      <w:ins w:id="107" w:author="administrator" w:date="2023-03-03T17:30:00Z">
        <w:r w:rsidR="00D47478">
          <w:rPr>
            <w:rFonts w:eastAsia="楷体_GB2312"/>
            <w:sz w:val="28"/>
          </w:rPr>
          <w:t>处理单元进行负载均衡处理时，进行数据传输的效率高，开销小，并且</w:t>
        </w:r>
      </w:ins>
      <w:ins w:id="108" w:author="administrator" w:date="2023-03-03T17:31:00Z">
        <w:r w:rsidR="00510F44">
          <w:rPr>
            <w:rFonts w:eastAsia="楷体_GB2312"/>
            <w:sz w:val="28"/>
          </w:rPr>
          <w:t>第一种负载均衡方法可以处理大部分负载不均衡的问题，因此，</w:t>
        </w:r>
      </w:ins>
      <w:ins w:id="109" w:author="administrator" w:date="2023-03-03T17:27:00Z">
        <w:r w:rsidR="00D47478">
          <w:rPr>
            <w:rFonts w:eastAsia="楷体_GB2312"/>
            <w:sz w:val="28"/>
          </w:rPr>
          <w:t>任务调度器可以</w:t>
        </w:r>
        <w:r w:rsidR="00D47478">
          <w:rPr>
            <w:rFonts w:eastAsia="楷体_GB2312" w:hint="eastAsia"/>
            <w:sz w:val="28"/>
          </w:rPr>
          <w:t>针对每个处理单元，</w:t>
        </w:r>
      </w:ins>
      <w:ins w:id="110" w:author="administrator" w:date="2023-03-03T17:31:00Z">
        <w:r w:rsidR="00510F44">
          <w:rPr>
            <w:rFonts w:eastAsia="楷体_GB2312" w:hint="eastAsia"/>
            <w:sz w:val="28"/>
          </w:rPr>
          <w:t>先</w:t>
        </w:r>
      </w:ins>
      <w:ins w:id="111" w:author="administrator" w:date="2023-03-03T17:27:00Z">
        <w:r w:rsidR="00D47478">
          <w:rPr>
            <w:rFonts w:eastAsia="楷体_GB2312" w:hint="eastAsia"/>
            <w:sz w:val="28"/>
          </w:rPr>
          <w:t>判断该处理单元的负载值是否超过预设的第一负载阈值，若是，则确定在各处理单元中与该处理单元的位置相邻的各处理单元，作为各目标处理单元，将该处理单元正在处理的第一数据处理任务或第二数据处理任务均匀分配给</w:t>
        </w:r>
        <w:r w:rsidR="00D47478">
          <w:rPr>
            <w:rFonts w:eastAsia="楷体_GB2312"/>
            <w:sz w:val="28"/>
          </w:rPr>
          <w:t>每个</w:t>
        </w:r>
        <w:r w:rsidR="00D47478">
          <w:rPr>
            <w:rFonts w:eastAsia="楷体_GB2312" w:hint="eastAsia"/>
            <w:sz w:val="28"/>
          </w:rPr>
          <w:t>目标处理单元。</w:t>
        </w:r>
      </w:ins>
    </w:p>
    <w:p w14:paraId="0BCC3B63" w14:textId="4C9246DD" w:rsidR="00116B8C" w:rsidRDefault="00D47478" w:rsidP="00510F44">
      <w:pPr>
        <w:adjustRightInd w:val="0"/>
        <w:snapToGrid w:val="0"/>
        <w:spacing w:line="360" w:lineRule="auto"/>
        <w:ind w:firstLineChars="200" w:firstLine="560"/>
        <w:rPr>
          <w:ins w:id="112" w:author="administrator" w:date="2023-03-03T17:23:00Z"/>
          <w:rFonts w:eastAsia="楷体_GB2312"/>
          <w:sz w:val="28"/>
        </w:rPr>
      </w:pPr>
      <w:ins w:id="113" w:author="administrator" w:date="2023-03-03T17:28:00Z">
        <w:r>
          <w:rPr>
            <w:rFonts w:eastAsia="楷体_GB2312" w:hint="eastAsia"/>
            <w:sz w:val="28"/>
          </w:rPr>
          <w:t>进一步地，由于在实际应用场景中，可能存在部分第一数据处理任务或第二数据处理任务所需处理的数据量较大，从而使得任务调度器在将该任务均匀分配给处理该任务的相邻的各目标处理单元后，使得该处理单元和各目标处理单元的负载依旧</w:t>
        </w:r>
        <w:commentRangeStart w:id="114"/>
        <w:r>
          <w:rPr>
            <w:rFonts w:eastAsia="楷体_GB2312" w:hint="eastAsia"/>
            <w:sz w:val="28"/>
          </w:rPr>
          <w:t>超过</w:t>
        </w:r>
      </w:ins>
      <w:commentRangeEnd w:id="114"/>
      <w:r w:rsidR="003B53F2">
        <w:rPr>
          <w:rStyle w:val="af0"/>
        </w:rPr>
        <w:commentReference w:id="114"/>
      </w:r>
      <w:ins w:id="115" w:author="administrator" w:date="2023-03-03T17:28:00Z">
        <w:r>
          <w:rPr>
            <w:rFonts w:eastAsia="楷体_GB2312" w:hint="eastAsia"/>
            <w:sz w:val="28"/>
          </w:rPr>
          <w:t>其他处理单元，此时，</w:t>
        </w:r>
      </w:ins>
      <w:ins w:id="116" w:author="administrator" w:date="2023-03-03T17:29:00Z">
        <w:r>
          <w:rPr>
            <w:rFonts w:eastAsia="楷体_GB2312" w:hint="eastAsia"/>
            <w:sz w:val="28"/>
          </w:rPr>
          <w:t>任务调度器可以</w:t>
        </w:r>
      </w:ins>
      <w:ins w:id="117" w:author="administrator" w:date="2023-03-03T17:31:00Z">
        <w:r w:rsidR="00510F44">
          <w:rPr>
            <w:rFonts w:eastAsia="楷体_GB2312" w:hint="eastAsia"/>
            <w:sz w:val="28"/>
          </w:rPr>
          <w:t>在</w:t>
        </w:r>
      </w:ins>
      <w:ins w:id="118" w:author="administrator" w:date="2023-03-03T17:32:00Z">
        <w:r w:rsidR="00510F44">
          <w:rPr>
            <w:rFonts w:eastAsia="楷体_GB2312" w:hint="eastAsia"/>
            <w:sz w:val="28"/>
          </w:rPr>
          <w:t>使用</w:t>
        </w:r>
      </w:ins>
      <w:ins w:id="119" w:author="administrator" w:date="2023-03-03T17:31:00Z">
        <w:r w:rsidR="00510F44">
          <w:rPr>
            <w:rFonts w:eastAsia="楷体_GB2312" w:hint="eastAsia"/>
            <w:sz w:val="28"/>
          </w:rPr>
          <w:t>上述的第一种负载均衡</w:t>
        </w:r>
      </w:ins>
      <w:ins w:id="120" w:author="administrator" w:date="2023-03-03T17:32:00Z">
        <w:r w:rsidR="00510F44">
          <w:rPr>
            <w:rFonts w:eastAsia="楷体_GB2312" w:hint="eastAsia"/>
            <w:sz w:val="28"/>
          </w:rPr>
          <w:t>方法之后，</w:t>
        </w:r>
      </w:ins>
      <w:ins w:id="121" w:author="administrator" w:date="2023-03-03T17:33:00Z">
        <w:r w:rsidR="00510F44">
          <w:rPr>
            <w:rFonts w:eastAsia="楷体_GB2312"/>
            <w:sz w:val="28"/>
          </w:rPr>
          <w:t>还可以针对各处理单元中的每个处理单元，判断该处理单元的负载值与其他处理单元的负载值之间的差值是否超过预设的第二负载阈值，若是，则</w:t>
        </w:r>
        <w:r w:rsidR="00510F44">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510F44">
          <w:rPr>
            <w:rFonts w:eastAsia="楷体_GB2312"/>
            <w:sz w:val="28"/>
          </w:rPr>
          <w:t>，</w:t>
        </w:r>
      </w:ins>
      <w:ins w:id="122" w:author="administrator" w:date="2023-03-03T17:23:00Z">
        <w:r w:rsidR="00116B8C">
          <w:rPr>
            <w:rFonts w:eastAsia="楷体_GB2312"/>
            <w:sz w:val="28"/>
          </w:rPr>
          <w:t>具体如图</w:t>
        </w:r>
      </w:ins>
      <w:ins w:id="123" w:author="administrator" w:date="2023-03-03T18:20:00Z">
        <w:r w:rsidR="00E02D67">
          <w:rPr>
            <w:rFonts w:eastAsia="楷体_GB2312"/>
            <w:sz w:val="28"/>
          </w:rPr>
          <w:t>3</w:t>
        </w:r>
      </w:ins>
      <w:ins w:id="124" w:author="administrator" w:date="2023-03-03T17:23:00Z">
        <w:r w:rsidR="00116B8C">
          <w:rPr>
            <w:rFonts w:eastAsia="楷体_GB2312" w:hint="eastAsia"/>
            <w:sz w:val="28"/>
          </w:rPr>
          <w:t>所示。</w:t>
        </w:r>
      </w:ins>
    </w:p>
    <w:p w14:paraId="1C6BD5D5" w14:textId="0E281001" w:rsidR="00116B8C" w:rsidRPr="00116B8C" w:rsidDel="00D47478" w:rsidRDefault="00116B8C" w:rsidP="00B73D0B">
      <w:pPr>
        <w:adjustRightInd w:val="0"/>
        <w:snapToGrid w:val="0"/>
        <w:spacing w:line="360" w:lineRule="auto"/>
        <w:ind w:firstLineChars="200" w:firstLine="560"/>
        <w:rPr>
          <w:del w:id="125" w:author="administrator" w:date="2023-03-03T17:28:00Z"/>
          <w:rFonts w:eastAsia="楷体_GB2312"/>
          <w:sz w:val="28"/>
        </w:rPr>
      </w:pPr>
    </w:p>
    <w:p w14:paraId="044BA39A" w14:textId="02C9F0B1" w:rsidR="001E59A7" w:rsidRDefault="001E59A7" w:rsidP="001E59A7">
      <w:pPr>
        <w:adjustRightInd w:val="0"/>
        <w:snapToGrid w:val="0"/>
        <w:spacing w:line="360" w:lineRule="auto"/>
        <w:ind w:firstLineChars="200" w:firstLine="560"/>
        <w:rPr>
          <w:rFonts w:eastAsia="楷体_GB2312"/>
          <w:sz w:val="28"/>
        </w:rPr>
      </w:pPr>
      <w:r>
        <w:rPr>
          <w:rFonts w:eastAsia="楷体_GB2312" w:hint="eastAsia"/>
          <w:sz w:val="28"/>
        </w:rPr>
        <w:lastRenderedPageBreak/>
        <w:t>上述内容中，</w:t>
      </w:r>
      <w:r w:rsidR="00B73D0B">
        <w:rPr>
          <w:rFonts w:eastAsia="楷体_GB2312" w:hint="eastAsia"/>
          <w:sz w:val="28"/>
        </w:rPr>
        <w:t>第二处理器</w:t>
      </w:r>
      <w:r>
        <w:rPr>
          <w:rFonts w:eastAsia="楷体_GB2312" w:hint="eastAsia"/>
          <w:sz w:val="28"/>
        </w:rPr>
        <w:t>根据该节点在所述图数据分块中的各邻居节点的节点特征表示，对该节点的节点特征表示进行更新，得到该节点的更新后特征表示的方法可以是</w:t>
      </w:r>
      <w:r w:rsidR="00B73D0B">
        <w:rPr>
          <w:rFonts w:eastAsia="楷体_GB2312" w:hint="eastAsia"/>
          <w:sz w:val="28"/>
        </w:rPr>
        <w:t>针对图数据分块中包含的每个节点，通过多轮迭代，确定该节点的更新后特征表示</w:t>
      </w:r>
      <w:r>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t>从上述内容中可以看出，在针对图数据分块的每个节点进行节点更新的过程中，主要分为两个阶段，即，</w:t>
      </w:r>
      <w:r w:rsidR="00141DA9">
        <w:rPr>
          <w:rFonts w:eastAsia="楷体_GB2312"/>
          <w:sz w:val="28"/>
          <w:szCs w:val="22"/>
        </w:rPr>
        <w:t>将</w:t>
      </w:r>
      <w:r w:rsidR="00141DA9">
        <w:rPr>
          <w:rFonts w:eastAsia="楷体_GB2312" w:hint="eastAsia"/>
          <w:sz w:val="28"/>
        </w:rPr>
        <w:t>该节点在图数据分块中的各邻居节点进行聚合，以得到该节点对应的聚合特征表示的聚合阶段，以及，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lastRenderedPageBreak/>
        <w:t>而</w:t>
      </w:r>
      <w:r w:rsidR="007610F0">
        <w:rPr>
          <w:rFonts w:eastAsia="楷体_GB2312"/>
          <w:sz w:val="28"/>
          <w:szCs w:val="22"/>
        </w:rPr>
        <w:t>在实际应用场景中，可能存在部分节点</w:t>
      </w:r>
      <w:r w:rsidR="007610F0">
        <w:rPr>
          <w:rFonts w:eastAsia="楷体_GB2312" w:hint="eastAsia"/>
          <w:sz w:val="28"/>
        </w:rPr>
        <w:t>在所述图数据分块中的各邻居节点的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进行上述的聚合阶段以及更新阶段，从而提升了对图数据分块中包含的节点进行节点更新的效率。</w:t>
      </w:r>
    </w:p>
    <w:p w14:paraId="2C170637" w14:textId="602AFC41" w:rsidR="00577A22" w:rsidRDefault="00577A22" w:rsidP="00B73D0B">
      <w:pPr>
        <w:adjustRightInd w:val="0"/>
        <w:snapToGrid w:val="0"/>
        <w:spacing w:line="360" w:lineRule="auto"/>
        <w:ind w:firstLineChars="200" w:firstLine="560"/>
        <w:rPr>
          <w:ins w:id="126" w:author="administrator" w:date="2023-03-03T18:02:00Z"/>
          <w:rFonts w:eastAsia="楷体_GB2312"/>
          <w:sz w:val="28"/>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27C793DA" w14:textId="32F56D79" w:rsidR="00350048" w:rsidRDefault="00350048" w:rsidP="00B73D0B">
      <w:pPr>
        <w:adjustRightInd w:val="0"/>
        <w:snapToGrid w:val="0"/>
        <w:spacing w:line="360" w:lineRule="auto"/>
        <w:ind w:firstLineChars="200" w:firstLine="560"/>
        <w:rPr>
          <w:rFonts w:eastAsia="楷体_GB2312"/>
          <w:sz w:val="28"/>
          <w:szCs w:val="22"/>
        </w:rPr>
      </w:pPr>
      <w:ins w:id="127" w:author="administrator" w:date="2023-03-03T18:02:00Z">
        <w:r>
          <w:rPr>
            <w:rFonts w:eastAsia="楷体_GB2312"/>
            <w:sz w:val="28"/>
          </w:rPr>
          <w:t>值得说明的是，上述的枢纽节点是</w:t>
        </w:r>
      </w:ins>
      <w:ins w:id="128" w:author="administrator" w:date="2023-03-03T18:03:00Z">
        <w:r>
          <w:rPr>
            <w:rFonts w:eastAsia="楷体_GB2312"/>
            <w:sz w:val="28"/>
          </w:rPr>
          <w:t>用于连接</w:t>
        </w:r>
      </w:ins>
      <w:ins w:id="129" w:author="administrator" w:date="2023-03-03T18:02:00Z">
        <w:r>
          <w:rPr>
            <w:rFonts w:eastAsia="楷体_GB2312"/>
            <w:sz w:val="28"/>
          </w:rPr>
          <w:t>各图数据分块的</w:t>
        </w:r>
      </w:ins>
      <w:ins w:id="130" w:author="administrator" w:date="2023-03-03T18:03:00Z">
        <w:r>
          <w:rPr>
            <w:rFonts w:eastAsia="楷体_GB2312"/>
            <w:sz w:val="28"/>
          </w:rPr>
          <w:t>节点，</w:t>
        </w:r>
        <w:r w:rsidR="00C15316">
          <w:rPr>
            <w:rFonts w:eastAsia="楷体_GB2312"/>
            <w:sz w:val="28"/>
          </w:rPr>
          <w:t>因此，枢纽节点并不属于任意一个图数据分块，在对图数据分块中包含的各节点</w:t>
        </w:r>
      </w:ins>
      <w:ins w:id="131" w:author="administrator" w:date="2023-03-03T18:04:00Z">
        <w:r w:rsidR="00C15316">
          <w:rPr>
            <w:rFonts w:eastAsia="楷体_GB2312"/>
            <w:sz w:val="28"/>
          </w:rPr>
          <w:t>的节点特征表示进行更新时，也不会对枢纽节点的节点特征表示进行更新，基于此，第二处理器可以单独针对每个枢纽节点，对该枢纽节点的节点特征表示进行更新</w:t>
        </w:r>
      </w:ins>
      <w:ins w:id="132" w:author="administrator" w:date="2023-03-03T18:05:00Z">
        <w:r w:rsidR="00C15316">
          <w:rPr>
            <w:rFonts w:eastAsia="楷体_GB2312"/>
            <w:sz w:val="28"/>
          </w:rPr>
          <w:t>。</w:t>
        </w:r>
      </w:ins>
    </w:p>
    <w:p w14:paraId="17C42B73" w14:textId="4CEAAB6E" w:rsidR="00B73D0B" w:rsidRDefault="00B73D0B" w:rsidP="00B73D0B">
      <w:pPr>
        <w:adjustRightInd w:val="0"/>
        <w:snapToGrid w:val="0"/>
        <w:spacing w:line="360" w:lineRule="auto"/>
        <w:ind w:firstLineChars="200" w:firstLine="560"/>
        <w:rPr>
          <w:ins w:id="133" w:author="administrator" w:date="2023-03-03T17:36:00Z"/>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w:t>
      </w:r>
      <w:r>
        <w:rPr>
          <w:rFonts w:eastAsia="楷体_GB2312"/>
          <w:sz w:val="28"/>
        </w:rPr>
        <w:lastRenderedPageBreak/>
        <w:t>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5CF03B46" w14:textId="16E1C001" w:rsidR="00A925D8" w:rsidRDefault="00A925D8" w:rsidP="00B73D0B">
      <w:pPr>
        <w:adjustRightInd w:val="0"/>
        <w:snapToGrid w:val="0"/>
        <w:spacing w:line="360" w:lineRule="auto"/>
        <w:ind w:firstLineChars="200" w:firstLine="560"/>
        <w:rPr>
          <w:ins w:id="134" w:author="administrator" w:date="2023-03-03T17:41:00Z"/>
          <w:rFonts w:eastAsia="楷体_GB2312"/>
          <w:sz w:val="28"/>
        </w:rPr>
      </w:pPr>
      <w:ins w:id="135" w:author="administrator" w:date="2023-03-03T17:36:00Z">
        <w:r>
          <w:rPr>
            <w:rFonts w:eastAsia="楷体_GB2312"/>
            <w:sz w:val="28"/>
          </w:rPr>
          <w:t>需要说明的是，由于原始图数据的</w:t>
        </w:r>
      </w:ins>
      <w:ins w:id="136" w:author="administrator" w:date="2023-03-03T17:37:00Z">
        <w:r>
          <w:rPr>
            <w:rFonts w:eastAsia="楷体_GB2312"/>
            <w:sz w:val="28"/>
          </w:rPr>
          <w:t>数据大小往往较大，因此，在直接针对原始图数据进行更新处理时，</w:t>
        </w:r>
      </w:ins>
      <w:ins w:id="137" w:author="administrator" w:date="2023-03-03T17:38:00Z">
        <w:r>
          <w:rPr>
            <w:rFonts w:eastAsia="楷体_GB2312"/>
            <w:sz w:val="28"/>
          </w:rPr>
          <w:t>往往无法一次将原始图数据载入到内存中，从而导致在直接针对原始</w:t>
        </w:r>
      </w:ins>
      <w:ins w:id="138" w:author="administrator" w:date="2023-03-03T17:39:00Z">
        <w:r>
          <w:rPr>
            <w:rFonts w:eastAsia="楷体_GB2312"/>
            <w:sz w:val="28"/>
          </w:rPr>
          <w:t>图数据进行处理时，</w:t>
        </w:r>
      </w:ins>
      <w:ins w:id="139" w:author="administrator" w:date="2023-03-03T17:40:00Z">
        <w:r>
          <w:rPr>
            <w:rFonts w:eastAsia="楷体_GB2312"/>
            <w:sz w:val="28"/>
          </w:rPr>
          <w:t>需要通过内存的换入换出算法进行较多的</w:t>
        </w:r>
      </w:ins>
      <w:ins w:id="140" w:author="administrator" w:date="2023-03-03T17:39:00Z">
        <w:r>
          <w:rPr>
            <w:rFonts w:eastAsia="楷体_GB2312"/>
            <w:sz w:val="28"/>
          </w:rPr>
          <w:t>换入换出操作</w:t>
        </w:r>
      </w:ins>
      <w:ins w:id="141" w:author="administrator" w:date="2023-03-03T17:40:00Z">
        <w:r>
          <w:rPr>
            <w:rFonts w:eastAsia="楷体_GB2312"/>
            <w:sz w:val="28"/>
          </w:rPr>
          <w:t>，并且在处理过程中存在较多的冗余操作</w:t>
        </w:r>
      </w:ins>
      <w:ins w:id="142" w:author="administrator" w:date="2023-03-03T17:41:00Z">
        <w:r w:rsidR="00543A66">
          <w:rPr>
            <w:rFonts w:eastAsia="楷体_GB2312"/>
            <w:sz w:val="28"/>
          </w:rPr>
          <w:t>，因此，极大的降低了原始图数据的处理效率。</w:t>
        </w:r>
      </w:ins>
    </w:p>
    <w:p w14:paraId="545A21D8" w14:textId="75487075" w:rsidR="00996B14" w:rsidRDefault="00543A66" w:rsidP="00996B14">
      <w:pPr>
        <w:adjustRightInd w:val="0"/>
        <w:snapToGrid w:val="0"/>
        <w:spacing w:line="360" w:lineRule="auto"/>
        <w:ind w:firstLineChars="200" w:firstLine="560"/>
        <w:rPr>
          <w:ins w:id="143" w:author="administrator" w:date="2023-03-03T17:48:00Z"/>
          <w:rFonts w:eastAsia="楷体_GB2312"/>
          <w:sz w:val="28"/>
        </w:rPr>
      </w:pPr>
      <w:ins w:id="144" w:author="administrator" w:date="2023-03-03T17:41:00Z">
        <w:r>
          <w:rPr>
            <w:rFonts w:eastAsia="楷体_GB2312"/>
            <w:sz w:val="28"/>
          </w:rPr>
          <w:t>而通过</w:t>
        </w:r>
      </w:ins>
      <w:ins w:id="145" w:author="administrator" w:date="2023-03-03T17:44:00Z">
        <w:r>
          <w:rPr>
            <w:rFonts w:eastAsia="楷体_GB2312"/>
            <w:sz w:val="28"/>
          </w:rPr>
          <w:t>本说明书上述方法，可以</w:t>
        </w:r>
      </w:ins>
      <w:ins w:id="146" w:author="administrator" w:date="2023-03-03T17:42:00Z">
        <w:r>
          <w:rPr>
            <w:rFonts w:eastAsia="楷体_GB2312"/>
            <w:sz w:val="28"/>
          </w:rPr>
          <w:t>利用原始</w:t>
        </w:r>
      </w:ins>
      <w:ins w:id="147" w:author="administrator" w:date="2023-03-03T17:43:00Z">
        <w:r>
          <w:rPr>
            <w:rFonts w:eastAsia="楷体_GB2312"/>
            <w:sz w:val="28"/>
          </w:rPr>
          <w:t>图数据中的部分节点之间的内在联系性，对</w:t>
        </w:r>
      </w:ins>
      <w:ins w:id="148" w:author="administrator" w:date="2023-03-03T17:44:00Z">
        <w:r>
          <w:rPr>
            <w:rFonts w:eastAsia="楷体_GB2312"/>
            <w:sz w:val="28"/>
          </w:rPr>
          <w:t>原始</w:t>
        </w:r>
      </w:ins>
      <w:ins w:id="149" w:author="administrator" w:date="2023-03-03T17:43:00Z">
        <w:r>
          <w:rPr>
            <w:rFonts w:eastAsia="楷体_GB2312"/>
            <w:sz w:val="28"/>
          </w:rPr>
          <w:t>图数据进行</w:t>
        </w:r>
      </w:ins>
      <w:ins w:id="150" w:author="administrator" w:date="2023-03-03T17:44:00Z">
        <w:r>
          <w:rPr>
            <w:rFonts w:eastAsia="楷体_GB2312"/>
            <w:sz w:val="28"/>
          </w:rPr>
          <w:t>分块</w:t>
        </w:r>
      </w:ins>
      <w:ins w:id="151" w:author="administrator" w:date="2023-03-03T17:43:00Z">
        <w:r>
          <w:rPr>
            <w:rFonts w:eastAsia="楷体_GB2312"/>
            <w:sz w:val="28"/>
          </w:rPr>
          <w:t>处理，从而</w:t>
        </w:r>
      </w:ins>
      <w:ins w:id="152" w:author="administrator" w:date="2023-03-03T17:44:00Z">
        <w:r>
          <w:rPr>
            <w:rFonts w:eastAsia="楷体_GB2312"/>
            <w:sz w:val="28"/>
          </w:rPr>
          <w:t>可以每次针对原始图数据的一个图数据分块进行更新处理，</w:t>
        </w:r>
      </w:ins>
      <w:ins w:id="153" w:author="administrator" w:date="2023-03-03T17:45:00Z">
        <w:r>
          <w:rPr>
            <w:rFonts w:eastAsia="楷体_GB2312"/>
            <w:sz w:val="28"/>
          </w:rPr>
          <w:t>进而降低了冗余计算量，可以每次往</w:t>
        </w:r>
      </w:ins>
      <w:ins w:id="154" w:author="administrator" w:date="2023-03-03T17:46:00Z">
        <w:r>
          <w:rPr>
            <w:rFonts w:eastAsia="楷体_GB2312"/>
            <w:sz w:val="28"/>
          </w:rPr>
          <w:t>内存中</w:t>
        </w:r>
        <w:r w:rsidR="00996B14">
          <w:rPr>
            <w:rFonts w:eastAsia="楷体_GB2312"/>
            <w:sz w:val="28"/>
          </w:rPr>
          <w:t>载入原始图数据的部分数据，进而提高的原始图数据的更新效率。</w:t>
        </w:r>
      </w:ins>
    </w:p>
    <w:p w14:paraId="7BBB954F" w14:textId="04B24F54" w:rsidR="00996B14" w:rsidRPr="00FF158C" w:rsidRDefault="00996B14" w:rsidP="00996B14">
      <w:pPr>
        <w:adjustRightInd w:val="0"/>
        <w:snapToGrid w:val="0"/>
        <w:spacing w:line="360" w:lineRule="auto"/>
        <w:ind w:firstLineChars="200" w:firstLine="560"/>
        <w:rPr>
          <w:rFonts w:eastAsia="楷体_GB2312"/>
          <w:sz w:val="28"/>
        </w:rPr>
      </w:pPr>
      <w:ins w:id="155" w:author="administrator" w:date="2023-03-03T17:48:00Z">
        <w:r>
          <w:rPr>
            <w:rFonts w:eastAsia="楷体_GB2312"/>
            <w:sz w:val="28"/>
          </w:rPr>
          <w:t>其中，</w:t>
        </w:r>
      </w:ins>
      <w:ins w:id="156" w:author="administrator" w:date="2023-03-03T17:49:00Z">
        <w:r>
          <w:rPr>
            <w:rFonts w:eastAsia="楷体_GB2312"/>
            <w:sz w:val="28"/>
          </w:rPr>
          <w:t>上述的部分节点之间的内在联系可以是例如：</w:t>
        </w:r>
      </w:ins>
      <w:ins w:id="157" w:author="administrator" w:date="2023-03-03T17:50:00Z">
        <w:r w:rsidRPr="00996B14">
          <w:rPr>
            <w:rFonts w:eastAsia="楷体_GB2312" w:hint="eastAsia"/>
            <w:sz w:val="28"/>
          </w:rPr>
          <w:t>在一个社会</w:t>
        </w:r>
        <w:r>
          <w:rPr>
            <w:rFonts w:eastAsia="楷体_GB2312" w:hint="eastAsia"/>
            <w:sz w:val="28"/>
          </w:rPr>
          <w:t>关系</w:t>
        </w:r>
        <w:r w:rsidRPr="00996B14">
          <w:rPr>
            <w:rFonts w:eastAsia="楷体_GB2312" w:hint="eastAsia"/>
            <w:sz w:val="28"/>
          </w:rPr>
          <w:t>网络图</w:t>
        </w:r>
        <w:r>
          <w:rPr>
            <w:rFonts w:eastAsia="楷体_GB2312" w:hint="eastAsia"/>
            <w:sz w:val="28"/>
          </w:rPr>
          <w:t>数据中，</w:t>
        </w:r>
      </w:ins>
      <w:ins w:id="158" w:author="administrator" w:date="2023-03-03T17:51:00Z">
        <w:r>
          <w:rPr>
            <w:rFonts w:eastAsia="楷体_GB2312" w:hint="eastAsia"/>
            <w:sz w:val="28"/>
          </w:rPr>
          <w:t>上述的图数据分块</w:t>
        </w:r>
        <w:r>
          <w:rPr>
            <w:rFonts w:eastAsia="楷体_GB2312"/>
            <w:sz w:val="28"/>
          </w:rPr>
          <w:t>中的节点之间内在联系可以</w:t>
        </w:r>
      </w:ins>
      <w:ins w:id="159" w:author="administrator" w:date="2023-03-03T17:50:00Z">
        <w:r w:rsidRPr="00996B14">
          <w:rPr>
            <w:rFonts w:eastAsia="楷体_GB2312" w:hint="eastAsia"/>
            <w:sz w:val="28"/>
          </w:rPr>
          <w:t>对应于在同一个研究所工作的人</w:t>
        </w:r>
      </w:ins>
      <w:ins w:id="160" w:author="administrator" w:date="2023-03-03T17:51:00Z">
        <w:r>
          <w:rPr>
            <w:rFonts w:eastAsia="楷体_GB2312" w:hint="eastAsia"/>
            <w:sz w:val="28"/>
          </w:rPr>
          <w:t>，再例如：</w:t>
        </w:r>
      </w:ins>
      <w:ins w:id="161" w:author="administrator" w:date="2023-03-03T17:50:00Z">
        <w:r>
          <w:rPr>
            <w:rFonts w:eastAsia="楷体_GB2312" w:hint="eastAsia"/>
            <w:sz w:val="28"/>
          </w:rPr>
          <w:t>在一个</w:t>
        </w:r>
      </w:ins>
      <w:ins w:id="162" w:author="administrator" w:date="2023-03-03T17:51:00Z">
        <w:r>
          <w:rPr>
            <w:rFonts w:eastAsia="楷体_GB2312" w:hint="eastAsia"/>
            <w:sz w:val="28"/>
          </w:rPr>
          <w:t>论文</w:t>
        </w:r>
      </w:ins>
      <w:ins w:id="163" w:author="administrator" w:date="2023-03-03T17:52:00Z">
        <w:r>
          <w:rPr>
            <w:rFonts w:eastAsia="楷体_GB2312" w:hint="eastAsia"/>
            <w:sz w:val="28"/>
          </w:rPr>
          <w:t>引用</w:t>
        </w:r>
      </w:ins>
      <w:ins w:id="164" w:author="administrator" w:date="2023-03-03T17:50:00Z">
        <w:r w:rsidRPr="00996B14">
          <w:rPr>
            <w:rFonts w:eastAsia="楷体_GB2312" w:hint="eastAsia"/>
            <w:sz w:val="28"/>
          </w:rPr>
          <w:t>网络中，</w:t>
        </w:r>
      </w:ins>
      <w:ins w:id="165" w:author="administrator" w:date="2023-03-03T17:52:00Z">
        <w:r>
          <w:rPr>
            <w:rFonts w:eastAsia="楷体_GB2312" w:hint="eastAsia"/>
            <w:sz w:val="28"/>
          </w:rPr>
          <w:t>上述的图数据分块</w:t>
        </w:r>
        <w:r>
          <w:rPr>
            <w:rFonts w:eastAsia="楷体_GB2312"/>
            <w:sz w:val="28"/>
          </w:rPr>
          <w:t>中的节点之间内在联系可以</w:t>
        </w:r>
      </w:ins>
      <w:ins w:id="166" w:author="administrator" w:date="2023-03-03T17:50:00Z">
        <w:r w:rsidR="00614046">
          <w:rPr>
            <w:rFonts w:eastAsia="楷体_GB2312" w:hint="eastAsia"/>
            <w:sz w:val="28"/>
          </w:rPr>
          <w:t>对应于在同一个</w:t>
        </w:r>
      </w:ins>
      <w:ins w:id="167" w:author="administrator" w:date="2023-03-03T17:52:00Z">
        <w:r w:rsidR="00614046">
          <w:rPr>
            <w:rFonts w:eastAsia="楷体_GB2312" w:hint="eastAsia"/>
            <w:sz w:val="28"/>
          </w:rPr>
          <w:t>系列会议</w:t>
        </w:r>
      </w:ins>
      <w:ins w:id="168" w:author="administrator" w:date="2023-03-03T17:50:00Z">
        <w:r w:rsidRPr="00996B14">
          <w:rPr>
            <w:rFonts w:eastAsia="楷体_GB2312" w:hint="eastAsia"/>
            <w:sz w:val="28"/>
          </w:rPr>
          <w:t>中发表的论文。</w:t>
        </w:r>
      </w:ins>
    </w:p>
    <w:p w14:paraId="5BC38DE1" w14:textId="4260E6F6"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ins w:id="169" w:author="administrator" w:date="2023-03-03T18:20:00Z">
        <w:r w:rsidR="00E02D67">
          <w:rPr>
            <w:rFonts w:eastAsia="楷体_GB2312"/>
            <w:sz w:val="28"/>
          </w:rPr>
          <w:t>4</w:t>
        </w:r>
      </w:ins>
      <w:del w:id="170" w:author="administrator" w:date="2023-03-03T18:20:00Z">
        <w:r w:rsidR="00A01BF9" w:rsidDel="00E02D67">
          <w:rPr>
            <w:rFonts w:eastAsia="楷体_GB2312"/>
            <w:sz w:val="28"/>
          </w:rPr>
          <w:delText>2</w:delText>
        </w:r>
      </w:del>
      <w:r>
        <w:rPr>
          <w:rFonts w:eastAsia="楷体_GB2312" w:hint="eastAsia"/>
          <w:sz w:val="28"/>
        </w:rPr>
        <w:t>所示。</w:t>
      </w:r>
    </w:p>
    <w:p w14:paraId="7826C5EE" w14:textId="558F2D99"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E02D67">
        <w:rPr>
          <w:rFonts w:eastAsia="楷体_GB2312"/>
          <w:sz w:val="28"/>
          <w:szCs w:val="28"/>
        </w:rPr>
        <w:t>4</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70D51AE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E02D67">
        <w:rPr>
          <w:rFonts w:eastAsia="楷体_GB2312"/>
          <w:sz w:val="28"/>
        </w:rPr>
        <w:t>4</w:t>
      </w:r>
      <w:r>
        <w:rPr>
          <w:rFonts w:eastAsia="楷体_GB2312"/>
          <w:sz w:val="28"/>
        </w:rPr>
        <w:t>01</w:t>
      </w:r>
      <w:r>
        <w:rPr>
          <w:rFonts w:eastAsia="楷体_GB2312"/>
          <w:sz w:val="28"/>
        </w:rPr>
        <w:t>：所述第一处理器针对原始图数据中包含的每个节点，判断该节点</w:t>
      </w:r>
      <w:r>
        <w:rPr>
          <w:rFonts w:eastAsia="楷体_GB2312" w:hint="eastAsia"/>
          <w:sz w:val="28"/>
        </w:rPr>
        <w:t>的</w:t>
      </w:r>
      <w:r>
        <w:rPr>
          <w:rFonts w:eastAsia="楷体_GB2312" w:hint="eastAsia"/>
          <w:sz w:val="28"/>
        </w:rPr>
        <w:lastRenderedPageBreak/>
        <w:t>度数是否超过预设阈值；</w:t>
      </w:r>
    </w:p>
    <w:p w14:paraId="68209322" w14:textId="3A74EA7A"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E02D67">
        <w:rPr>
          <w:rFonts w:eastAsia="楷体_GB2312"/>
          <w:sz w:val="28"/>
        </w:rPr>
        <w:t>4</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44B97643" w14:textId="325421C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E02D67">
        <w:rPr>
          <w:rFonts w:eastAsia="楷体_GB2312"/>
          <w:sz w:val="28"/>
        </w:rPr>
        <w:t>4</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第一处理器针对原始图数据中包含的每个节点，判断该节点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若是，则确定该节点为枢纽节点，并针对枢纽节点的每个邻居节点，确定原始图数据中与该邻居节点存在连接关系的其他节点，作为该邻居节点的关联节点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w:t>
      </w:r>
      <w:r>
        <w:rPr>
          <w:rFonts w:eastAsia="楷体_GB2312"/>
          <w:sz w:val="28"/>
        </w:rPr>
        <w:lastRenderedPageBreak/>
        <w:t>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的至少部分处理单元针对图数据分块中包含的</w:t>
      </w:r>
      <w:r>
        <w:rPr>
          <w:rFonts w:eastAsia="楷体_GB2312" w:hint="eastAsia"/>
          <w:sz w:val="28"/>
        </w:rPr>
        <w:t>每个节点，将该节点在图数据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针对图数据分块中包含的</w:t>
      </w:r>
      <w:r>
        <w:rPr>
          <w:rFonts w:eastAsia="楷体_GB2312" w:hint="eastAsia"/>
          <w:sz w:val="28"/>
        </w:rPr>
        <w:t>每个节点，将该节点在图数据分块中的至少部分邻居节点的节点特征表示进行聚合，得到该节点的子聚合特征表示。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生成针对图数据分块的第二数据处理任务，并根据各处理单元的负载值，将第二数据处理任务分配给处理单元</w:t>
      </w:r>
      <w:r>
        <w:rPr>
          <w:rFonts w:eastAsia="楷体_GB2312" w:hint="eastAsia"/>
          <w:sz w:val="28"/>
        </w:rPr>
        <w:t>，以使处理单元根据该节</w:t>
      </w:r>
      <w:r>
        <w:rPr>
          <w:rFonts w:eastAsia="楷体_GB2312" w:hint="eastAsia"/>
          <w:sz w:val="28"/>
        </w:rPr>
        <w:lastRenderedPageBreak/>
        <w:t>点的各子聚合特征表示，对该节点的节点特征表示进行更新，得到该节点的更新后特征表示。</w:t>
      </w:r>
    </w:p>
    <w:p w14:paraId="5F3D7029" w14:textId="1DE3D4DD"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commentRangeStart w:id="171"/>
      <w:r>
        <w:rPr>
          <w:rFonts w:eastAsia="楷体_GB2312" w:hint="eastAsia"/>
          <w:sz w:val="28"/>
        </w:rPr>
        <w:t>任务调度器</w:t>
      </w:r>
      <w:commentRangeEnd w:id="171"/>
      <w:r w:rsidR="00774C4A">
        <w:rPr>
          <w:rStyle w:val="af0"/>
        </w:rPr>
        <w:commentReference w:id="171"/>
      </w:r>
      <w:r>
        <w:rPr>
          <w:rFonts w:eastAsia="楷体_GB2312" w:hint="eastAsia"/>
          <w:sz w:val="28"/>
        </w:rPr>
        <w:t>，针对每个处理单元</w:t>
      </w:r>
      <w:del w:id="172" w:author="administrator" w:date="2023-03-03T18:21:00Z">
        <w:r w:rsidDel="00E02D67">
          <w:rPr>
            <w:rFonts w:eastAsia="楷体_GB2312" w:hint="eastAsia"/>
            <w:sz w:val="28"/>
          </w:rPr>
          <w:delText>，</w:delText>
        </w:r>
      </w:del>
      <w:ins w:id="173" w:author="administrator" w:date="2023-03-03T18:21:00Z">
        <w:r w:rsidR="00E02D67">
          <w:rPr>
            <w:rFonts w:eastAsia="楷体_GB2312" w:hint="eastAsia"/>
            <w:sz w:val="28"/>
          </w:rPr>
          <w:t>，判断该处理单元的负载值是否超过预设的第一负载阈值，若是，则确定在各处理单元中与该处理单元的位置相邻的各处理单元，作为各目标处理单元，将该处理单元正在处理的第一数据处理任务或第二数据处理任务</w:t>
        </w:r>
        <w:commentRangeStart w:id="174"/>
        <w:r w:rsidR="00E02D67">
          <w:rPr>
            <w:rFonts w:eastAsia="楷体_GB2312" w:hint="eastAsia"/>
            <w:sz w:val="28"/>
          </w:rPr>
          <w:t>均匀分配</w:t>
        </w:r>
      </w:ins>
      <w:commentRangeEnd w:id="174"/>
      <w:r w:rsidR="00E51806">
        <w:rPr>
          <w:rStyle w:val="af0"/>
        </w:rPr>
        <w:commentReference w:id="174"/>
      </w:r>
      <w:ins w:id="175" w:author="administrator" w:date="2023-03-03T18:21:00Z">
        <w:r w:rsidR="00E02D67">
          <w:rPr>
            <w:rFonts w:eastAsia="楷体_GB2312" w:hint="eastAsia"/>
            <w:sz w:val="28"/>
          </w:rPr>
          <w:t>给</w:t>
        </w:r>
        <w:r w:rsidR="00E02D67">
          <w:rPr>
            <w:rFonts w:eastAsia="楷体_GB2312"/>
            <w:sz w:val="28"/>
          </w:rPr>
          <w:t>每个</w:t>
        </w:r>
        <w:r w:rsidR="00E02D67">
          <w:rPr>
            <w:rFonts w:eastAsia="楷体_GB2312" w:hint="eastAsia"/>
            <w:sz w:val="28"/>
          </w:rPr>
          <w:t>目标处理单元。</w:t>
        </w:r>
      </w:ins>
      <w:del w:id="176" w:author="administrator" w:date="2023-03-03T18:21:00Z">
        <w:r w:rsidDel="00E02D67">
          <w:rPr>
            <w:rFonts w:eastAsia="楷体_GB2312" w:hint="eastAsia"/>
            <w:sz w:val="28"/>
          </w:rPr>
          <w:delText>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delText>
        </w:r>
      </w:del>
      <w:r>
        <w:rPr>
          <w:rFonts w:eastAsia="楷体_GB2312"/>
          <w:sz w:val="28"/>
        </w:rPr>
        <w:t>。</w:t>
      </w:r>
    </w:p>
    <w:p w14:paraId="5304BDF1" w14:textId="638D09AC"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del w:id="177" w:author="administrator" w:date="2023-03-03T17:22:00Z">
        <w:r w:rsidDel="00116B8C">
          <w:rPr>
            <w:rFonts w:eastAsia="楷体_GB2312"/>
            <w:sz w:val="28"/>
          </w:rPr>
          <w:delText>任务调取器</w:delText>
        </w:r>
      </w:del>
      <w:ins w:id="178"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28BF928F"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del w:id="179" w:author="administrator" w:date="2023-03-03T17:22:00Z">
        <w:r w:rsidDel="00116B8C">
          <w:rPr>
            <w:rFonts w:eastAsia="楷体_GB2312"/>
            <w:sz w:val="28"/>
          </w:rPr>
          <w:delText>任务调取器</w:delText>
        </w:r>
      </w:del>
      <w:ins w:id="180"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针对各处理单元中的每个处理单元，判断该处理单元的负载值与其他处理单元的负载值之间的差值</w:t>
      </w:r>
      <w:commentRangeStart w:id="181"/>
      <w:r>
        <w:rPr>
          <w:rFonts w:eastAsia="楷体_GB2312"/>
          <w:sz w:val="28"/>
        </w:rPr>
        <w:t>是否超过预设的第二负载阈值</w:t>
      </w:r>
      <w:commentRangeEnd w:id="181"/>
      <w:r w:rsidR="00EE6664">
        <w:rPr>
          <w:rStyle w:val="af0"/>
        </w:rPr>
        <w:commentReference w:id="181"/>
      </w:r>
      <w:r>
        <w:rPr>
          <w:rFonts w:eastAsia="楷体_GB2312"/>
          <w:sz w:val="28"/>
        </w:rPr>
        <w:t>，若是，则</w:t>
      </w:r>
      <w:r>
        <w:rPr>
          <w:rFonts w:eastAsia="楷体_GB2312" w:hint="eastAsia"/>
          <w:sz w:val="28"/>
        </w:rPr>
        <w:t>对该处理单元正在处理的第一数据处理任务或第二数据处理任务进行拆分，得到各子数据处理任务，将各子数据处理任务分配给各处理单元中</w:t>
      </w:r>
      <w:del w:id="182" w:author="administrator" w:date="2023-03-03T18:22:00Z">
        <w:r w:rsidDel="00E02D67">
          <w:rPr>
            <w:rFonts w:eastAsia="楷体_GB2312" w:hint="eastAsia"/>
            <w:sz w:val="28"/>
          </w:rPr>
          <w:delText>选择</w:delText>
        </w:r>
      </w:del>
      <w:r>
        <w:rPr>
          <w:rFonts w:eastAsia="楷体_GB2312" w:hint="eastAsia"/>
          <w:sz w:val="28"/>
        </w:rPr>
        <w:t>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针对图数据分块中包含的每个节点，通过多轮迭代，确定该节点的更新后特征表示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w:t>
      </w:r>
      <w:r w:rsidRPr="008C0A5D">
        <w:rPr>
          <w:rFonts w:eastAsia="楷体_GB2312" w:hint="eastAsia"/>
          <w:spacing w:val="6"/>
          <w:kern w:val="0"/>
          <w:sz w:val="28"/>
        </w:rPr>
        <w:lastRenderedPageBreak/>
        <w:t>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 xml:space="preserve">Advanced </w:t>
      </w:r>
      <w:r w:rsidRPr="008C0A5D">
        <w:rPr>
          <w:rFonts w:eastAsia="楷体_GB2312"/>
          <w:sz w:val="28"/>
          <w:szCs w:val="28"/>
        </w:rPr>
        <w:lastRenderedPageBreak/>
        <w:t>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r w:rsidRPr="008C0A5D">
        <w:rPr>
          <w:rFonts w:eastAsia="楷体_GB2312"/>
          <w:sz w:val="28"/>
          <w:szCs w:val="28"/>
        </w:rPr>
        <w:t>HDCal</w:t>
      </w:r>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r w:rsidRPr="008C0A5D">
        <w:rPr>
          <w:rFonts w:eastAsia="楷体_GB2312"/>
          <w:sz w:val="28"/>
          <w:szCs w:val="28"/>
        </w:rPr>
        <w:t>MyHDL</w:t>
      </w:r>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lastRenderedPageBreak/>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lastRenderedPageBreak/>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w:t>
      </w:r>
      <w:r w:rsidRPr="008C0A5D">
        <w:rPr>
          <w:rFonts w:eastAsia="楷体_GB2312" w:hint="eastAsia"/>
          <w:sz w:val="28"/>
          <w:szCs w:val="28"/>
        </w:rPr>
        <w:lastRenderedPageBreak/>
        <w:t>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lastRenderedPageBreak/>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3594B33B" w:rsidR="000D6F03" w:rsidRPr="008C0A5D" w:rsidRDefault="00FB550F">
      <w:pPr>
        <w:adjustRightInd w:val="0"/>
        <w:snapToGrid w:val="0"/>
        <w:spacing w:line="360" w:lineRule="auto"/>
        <w:jc w:val="center"/>
      </w:pPr>
      <w:r>
        <w:object w:dxaOrig="9105" w:dyaOrig="21585" w14:anchorId="4C13E679">
          <v:shape id="_x0000_i1027" type="#_x0000_t75" style="width:255.75pt;height:607.5pt" o:ole="">
            <v:imagedata r:id="rId20" o:title=""/>
          </v:shape>
          <o:OLEObject Type="Embed" ProgID="Visio.Drawing.15" ShapeID="_x0000_i1027" DrawAspect="Content" ObjectID="_1739691083" r:id="rId21"/>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lastRenderedPageBreak/>
        <w:t>图</w:t>
      </w:r>
      <w:r w:rsidRPr="008C0A5D">
        <w:rPr>
          <w:rFonts w:eastAsia="楷体" w:hint="eastAsia"/>
          <w:sz w:val="32"/>
          <w:szCs w:val="32"/>
        </w:rPr>
        <w:t>1</w:t>
      </w:r>
    </w:p>
    <w:p w14:paraId="035D50D2" w14:textId="3838DDB0" w:rsidR="000D6F03" w:rsidRPr="008C0A5D" w:rsidRDefault="00E02D67">
      <w:pPr>
        <w:adjustRightInd w:val="0"/>
        <w:snapToGrid w:val="0"/>
        <w:spacing w:line="360" w:lineRule="auto"/>
        <w:jc w:val="center"/>
        <w:rPr>
          <w:rFonts w:eastAsia="楷体"/>
          <w:sz w:val="32"/>
          <w:szCs w:val="32"/>
        </w:rPr>
      </w:pPr>
      <w:r>
        <w:object w:dxaOrig="19996" w:dyaOrig="22546" w14:anchorId="313DFDE5">
          <v:shape id="_x0000_i1028" type="#_x0000_t75" style="width:473.25pt;height:533.25pt" o:ole="">
            <v:imagedata r:id="rId22" o:title=""/>
          </v:shape>
          <o:OLEObject Type="Embed" ProgID="Visio.Drawing.15" ShapeID="_x0000_i1028" DrawAspect="Content" ObjectID="_1739691084" r:id="rId23"/>
        </w:object>
      </w:r>
    </w:p>
    <w:p w14:paraId="6E76C30A" w14:textId="251F77C6" w:rsidR="00E02D67" w:rsidRPr="008C0A5D" w:rsidRDefault="00E02D67" w:rsidP="00E02D67">
      <w:pPr>
        <w:adjustRightInd w:val="0"/>
        <w:snapToGrid w:val="0"/>
        <w:spacing w:line="360" w:lineRule="auto"/>
        <w:jc w:val="center"/>
        <w:rPr>
          <w:rFonts w:eastAsia="楷体"/>
          <w:sz w:val="32"/>
          <w:szCs w:val="32"/>
        </w:rPr>
      </w:pPr>
      <w:r w:rsidRPr="008C0A5D">
        <w:rPr>
          <w:rFonts w:eastAsia="楷体_GB2312" w:hint="eastAsia"/>
          <w:sz w:val="32"/>
          <w:szCs w:val="32"/>
        </w:rPr>
        <w:t>图</w:t>
      </w:r>
      <w:r w:rsidR="00BF245E">
        <w:rPr>
          <w:rFonts w:eastAsia="楷体"/>
          <w:sz w:val="32"/>
          <w:szCs w:val="32"/>
        </w:rPr>
        <w:t>2</w:t>
      </w: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commentRangeStart w:id="183"/>
    <w:p w14:paraId="282291DE" w14:textId="0918E5E6" w:rsidR="0037063E" w:rsidRDefault="00F63400">
      <w:pPr>
        <w:adjustRightInd w:val="0"/>
        <w:snapToGrid w:val="0"/>
        <w:spacing w:line="360" w:lineRule="auto"/>
        <w:jc w:val="center"/>
      </w:pPr>
      <w:r>
        <w:object w:dxaOrig="10230" w:dyaOrig="11941" w14:anchorId="4717B753">
          <v:shape id="_x0000_i1029" type="#_x0000_t75" style="width:473.25pt;height:552pt" o:ole="">
            <v:imagedata r:id="rId24" o:title=""/>
          </v:shape>
          <o:OLEObject Type="Embed" ProgID="Visio.Drawing.15" ShapeID="_x0000_i1029" DrawAspect="Content" ObjectID="_1739691085" r:id="rId25"/>
        </w:object>
      </w:r>
      <w:commentRangeEnd w:id="183"/>
      <w:r w:rsidR="00A1419D">
        <w:rPr>
          <w:rStyle w:val="af0"/>
        </w:rPr>
        <w:commentReference w:id="183"/>
      </w:r>
    </w:p>
    <w:p w14:paraId="170FCE2C" w14:textId="223CAA4F" w:rsidR="00F63400" w:rsidRDefault="00F63400">
      <w:pPr>
        <w:adjustRightInd w:val="0"/>
        <w:snapToGrid w:val="0"/>
        <w:spacing w:line="360" w:lineRule="auto"/>
        <w:jc w:val="center"/>
      </w:pPr>
      <w:r w:rsidRPr="008C0A5D">
        <w:rPr>
          <w:rFonts w:eastAsia="楷体_GB2312" w:hint="eastAsia"/>
          <w:sz w:val="32"/>
          <w:szCs w:val="32"/>
        </w:rPr>
        <w:t>图</w:t>
      </w:r>
      <w:r>
        <w:rPr>
          <w:rFonts w:eastAsia="楷体"/>
          <w:sz w:val="32"/>
          <w:szCs w:val="32"/>
        </w:rPr>
        <w:t>3</w:t>
      </w:r>
    </w:p>
    <w:p w14:paraId="546535B1" w14:textId="77777777" w:rsidR="00F63400" w:rsidRDefault="00F63400">
      <w:pPr>
        <w:adjustRightInd w:val="0"/>
        <w:snapToGrid w:val="0"/>
        <w:spacing w:line="360" w:lineRule="auto"/>
        <w:jc w:val="center"/>
      </w:pPr>
    </w:p>
    <w:p w14:paraId="0293049A" w14:textId="24ACAF22" w:rsidR="004E7120" w:rsidRDefault="00F63400">
      <w:pPr>
        <w:adjustRightInd w:val="0"/>
        <w:snapToGrid w:val="0"/>
        <w:spacing w:line="360" w:lineRule="auto"/>
        <w:jc w:val="center"/>
      </w:pPr>
      <w:r w:rsidRPr="00F63400">
        <w:lastRenderedPageBreak/>
        <w:t xml:space="preserve"> </w:t>
      </w:r>
      <w:r>
        <w:object w:dxaOrig="6286" w:dyaOrig="8880" w14:anchorId="5D1D2398">
          <v:shape id="_x0000_i1030" type="#_x0000_t75" style="width:314.25pt;height:444pt" o:ole="">
            <v:imagedata r:id="rId26" o:title=""/>
          </v:shape>
          <o:OLEObject Type="Embed" ProgID="Visio.Drawing.15" ShapeID="_x0000_i1030" DrawAspect="Content" ObjectID="_1739691086" r:id="rId27"/>
        </w:object>
      </w:r>
    </w:p>
    <w:p w14:paraId="124B61AF" w14:textId="0FC776E2"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F63400">
        <w:rPr>
          <w:rFonts w:eastAsia="楷体"/>
          <w:sz w:val="32"/>
          <w:szCs w:val="32"/>
        </w:rPr>
        <w:t>4</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1A241A6F"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ins w:id="184" w:author="administrator" w:date="2023-03-06T10:17:00Z">
        <w:r w:rsidR="00F63400">
          <w:rPr>
            <w:rFonts w:eastAsia="楷体"/>
            <w:sz w:val="32"/>
            <w:szCs w:val="32"/>
          </w:rPr>
          <w:t>5</w:t>
        </w:r>
      </w:ins>
      <w:del w:id="185" w:author="administrator" w:date="2023-03-06T10:17:00Z">
        <w:r w:rsidR="00A01BF9" w:rsidDel="00F63400">
          <w:rPr>
            <w:rFonts w:eastAsia="楷体"/>
            <w:sz w:val="32"/>
            <w:szCs w:val="32"/>
          </w:rPr>
          <w:delText>3</w:delText>
        </w:r>
      </w:del>
    </w:p>
    <w:sectPr w:rsidR="004F6AB0" w:rsidRPr="008C0A5D">
      <w:footerReference w:type="even" r:id="rId29"/>
      <w:footerReference w:type="default" r:id="rId30"/>
      <w:pgSz w:w="11906" w:h="16838"/>
      <w:pgMar w:top="1418" w:right="964" w:bottom="1021" w:left="1474" w:header="851" w:footer="851"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ERO 浩宇" w:date="2023-03-06T18:23:00Z" w:initials="H浩">
    <w:p w14:paraId="104EF38C" w14:textId="3ADCF5FE" w:rsidR="00347431" w:rsidRDefault="00347431">
      <w:pPr>
        <w:pStyle w:val="a5"/>
      </w:pPr>
      <w:r>
        <w:rPr>
          <w:rStyle w:val="af0"/>
        </w:rPr>
        <w:annotationRef/>
      </w:r>
      <w:r>
        <w:rPr>
          <w:rFonts w:hint="eastAsia"/>
        </w:rPr>
        <w:t>错字：未</w:t>
      </w:r>
    </w:p>
  </w:comment>
  <w:comment w:id="4" w:author="HERO 浩宇" w:date="2023-03-06T18:24:00Z" w:initials="H浩">
    <w:p w14:paraId="49D5E771" w14:textId="0E5A47D0" w:rsidR="00347431" w:rsidRDefault="00347431">
      <w:pPr>
        <w:pStyle w:val="a5"/>
      </w:pPr>
      <w:r>
        <w:rPr>
          <w:rStyle w:val="af0"/>
        </w:rPr>
        <w:annotationRef/>
      </w:r>
      <w:r w:rsidR="00C80D31">
        <w:rPr>
          <w:rFonts w:hint="eastAsia"/>
        </w:rPr>
        <w:t>感觉会引起歧义，</w:t>
      </w:r>
      <w:r w:rsidR="00D16E8D">
        <w:rPr>
          <w:rFonts w:hint="eastAsia"/>
        </w:rPr>
        <w:t>提议改为：</w:t>
      </w:r>
      <w:r w:rsidR="00D16E8D">
        <w:br/>
      </w:r>
      <w:r w:rsidR="00D16E8D">
        <w:rPr>
          <w:rFonts w:hint="eastAsia"/>
        </w:rPr>
        <w:t>然后将其</w:t>
      </w:r>
    </w:p>
  </w:comment>
  <w:comment w:id="5" w:author="HERO 浩宇" w:date="2023-03-06T18:29:00Z" w:initials="H浩">
    <w:p w14:paraId="31D4F613" w14:textId="5B695365" w:rsidR="002A40C2" w:rsidRDefault="002A40C2">
      <w:pPr>
        <w:pStyle w:val="a5"/>
      </w:pPr>
      <w:r>
        <w:rPr>
          <w:rStyle w:val="af0"/>
        </w:rPr>
        <w:annotationRef/>
      </w:r>
      <w:r>
        <w:rPr>
          <w:rFonts w:hint="eastAsia"/>
        </w:rPr>
        <w:t>已经包含</w:t>
      </w:r>
    </w:p>
  </w:comment>
  <w:comment w:id="6" w:author="HERO 浩宇" w:date="2023-03-06T18:30:00Z" w:initials="H浩">
    <w:p w14:paraId="02604187" w14:textId="77777777" w:rsidR="002A40C2" w:rsidRDefault="002A40C2">
      <w:pPr>
        <w:pStyle w:val="a5"/>
      </w:pPr>
      <w:r>
        <w:rPr>
          <w:rStyle w:val="af0"/>
        </w:rPr>
        <w:annotationRef/>
      </w:r>
      <w:r>
        <w:rPr>
          <w:rFonts w:hint="eastAsia"/>
        </w:rPr>
        <w:t>提议：</w:t>
      </w:r>
    </w:p>
    <w:p w14:paraId="64810E3B" w14:textId="59949F38" w:rsidR="002A40C2" w:rsidRDefault="002A40C2">
      <w:pPr>
        <w:pStyle w:val="a5"/>
      </w:pPr>
      <w:r>
        <w:rPr>
          <w:rFonts w:hint="eastAsia"/>
        </w:rPr>
        <w:t>改为</w:t>
      </w:r>
      <w:r>
        <w:rPr>
          <w:rFonts w:hint="eastAsia"/>
        </w:rPr>
        <w:t xml:space="preserve"> </w:t>
      </w:r>
      <w:r>
        <w:t xml:space="preserve"> </w:t>
      </w:r>
      <w:r>
        <w:rPr>
          <w:rFonts w:hint="eastAsia"/>
        </w:rPr>
        <w:t>视作</w:t>
      </w:r>
      <w:r>
        <w:rPr>
          <w:rFonts w:hint="eastAsia"/>
        </w:rPr>
        <w:t xml:space="preserve"> </w:t>
      </w:r>
      <w:r>
        <w:t xml:space="preserve"> </w:t>
      </w:r>
      <w:r>
        <w:rPr>
          <w:rFonts w:hint="eastAsia"/>
        </w:rPr>
        <w:t>会不会清楚一点</w:t>
      </w:r>
    </w:p>
  </w:comment>
  <w:comment w:id="7" w:author="HERO 浩宇" w:date="2023-03-06T18:34:00Z" w:initials="H浩">
    <w:p w14:paraId="5560E67C" w14:textId="257AB539" w:rsidR="0017633C" w:rsidRDefault="0017633C">
      <w:pPr>
        <w:pStyle w:val="a5"/>
      </w:pPr>
      <w:r>
        <w:rPr>
          <w:rStyle w:val="af0"/>
        </w:rPr>
        <w:annotationRef/>
      </w:r>
      <w:r>
        <w:rPr>
          <w:rFonts w:hint="eastAsia"/>
        </w:rPr>
        <w:t>用于感觉不顺，改成</w:t>
      </w:r>
      <w:r>
        <w:rPr>
          <w:rFonts w:hint="eastAsia"/>
        </w:rPr>
        <w:t xml:space="preserve"> </w:t>
      </w:r>
      <w:r>
        <w:t xml:space="preserve"> </w:t>
      </w:r>
      <w:r>
        <w:rPr>
          <w:rFonts w:hint="eastAsia"/>
        </w:rPr>
        <w:t>负责</w:t>
      </w:r>
      <w:r>
        <w:rPr>
          <w:rFonts w:hint="eastAsia"/>
        </w:rPr>
        <w:t xml:space="preserve"> </w:t>
      </w:r>
      <w:r>
        <w:t xml:space="preserve"> </w:t>
      </w:r>
      <w:r>
        <w:rPr>
          <w:rFonts w:hint="eastAsia"/>
        </w:rPr>
        <w:t>会不会好点</w:t>
      </w:r>
    </w:p>
  </w:comment>
  <w:comment w:id="8" w:author="HERO 浩宇" w:date="2023-03-06T18:35:00Z" w:initials="H浩">
    <w:p w14:paraId="1A6018CC" w14:textId="16825282" w:rsidR="007E2991" w:rsidRDefault="007E2991">
      <w:pPr>
        <w:pStyle w:val="a5"/>
      </w:pPr>
      <w:r>
        <w:rPr>
          <w:rStyle w:val="af0"/>
        </w:rPr>
        <w:annotationRef/>
      </w:r>
      <w:r>
        <w:rPr>
          <w:rFonts w:hint="eastAsia"/>
        </w:rPr>
        <w:t>还是要对各模块的职责划分</w:t>
      </w:r>
      <w:r w:rsidR="007C3000">
        <w:rPr>
          <w:rFonts w:hint="eastAsia"/>
        </w:rPr>
        <w:t>清界限，任务调度器，负责调度就行了，这里特别强调一下生成两个不同的处理任务感觉很怪</w:t>
      </w:r>
    </w:p>
  </w:comment>
  <w:comment w:id="12" w:author="HERO 浩宇" w:date="2023-03-06T18:39:00Z" w:initials="H浩">
    <w:p w14:paraId="6CC6E0CE" w14:textId="3DE1C123" w:rsidR="00146D7A" w:rsidRDefault="00E067E4">
      <w:pPr>
        <w:pStyle w:val="a5"/>
      </w:pPr>
      <w:r>
        <w:rPr>
          <w:rStyle w:val="af0"/>
        </w:rPr>
        <w:annotationRef/>
      </w:r>
      <w:r w:rsidR="00146D7A">
        <w:rPr>
          <w:rFonts w:hint="eastAsia"/>
        </w:rPr>
        <w:t>这句话写得不对，不是把自己的任务均分给其它邻居，而是各个邻居之间有借有还，</w:t>
      </w:r>
      <w:r w:rsidR="00E762C9">
        <w:rPr>
          <w:rFonts w:hint="eastAsia"/>
        </w:rPr>
        <w:t>可以改为：</w:t>
      </w:r>
    </w:p>
    <w:p w14:paraId="18BB2E37" w14:textId="77777777" w:rsidR="00E762C9" w:rsidRDefault="00E762C9">
      <w:pPr>
        <w:pStyle w:val="a5"/>
      </w:pPr>
    </w:p>
    <w:p w14:paraId="6AFFE7C1" w14:textId="77777777" w:rsidR="00146D7A" w:rsidRDefault="00E067E4">
      <w:pPr>
        <w:pStyle w:val="a5"/>
      </w:pPr>
      <w:r>
        <w:rPr>
          <w:rFonts w:hint="eastAsia"/>
        </w:rPr>
        <w:t>统计相邻目标处理单元之间的工作负载</w:t>
      </w:r>
      <w:r w:rsidR="00146D7A">
        <w:rPr>
          <w:rFonts w:hint="eastAsia"/>
        </w:rPr>
        <w:t>，进行负载平滑操作，使得相邻处理单元之间的任务负载量保持均衡。</w:t>
      </w:r>
    </w:p>
    <w:p w14:paraId="69A913D3" w14:textId="77777777" w:rsidR="00E762C9" w:rsidRDefault="00E762C9">
      <w:pPr>
        <w:pStyle w:val="a5"/>
      </w:pPr>
    </w:p>
    <w:p w14:paraId="10439CFF" w14:textId="7C42DD16" w:rsidR="00E762C9" w:rsidRDefault="00E762C9">
      <w:pPr>
        <w:pStyle w:val="a5"/>
      </w:pPr>
      <w:r>
        <w:rPr>
          <w:rFonts w:hint="eastAsia"/>
        </w:rPr>
        <w:t>具体的平滑细节可以不强调</w:t>
      </w:r>
    </w:p>
  </w:comment>
  <w:comment w:id="18" w:author="HERO 浩宇" w:date="2023-03-06T18:42:00Z" w:initials="H浩">
    <w:p w14:paraId="08E7EA39" w14:textId="3DE73223" w:rsidR="00E762C9" w:rsidRDefault="00E762C9">
      <w:pPr>
        <w:pStyle w:val="a5"/>
      </w:pPr>
      <w:r>
        <w:rPr>
          <w:rStyle w:val="af0"/>
        </w:rPr>
        <w:annotationRef/>
      </w:r>
      <w:r>
        <w:t>不要再</w:t>
      </w:r>
      <w:r w:rsidR="00C34C83">
        <w:t>强调两个不同的任务</w:t>
      </w:r>
    </w:p>
  </w:comment>
  <w:comment w:id="22" w:author="HERO 浩宇" w:date="2023-03-06T18:48:00Z" w:initials="H浩">
    <w:p w14:paraId="040BF241" w14:textId="66FAC552" w:rsidR="008F52E9" w:rsidRDefault="008F52E9">
      <w:pPr>
        <w:pStyle w:val="a5"/>
      </w:pPr>
      <w:r>
        <w:rPr>
          <w:rStyle w:val="af0"/>
        </w:rPr>
        <w:annotationRef/>
      </w:r>
      <w:r>
        <w:t>不再区分第一第二</w:t>
      </w:r>
    </w:p>
  </w:comment>
  <w:comment w:id="24" w:author="HERO 浩宇" w:date="2023-03-06T18:49:00Z" w:initials="H浩">
    <w:p w14:paraId="1E4A3392" w14:textId="7C4ED65F" w:rsidR="008F52E9" w:rsidRDefault="008F52E9">
      <w:pPr>
        <w:pStyle w:val="a5"/>
      </w:pPr>
      <w:r>
        <w:rPr>
          <w:rStyle w:val="af0"/>
        </w:rPr>
        <w:annotationRef/>
      </w:r>
      <w:r>
        <w:t>邻居的负载可能比自己高，所以可能不是分出去，而是</w:t>
      </w:r>
      <w:r w:rsidR="00740A2C">
        <w:t>帮邻居分摊</w:t>
      </w:r>
    </w:p>
  </w:comment>
  <w:comment w:id="93" w:author="HERO 浩宇" w:date="2023-03-07T09:38:00Z" w:initials="H浩">
    <w:p w14:paraId="10150CD8" w14:textId="2BD65AD0" w:rsidR="00766B4A" w:rsidRDefault="00766B4A">
      <w:pPr>
        <w:pStyle w:val="a5"/>
      </w:pPr>
      <w:r>
        <w:rPr>
          <w:rStyle w:val="af0"/>
        </w:rPr>
        <w:annotationRef/>
      </w:r>
      <w:r>
        <w:rPr>
          <w:rFonts w:hint="eastAsia"/>
        </w:rPr>
        <w:t>语句不通顺</w:t>
      </w:r>
    </w:p>
  </w:comment>
  <w:comment w:id="106" w:author="HERO 浩宇" w:date="2023-03-07T09:52:00Z" w:initials="H浩">
    <w:p w14:paraId="6841B748" w14:textId="41BB976A" w:rsidR="003B53F2" w:rsidRDefault="003B53F2">
      <w:pPr>
        <w:pStyle w:val="a5"/>
      </w:pPr>
      <w:r>
        <w:rPr>
          <w:rStyle w:val="af0"/>
        </w:rPr>
        <w:annotationRef/>
      </w:r>
      <w:r>
        <w:rPr>
          <w:rFonts w:hint="eastAsia"/>
        </w:rPr>
        <w:t>物理位置临近的</w:t>
      </w:r>
    </w:p>
  </w:comment>
  <w:comment w:id="114" w:author="HERO 浩宇" w:date="2023-03-07T09:53:00Z" w:initials="H浩">
    <w:p w14:paraId="7D569C6C" w14:textId="15AD1822" w:rsidR="003B53F2" w:rsidRDefault="003B53F2">
      <w:pPr>
        <w:pStyle w:val="a5"/>
      </w:pPr>
      <w:r>
        <w:rPr>
          <w:rStyle w:val="af0"/>
        </w:rPr>
        <w:annotationRef/>
      </w:r>
      <w:r>
        <w:rPr>
          <w:rFonts w:hint="eastAsia"/>
        </w:rPr>
        <w:t>远超过</w:t>
      </w:r>
    </w:p>
  </w:comment>
  <w:comment w:id="171" w:author="HERO 浩宇" w:date="2023-03-07T10:30:00Z" w:initials="H浩">
    <w:p w14:paraId="11FEE300" w14:textId="77777777" w:rsidR="00172A2D" w:rsidRDefault="00774C4A" w:rsidP="00371E02">
      <w:pPr>
        <w:pStyle w:val="a5"/>
      </w:pPr>
      <w:r>
        <w:rPr>
          <w:rStyle w:val="af0"/>
        </w:rPr>
        <w:annotationRef/>
      </w:r>
      <w:r>
        <w:rPr>
          <w:rFonts w:hint="eastAsia"/>
        </w:rPr>
        <w:t>在介绍调度器之前能不能加上背景介绍：</w:t>
      </w:r>
    </w:p>
    <w:p w14:paraId="7EE28685" w14:textId="77777777" w:rsidR="00774C4A" w:rsidRDefault="00774C4A" w:rsidP="00371E02">
      <w:pPr>
        <w:pStyle w:val="a5"/>
      </w:pPr>
      <w:r>
        <w:br/>
      </w:r>
      <w:r w:rsidR="00371E02">
        <w:rPr>
          <w:rFonts w:hint="eastAsia"/>
        </w:rPr>
        <w:t>由于图幂律分布的特性，</w:t>
      </w:r>
      <w:r w:rsidRPr="00774C4A">
        <w:rPr>
          <w:rFonts w:hint="eastAsia"/>
        </w:rPr>
        <w:t>会让少数</w:t>
      </w:r>
      <w:r w:rsidR="00172A2D" w:rsidRPr="00172A2D">
        <w:rPr>
          <w:rFonts w:hint="eastAsia"/>
        </w:rPr>
        <w:t>处理单元</w:t>
      </w:r>
      <w:r w:rsidRPr="00774C4A">
        <w:rPr>
          <w:rFonts w:hint="eastAsia"/>
        </w:rPr>
        <w:t>处于忙碌状态，而其他所有</w:t>
      </w:r>
      <w:r w:rsidR="00172A2D" w:rsidRPr="00172A2D">
        <w:rPr>
          <w:rFonts w:hint="eastAsia"/>
        </w:rPr>
        <w:t>处理单元</w:t>
      </w:r>
      <w:r w:rsidRPr="00774C4A">
        <w:rPr>
          <w:rFonts w:hint="eastAsia"/>
        </w:rPr>
        <w:t>在大部分时间都处于空闲状态，</w:t>
      </w:r>
      <w:r w:rsidR="00172A2D">
        <w:rPr>
          <w:rFonts w:hint="eastAsia"/>
        </w:rPr>
        <w:t>导致整体效率低下</w:t>
      </w:r>
    </w:p>
    <w:p w14:paraId="311A61B8" w14:textId="77777777" w:rsidR="00172A2D" w:rsidRDefault="00172A2D" w:rsidP="00371E02">
      <w:pPr>
        <w:pStyle w:val="a5"/>
      </w:pPr>
    </w:p>
    <w:p w14:paraId="7E5C1F1F" w14:textId="2311C4E5" w:rsidR="00172A2D" w:rsidRDefault="00172A2D" w:rsidP="00371E02">
      <w:pPr>
        <w:pStyle w:val="a5"/>
        <w:rPr>
          <w:rFonts w:hint="eastAsia"/>
        </w:rPr>
      </w:pPr>
      <w:r>
        <w:rPr>
          <w:rFonts w:hint="eastAsia"/>
        </w:rPr>
        <w:t>如果加的话，记得在其它介绍</w:t>
      </w:r>
      <w:r w:rsidR="00FC24E4">
        <w:rPr>
          <w:rFonts w:hint="eastAsia"/>
        </w:rPr>
        <w:t>任务</w:t>
      </w:r>
      <w:r>
        <w:rPr>
          <w:rFonts w:hint="eastAsia"/>
        </w:rPr>
        <w:t>调度器的位置，也加上适当的描述</w:t>
      </w:r>
    </w:p>
  </w:comment>
  <w:comment w:id="174" w:author="HERO 浩宇" w:date="2023-03-07T10:37:00Z" w:initials="H浩">
    <w:p w14:paraId="7F639404" w14:textId="77777777" w:rsidR="00E51806" w:rsidRDefault="00E51806">
      <w:pPr>
        <w:pStyle w:val="a5"/>
      </w:pPr>
      <w:r>
        <w:rPr>
          <w:rStyle w:val="af0"/>
        </w:rPr>
        <w:annotationRef/>
      </w:r>
      <w:r>
        <w:rPr>
          <w:rFonts w:hint="eastAsia"/>
        </w:rPr>
        <w:t>均匀分配不太对，它的邻居结点有的很忙，有的很闲，肯定不能均匀分配，只能说是分配结束</w:t>
      </w:r>
      <w:r w:rsidR="00296F47">
        <w:rPr>
          <w:rFonts w:hint="eastAsia"/>
        </w:rPr>
        <w:t>后，相邻处理单元的负载更均衡，所以称这一步为平滑操作。</w:t>
      </w:r>
    </w:p>
    <w:p w14:paraId="5A6B5303" w14:textId="77777777" w:rsidR="00296F47" w:rsidRDefault="00296F47">
      <w:pPr>
        <w:pStyle w:val="a5"/>
      </w:pPr>
    </w:p>
    <w:p w14:paraId="591402ED" w14:textId="77777777" w:rsidR="00296F47" w:rsidRDefault="00296F47">
      <w:pPr>
        <w:pStyle w:val="a5"/>
      </w:pPr>
    </w:p>
    <w:p w14:paraId="1BF62398" w14:textId="77777777" w:rsidR="00296F47" w:rsidRDefault="00296F47">
      <w:pPr>
        <w:pStyle w:val="a5"/>
      </w:pPr>
      <w:r>
        <w:rPr>
          <w:rFonts w:hint="eastAsia"/>
        </w:rPr>
        <w:t>这里我还想加上一些处理细节：</w:t>
      </w:r>
    </w:p>
    <w:p w14:paraId="5E04BD45" w14:textId="77777777" w:rsidR="00296F47" w:rsidRDefault="00296F47">
      <w:pPr>
        <w:pStyle w:val="a5"/>
      </w:pPr>
      <w:r w:rsidRPr="00296F47">
        <w:rPr>
          <w:rFonts w:hint="eastAsia"/>
        </w:rPr>
        <w:t>卸载后的工作需要在处理后发送回其原始</w:t>
      </w:r>
      <w:r>
        <w:rPr>
          <w:rFonts w:hint="eastAsia"/>
        </w:rPr>
        <w:t>处理单元</w:t>
      </w:r>
      <w:r w:rsidRPr="00296F47">
        <w:rPr>
          <w:rFonts w:hint="eastAsia"/>
        </w:rPr>
        <w:t>的缓冲区。由于芯片面积和设计复杂性的限制，我们可能会在直接邻居、</w:t>
      </w:r>
      <w:r w:rsidRPr="00296F47">
        <w:rPr>
          <w:rFonts w:hint="eastAsia"/>
        </w:rPr>
        <w:t xml:space="preserve">2 </w:t>
      </w:r>
      <w:r w:rsidRPr="00296F47">
        <w:rPr>
          <w:rFonts w:hint="eastAsia"/>
        </w:rPr>
        <w:t>跳邻居甚至</w:t>
      </w:r>
      <w:r w:rsidRPr="00296F47">
        <w:rPr>
          <w:rFonts w:hint="eastAsia"/>
        </w:rPr>
        <w:t xml:space="preserve"> 3 </w:t>
      </w:r>
      <w:r w:rsidRPr="00296F47">
        <w:rPr>
          <w:rFonts w:hint="eastAsia"/>
        </w:rPr>
        <w:t>跳邻居之间卸载工作负载，但不能在更远的邻居之间卸载。</w:t>
      </w:r>
    </w:p>
    <w:p w14:paraId="211E5574" w14:textId="77777777" w:rsidR="00641DAF" w:rsidRDefault="00641DAF">
      <w:pPr>
        <w:pStyle w:val="a5"/>
      </w:pPr>
    </w:p>
    <w:p w14:paraId="393F37FE" w14:textId="417514F7" w:rsidR="00641DAF" w:rsidRPr="00641DAF" w:rsidRDefault="00641DAF">
      <w:pPr>
        <w:pStyle w:val="a5"/>
        <w:rPr>
          <w:rFonts w:hint="eastAsia"/>
          <w:b/>
          <w:bCs/>
        </w:rPr>
      </w:pPr>
      <w:r>
        <w:rPr>
          <w:rFonts w:hint="eastAsia"/>
        </w:rPr>
        <w:t>如果加的话，记得在其它</w:t>
      </w:r>
      <w:r w:rsidR="00FC24E4">
        <w:rPr>
          <w:rFonts w:hint="eastAsia"/>
        </w:rPr>
        <w:t>位置</w:t>
      </w:r>
      <w:r>
        <w:rPr>
          <w:rFonts w:hint="eastAsia"/>
        </w:rPr>
        <w:t>，也加上适当的描述</w:t>
      </w:r>
    </w:p>
  </w:comment>
  <w:comment w:id="181" w:author="HERO 浩宇" w:date="2023-03-07T10:41:00Z" w:initials="H浩">
    <w:p w14:paraId="17880560" w14:textId="77777777" w:rsidR="00EE6664" w:rsidRDefault="00EE6664">
      <w:pPr>
        <w:pStyle w:val="a5"/>
      </w:pPr>
      <w:r>
        <w:rPr>
          <w:rStyle w:val="af0"/>
        </w:rPr>
        <w:annotationRef/>
      </w:r>
      <w:r>
        <w:rPr>
          <w:rFonts w:hint="eastAsia"/>
        </w:rPr>
        <w:t>这里我想加上一些背景介绍：</w:t>
      </w:r>
    </w:p>
    <w:p w14:paraId="1DBD0AD0" w14:textId="77777777" w:rsidR="00EE6664" w:rsidRDefault="00EE6664">
      <w:pPr>
        <w:pStyle w:val="a5"/>
      </w:pPr>
    </w:p>
    <w:p w14:paraId="5B46EF72" w14:textId="77777777" w:rsidR="00EE6664" w:rsidRDefault="00EE6664">
      <w:pPr>
        <w:pStyle w:val="a5"/>
      </w:pPr>
      <w:r w:rsidRPr="00EE6664">
        <w:rPr>
          <w:rFonts w:hint="eastAsia"/>
        </w:rPr>
        <w:t>分布平滑有助于消除局部利用率波动，但当</w:t>
      </w:r>
      <w:r w:rsidRPr="00EE6664">
        <w:rPr>
          <w:rFonts w:hint="eastAsia"/>
        </w:rPr>
        <w:t xml:space="preserve"> (1) </w:t>
      </w:r>
      <w:r w:rsidRPr="00EE6664">
        <w:rPr>
          <w:rFonts w:hint="eastAsia"/>
        </w:rPr>
        <w:t>非零点聚集在跨多个</w:t>
      </w:r>
      <w:r>
        <w:rPr>
          <w:rFonts w:hint="eastAsia"/>
        </w:rPr>
        <w:t>处理单元</w:t>
      </w:r>
      <w:r w:rsidRPr="00EE6664">
        <w:rPr>
          <w:rFonts w:hint="eastAsia"/>
        </w:rPr>
        <w:t>的区域中时，它是不够的，因此邻居大多很忙，没有机会互相帮助，导致较小的利用率波峰；或</w:t>
      </w:r>
      <w:r w:rsidRPr="00EE6664">
        <w:rPr>
          <w:rFonts w:hint="eastAsia"/>
        </w:rPr>
        <w:t xml:space="preserve"> (2) </w:t>
      </w:r>
      <w:r w:rsidRPr="00EE6664">
        <w:rPr>
          <w:rFonts w:hint="eastAsia"/>
        </w:rPr>
        <w:t>大多数非零点仅聚集在几行中，因此即使所有相邻的</w:t>
      </w:r>
      <w:r w:rsidRPr="00EE6664">
        <w:rPr>
          <w:rFonts w:hint="eastAsia"/>
        </w:rPr>
        <w:t xml:space="preserve"> PE </w:t>
      </w:r>
      <w:r w:rsidRPr="00EE6664">
        <w:rPr>
          <w:rFonts w:hint="eastAsia"/>
        </w:rPr>
        <w:t>都有帮助，也无法消除主要波峰</w:t>
      </w:r>
      <w:r w:rsidR="00FC24E4">
        <w:rPr>
          <w:rFonts w:hint="eastAsia"/>
        </w:rPr>
        <w:t>。</w:t>
      </w:r>
    </w:p>
    <w:p w14:paraId="452414C7" w14:textId="77777777" w:rsidR="00FC24E4" w:rsidRDefault="00FC24E4">
      <w:pPr>
        <w:pStyle w:val="a5"/>
      </w:pPr>
    </w:p>
    <w:p w14:paraId="3C675078" w14:textId="622BF244" w:rsidR="00FC24E4" w:rsidRPr="00FC24E4" w:rsidRDefault="00FC24E4">
      <w:pPr>
        <w:pStyle w:val="a5"/>
        <w:rPr>
          <w:rFonts w:hint="eastAsia"/>
          <w:b/>
          <w:bCs/>
        </w:rPr>
      </w:pPr>
      <w:r>
        <w:rPr>
          <w:rFonts w:hint="eastAsia"/>
        </w:rPr>
        <w:t>如果加的话，记得在其它位置，也加上适当的描述</w:t>
      </w:r>
    </w:p>
  </w:comment>
  <w:comment w:id="183" w:author="HERO 浩宇" w:date="2023-03-07T09:26:00Z" w:initials="H浩">
    <w:p w14:paraId="1C1727FA" w14:textId="2FAE8944" w:rsidR="00A1419D" w:rsidRDefault="00A1419D">
      <w:pPr>
        <w:pStyle w:val="a5"/>
      </w:pPr>
      <w:r>
        <w:rPr>
          <w:rStyle w:val="af0"/>
        </w:rPr>
        <w:annotationRef/>
      </w:r>
      <w:r>
        <w:rPr>
          <w:rFonts w:hint="eastAsia"/>
        </w:rPr>
        <w:t>感觉执行第二种负载均衡方法之后，需要再次判断一下阈值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EF38C" w15:done="0"/>
  <w15:commentEx w15:paraId="49D5E771" w15:done="0"/>
  <w15:commentEx w15:paraId="31D4F613" w15:done="0"/>
  <w15:commentEx w15:paraId="64810E3B" w15:done="0"/>
  <w15:commentEx w15:paraId="5560E67C" w15:done="0"/>
  <w15:commentEx w15:paraId="1A6018CC" w15:done="0"/>
  <w15:commentEx w15:paraId="10439CFF" w15:done="0"/>
  <w15:commentEx w15:paraId="08E7EA39" w15:done="0"/>
  <w15:commentEx w15:paraId="040BF241" w15:done="0"/>
  <w15:commentEx w15:paraId="1E4A3392" w15:done="0"/>
  <w15:commentEx w15:paraId="10150CD8" w15:done="0"/>
  <w15:commentEx w15:paraId="6841B748" w15:done="0"/>
  <w15:commentEx w15:paraId="7D569C6C" w15:done="0"/>
  <w15:commentEx w15:paraId="7E5C1F1F" w15:done="0"/>
  <w15:commentEx w15:paraId="393F37FE" w15:done="0"/>
  <w15:commentEx w15:paraId="3C675078" w15:done="0"/>
  <w15:commentEx w15:paraId="1C1727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AE3D" w16cex:dateUtc="2023-03-06T10:23:00Z"/>
  <w16cex:commentExtensible w16cex:durableId="27B0AE61" w16cex:dateUtc="2023-03-06T10:24:00Z"/>
  <w16cex:commentExtensible w16cex:durableId="27B0AF98" w16cex:dateUtc="2023-03-06T10:29:00Z"/>
  <w16cex:commentExtensible w16cex:durableId="27B0AFBF" w16cex:dateUtc="2023-03-06T10:30:00Z"/>
  <w16cex:commentExtensible w16cex:durableId="27B0B0B0" w16cex:dateUtc="2023-03-06T10:34:00Z"/>
  <w16cex:commentExtensible w16cex:durableId="27B0B10D" w16cex:dateUtc="2023-03-06T10:35:00Z"/>
  <w16cex:commentExtensible w16cex:durableId="27B0B1C5" w16cex:dateUtc="2023-03-06T10:39:00Z"/>
  <w16cex:commentExtensible w16cex:durableId="27B0B290" w16cex:dateUtc="2023-03-06T10:42:00Z"/>
  <w16cex:commentExtensible w16cex:durableId="27B0B407" w16cex:dateUtc="2023-03-06T10:48:00Z"/>
  <w16cex:commentExtensible w16cex:durableId="27B0B425" w16cex:dateUtc="2023-03-06T10:49:00Z"/>
  <w16cex:commentExtensible w16cex:durableId="27B18493" w16cex:dateUtc="2023-03-07T01:38:00Z"/>
  <w16cex:commentExtensible w16cex:durableId="27B187E5" w16cex:dateUtc="2023-03-07T01:52:00Z"/>
  <w16cex:commentExtensible w16cex:durableId="27B1882A" w16cex:dateUtc="2023-03-07T01:53:00Z"/>
  <w16cex:commentExtensible w16cex:durableId="27B190CC" w16cex:dateUtc="2023-03-07T02:30:00Z"/>
  <w16cex:commentExtensible w16cex:durableId="27B19265" w16cex:dateUtc="2023-03-07T02:37:00Z"/>
  <w16cex:commentExtensible w16cex:durableId="27B1934E" w16cex:dateUtc="2023-03-07T02:41:00Z"/>
  <w16cex:commentExtensible w16cex:durableId="27B181DC"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EF38C" w16cid:durableId="27B0AE3D"/>
  <w16cid:commentId w16cid:paraId="49D5E771" w16cid:durableId="27B0AE61"/>
  <w16cid:commentId w16cid:paraId="31D4F613" w16cid:durableId="27B0AF98"/>
  <w16cid:commentId w16cid:paraId="64810E3B" w16cid:durableId="27B0AFBF"/>
  <w16cid:commentId w16cid:paraId="5560E67C" w16cid:durableId="27B0B0B0"/>
  <w16cid:commentId w16cid:paraId="1A6018CC" w16cid:durableId="27B0B10D"/>
  <w16cid:commentId w16cid:paraId="10439CFF" w16cid:durableId="27B0B1C5"/>
  <w16cid:commentId w16cid:paraId="08E7EA39" w16cid:durableId="27B0B290"/>
  <w16cid:commentId w16cid:paraId="040BF241" w16cid:durableId="27B0B407"/>
  <w16cid:commentId w16cid:paraId="1E4A3392" w16cid:durableId="27B0B425"/>
  <w16cid:commentId w16cid:paraId="10150CD8" w16cid:durableId="27B18493"/>
  <w16cid:commentId w16cid:paraId="6841B748" w16cid:durableId="27B187E5"/>
  <w16cid:commentId w16cid:paraId="7D569C6C" w16cid:durableId="27B1882A"/>
  <w16cid:commentId w16cid:paraId="7E5C1F1F" w16cid:durableId="27B190CC"/>
  <w16cid:commentId w16cid:paraId="393F37FE" w16cid:durableId="27B19265"/>
  <w16cid:commentId w16cid:paraId="3C675078" w16cid:durableId="27B1934E"/>
  <w16cid:commentId w16cid:paraId="1C1727FA" w16cid:durableId="27B181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C24A" w14:textId="77777777" w:rsidR="002F29BE" w:rsidRDefault="002F29BE">
      <w:r>
        <w:separator/>
      </w:r>
    </w:p>
  </w:endnote>
  <w:endnote w:type="continuationSeparator" w:id="0">
    <w:p w14:paraId="07A5576E" w14:textId="77777777" w:rsidR="002F29BE" w:rsidRDefault="002F2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1646" w14:textId="77777777" w:rsidR="00510F44" w:rsidRDefault="00510F44">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510F44" w:rsidRDefault="00510F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1E92" w14:textId="38CDA43F" w:rsidR="00510F44" w:rsidRDefault="00510F44"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A523CB">
      <w:rPr>
        <w:rStyle w:val="10"/>
        <w:noProof/>
      </w:rPr>
      <w:t>3</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6864" w14:textId="77777777" w:rsidR="00510F44" w:rsidRDefault="00510F44">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510F44" w:rsidRDefault="00510F4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EA1B" w14:textId="666D85A0" w:rsidR="00510F44" w:rsidRDefault="00510F44">
    <w:pPr>
      <w:pStyle w:val="a8"/>
      <w:framePr w:wrap="around" w:vAnchor="text" w:hAnchor="margin" w:xAlign="center" w:y="1"/>
      <w:rPr>
        <w:rStyle w:val="10"/>
      </w:rPr>
    </w:pPr>
    <w:r>
      <w:fldChar w:fldCharType="begin"/>
    </w:r>
    <w:r>
      <w:rPr>
        <w:rStyle w:val="10"/>
      </w:rPr>
      <w:instrText xml:space="preserve">PAGE  </w:instrText>
    </w:r>
    <w:r>
      <w:fldChar w:fldCharType="separate"/>
    </w:r>
    <w:r w:rsidR="00A523CB">
      <w:rPr>
        <w:rStyle w:val="10"/>
        <w:noProof/>
      </w:rPr>
      <w:t>5</w:t>
    </w:r>
    <w:r>
      <w:fldChar w:fldCharType="end"/>
    </w:r>
  </w:p>
  <w:p w14:paraId="551FF3DC" w14:textId="26DC1493" w:rsidR="00510F44" w:rsidRDefault="00510F44">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F812" w14:textId="77777777" w:rsidR="002F29BE" w:rsidRDefault="002F29BE">
      <w:r>
        <w:separator/>
      </w:r>
    </w:p>
  </w:footnote>
  <w:footnote w:type="continuationSeparator" w:id="0">
    <w:p w14:paraId="4826D0BD" w14:textId="77777777" w:rsidR="002F29BE" w:rsidRDefault="002F2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2D4" w14:textId="068DA5B7" w:rsidR="00510F44" w:rsidRPr="00AE2992" w:rsidRDefault="00510F44" w:rsidP="00AE2992">
    <w:pPr>
      <w:jc w:val="right"/>
    </w:pPr>
    <w:r>
      <w:t>CZ2310221</w:t>
    </w:r>
  </w:p>
  <w:p w14:paraId="42AD6413" w14:textId="7EE5C54C" w:rsidR="00510F44" w:rsidRDefault="00510F44">
    <w:pPr>
      <w:pStyle w:val="a9"/>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1147E8C"/>
    <w:multiLevelType w:val="hybridMultilevel"/>
    <w:tmpl w:val="2DB602CA"/>
    <w:lvl w:ilvl="0" w:tplc="96B66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93F"/>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569"/>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B8C"/>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6D7A"/>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A2D"/>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33C"/>
    <w:rsid w:val="00176748"/>
    <w:rsid w:val="00176A45"/>
    <w:rsid w:val="00176AAD"/>
    <w:rsid w:val="00176ED2"/>
    <w:rsid w:val="0017702A"/>
    <w:rsid w:val="001777C2"/>
    <w:rsid w:val="00177B1C"/>
    <w:rsid w:val="00177C9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29"/>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A92"/>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6F47"/>
    <w:rsid w:val="00297072"/>
    <w:rsid w:val="00297289"/>
    <w:rsid w:val="0029737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0C2"/>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9BE"/>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3D5"/>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31"/>
    <w:rsid w:val="00347477"/>
    <w:rsid w:val="003474F6"/>
    <w:rsid w:val="0034796A"/>
    <w:rsid w:val="00347C7A"/>
    <w:rsid w:val="00347E78"/>
    <w:rsid w:val="00347EB6"/>
    <w:rsid w:val="00347F47"/>
    <w:rsid w:val="00347FD3"/>
    <w:rsid w:val="00350048"/>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1E02"/>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3F2"/>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2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44"/>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A66"/>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46"/>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1DAF"/>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37"/>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318"/>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A2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4D"/>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859"/>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4A"/>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C4A"/>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000"/>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991"/>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4F3F"/>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2E9"/>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14"/>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0F5C"/>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C9D"/>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1DF"/>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9D"/>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D95"/>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3CB"/>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5D8"/>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3C4E"/>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45E"/>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16"/>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4C83"/>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35E"/>
    <w:rsid w:val="00C776A3"/>
    <w:rsid w:val="00C77785"/>
    <w:rsid w:val="00C77D7A"/>
    <w:rsid w:val="00C801D3"/>
    <w:rsid w:val="00C802F6"/>
    <w:rsid w:val="00C80533"/>
    <w:rsid w:val="00C80B70"/>
    <w:rsid w:val="00C80D31"/>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2"/>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6E8D"/>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478"/>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66F"/>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5E"/>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5B2"/>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67"/>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7E4"/>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806"/>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2C9"/>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52"/>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664"/>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16F"/>
    <w:rsid w:val="00EF4263"/>
    <w:rsid w:val="00EF4545"/>
    <w:rsid w:val="00EF4785"/>
    <w:rsid w:val="00EF483E"/>
    <w:rsid w:val="00EF49E8"/>
    <w:rsid w:val="00EF4B74"/>
    <w:rsid w:val="00EF4E2B"/>
    <w:rsid w:val="00EF4FCE"/>
    <w:rsid w:val="00EF519F"/>
    <w:rsid w:val="00EF51A3"/>
    <w:rsid w:val="00EF52EB"/>
    <w:rsid w:val="00EF537C"/>
    <w:rsid w:val="00EF54A0"/>
    <w:rsid w:val="00EF5531"/>
    <w:rsid w:val="00EF5587"/>
    <w:rsid w:val="00EF5605"/>
    <w:rsid w:val="00EF57B6"/>
    <w:rsid w:val="00EF5A59"/>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1D0"/>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400"/>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50F"/>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4E4"/>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9C1"/>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microsoft.com/office/2016/09/relationships/commentsIds" Target="commentsIds.xml"/><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1.emf"/><Relationship Id="rId17" Type="http://schemas.microsoft.com/office/2011/relationships/commentsExtended" Target="commentsExtended.xml"/><Relationship Id="rId25" Type="http://schemas.openxmlformats.org/officeDocument/2006/relationships/package" Target="embeddings/Microsoft_Visio_Drawing4.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emf"/><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3.vsdx"/><Relationship Id="rId28" Type="http://schemas.openxmlformats.org/officeDocument/2006/relationships/image" Target="media/image7.emf"/><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emf"/><Relationship Id="rId27" Type="http://schemas.openxmlformats.org/officeDocument/2006/relationships/package" Target="embeddings/Microsoft_Visio_Drawing5.vsdx"/><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C59762BA-8354-4BCC-8F4B-1C1F97C4B13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46</Pages>
  <Words>3292</Words>
  <Characters>18769</Characters>
  <Application>Microsoft Office Word</Application>
  <DocSecurity>0</DocSecurity>
  <Lines>156</Lines>
  <Paragraphs>44</Paragraphs>
  <ScaleCrop>false</ScaleCrop>
  <Company>china</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HERO 浩宇</cp:lastModifiedBy>
  <cp:revision>5</cp:revision>
  <cp:lastPrinted>2023-02-27T10:17:00Z</cp:lastPrinted>
  <dcterms:created xsi:type="dcterms:W3CDTF">2023-03-06T07:16:00Z</dcterms:created>
  <dcterms:modified xsi:type="dcterms:W3CDTF">2023-03-07T02:45:00Z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